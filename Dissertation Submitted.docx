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3FA" w:rsidRDefault="00C673FA" w:rsidP="00B12F5B">
      <w:pPr>
        <w:widowControl w:val="0"/>
        <w:tabs>
          <w:tab w:val="center" w:pos="4320"/>
        </w:tabs>
        <w:bidi/>
        <w:jc w:val="both"/>
      </w:pPr>
    </w:p>
    <w:p w:rsidR="00C673FA" w:rsidRDefault="00AA7373">
      <w:pPr>
        <w:pStyle w:val="Title"/>
        <w:ind w:left="0"/>
      </w:pPr>
      <w:r>
        <w:t>WEBSITE USABILITY AND CONSUMER TRUST IN NIGERIA</w:t>
      </w:r>
    </w:p>
    <w:p w:rsidR="00C673FA" w:rsidRDefault="00C673FA">
      <w:pPr>
        <w:widowControl w:val="0"/>
        <w:jc w:val="both"/>
      </w:pPr>
    </w:p>
    <w:p w:rsidR="00C673FA" w:rsidRDefault="00C673FA">
      <w:pPr>
        <w:widowControl w:val="0"/>
        <w:jc w:val="both"/>
      </w:pPr>
    </w:p>
    <w:p w:rsidR="00C673FA" w:rsidRDefault="00C673FA">
      <w:pPr>
        <w:widowControl w:val="0"/>
        <w:jc w:val="both"/>
        <w:rPr>
          <w:sz w:val="24"/>
        </w:rPr>
      </w:pPr>
    </w:p>
    <w:p w:rsidR="00C673FA" w:rsidRDefault="00C673FA">
      <w:pPr>
        <w:pStyle w:val="1stpage12"/>
      </w:pPr>
      <w:r>
        <w:t>By</w:t>
      </w:r>
    </w:p>
    <w:p w:rsidR="00C673FA" w:rsidRDefault="00C673FA">
      <w:pPr>
        <w:widowControl w:val="0"/>
        <w:tabs>
          <w:tab w:val="center" w:pos="4320"/>
        </w:tabs>
        <w:jc w:val="both"/>
        <w:rPr>
          <w:sz w:val="24"/>
          <w:szCs w:val="28"/>
        </w:rPr>
      </w:pPr>
    </w:p>
    <w:p w:rsidR="00B253EE" w:rsidRDefault="00B253EE">
      <w:pPr>
        <w:widowControl w:val="0"/>
        <w:tabs>
          <w:tab w:val="center" w:pos="4320"/>
        </w:tabs>
        <w:jc w:val="both"/>
        <w:rPr>
          <w:sz w:val="24"/>
          <w:szCs w:val="28"/>
        </w:rPr>
      </w:pPr>
    </w:p>
    <w:p w:rsidR="00B253EE" w:rsidRDefault="00B253EE">
      <w:pPr>
        <w:widowControl w:val="0"/>
        <w:tabs>
          <w:tab w:val="center" w:pos="4320"/>
        </w:tabs>
        <w:jc w:val="both"/>
        <w:rPr>
          <w:sz w:val="24"/>
          <w:szCs w:val="28"/>
        </w:rPr>
      </w:pPr>
    </w:p>
    <w:p w:rsidR="00C673FA" w:rsidRDefault="00AA7373">
      <w:pPr>
        <w:pStyle w:val="AuthorDate"/>
      </w:pPr>
      <w:r>
        <w:t xml:space="preserve">Vivian </w:t>
      </w:r>
      <w:proofErr w:type="spellStart"/>
      <w:r>
        <w:t>Atureta</w:t>
      </w:r>
      <w:proofErr w:type="spellEnd"/>
    </w:p>
    <w:p w:rsidR="00C673FA" w:rsidRDefault="00C673FA">
      <w:pPr>
        <w:widowControl w:val="0"/>
        <w:jc w:val="both"/>
        <w:rPr>
          <w:b/>
          <w:bCs/>
          <w:sz w:val="24"/>
          <w:szCs w:val="28"/>
        </w:rPr>
      </w:pPr>
    </w:p>
    <w:p w:rsidR="00C673FA" w:rsidRDefault="00C673FA">
      <w:pPr>
        <w:widowControl w:val="0"/>
        <w:jc w:val="both"/>
        <w:rPr>
          <w:sz w:val="24"/>
        </w:rPr>
      </w:pPr>
    </w:p>
    <w:p w:rsidR="00C673FA" w:rsidRDefault="00C673FA">
      <w:pPr>
        <w:widowControl w:val="0"/>
        <w:jc w:val="both"/>
        <w:rPr>
          <w:sz w:val="24"/>
        </w:rPr>
      </w:pPr>
    </w:p>
    <w:p w:rsidR="00C673FA" w:rsidRDefault="00C673FA">
      <w:pPr>
        <w:widowControl w:val="0"/>
        <w:jc w:val="both"/>
        <w:rPr>
          <w:sz w:val="24"/>
        </w:rPr>
      </w:pPr>
    </w:p>
    <w:p w:rsidR="00C673FA" w:rsidRDefault="00C673FA">
      <w:pPr>
        <w:widowControl w:val="0"/>
        <w:jc w:val="both"/>
        <w:rPr>
          <w:sz w:val="24"/>
        </w:rPr>
      </w:pPr>
    </w:p>
    <w:p w:rsidR="00C673FA" w:rsidRDefault="00C673FA">
      <w:pPr>
        <w:pStyle w:val="Heading1st"/>
      </w:pPr>
      <w:r>
        <w:t>A DISSERTATION</w:t>
      </w:r>
    </w:p>
    <w:p w:rsidR="00C673FA" w:rsidRDefault="00C673FA">
      <w:pPr>
        <w:widowControl w:val="0"/>
        <w:jc w:val="both"/>
        <w:rPr>
          <w:sz w:val="24"/>
          <w:szCs w:val="24"/>
        </w:rPr>
      </w:pPr>
    </w:p>
    <w:p w:rsidR="00C673FA" w:rsidRDefault="00C673FA">
      <w:pPr>
        <w:pStyle w:val="1stpage12"/>
      </w:pPr>
      <w:r>
        <w:t>Submitted to</w:t>
      </w:r>
    </w:p>
    <w:p w:rsidR="00C673FA" w:rsidRDefault="00C673FA">
      <w:pPr>
        <w:widowControl w:val="0"/>
        <w:tabs>
          <w:tab w:val="center" w:pos="4320"/>
        </w:tabs>
        <w:jc w:val="both"/>
        <w:rPr>
          <w:sz w:val="24"/>
          <w:szCs w:val="24"/>
        </w:rPr>
      </w:pPr>
      <w:r>
        <w:rPr>
          <w:sz w:val="24"/>
          <w:szCs w:val="24"/>
        </w:rPr>
        <w:tab/>
      </w:r>
    </w:p>
    <w:p w:rsidR="00C673FA" w:rsidRDefault="00C673FA">
      <w:pPr>
        <w:pStyle w:val="Heading1st"/>
      </w:pPr>
      <w:r>
        <w:t xml:space="preserve">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Liverpool</w:t>
          </w:r>
        </w:smartTag>
      </w:smartTag>
    </w:p>
    <w:p w:rsidR="00C673FA" w:rsidRDefault="00C673FA">
      <w:pPr>
        <w:widowControl w:val="0"/>
        <w:jc w:val="both"/>
        <w:rPr>
          <w:sz w:val="24"/>
          <w:szCs w:val="24"/>
        </w:rPr>
      </w:pPr>
    </w:p>
    <w:p w:rsidR="00C673FA" w:rsidRDefault="00C673FA">
      <w:pPr>
        <w:widowControl w:val="0"/>
        <w:jc w:val="both"/>
        <w:rPr>
          <w:sz w:val="24"/>
          <w:szCs w:val="24"/>
        </w:rPr>
      </w:pPr>
    </w:p>
    <w:p w:rsidR="00C673FA" w:rsidRDefault="00C673FA">
      <w:pPr>
        <w:widowControl w:val="0"/>
        <w:jc w:val="both"/>
        <w:rPr>
          <w:sz w:val="24"/>
          <w:szCs w:val="24"/>
        </w:rPr>
      </w:pPr>
    </w:p>
    <w:p w:rsidR="00C673FA" w:rsidRDefault="00C673FA">
      <w:pPr>
        <w:pStyle w:val="1stpage12"/>
      </w:pPr>
      <w:proofErr w:type="gramStart"/>
      <w:r>
        <w:t>in</w:t>
      </w:r>
      <w:proofErr w:type="gramEnd"/>
      <w:r>
        <w:t xml:space="preserve"> partial fulfillment of the requirements</w:t>
      </w:r>
    </w:p>
    <w:p w:rsidR="00B253EE" w:rsidRDefault="00B253EE">
      <w:pPr>
        <w:pStyle w:val="1stpage12"/>
      </w:pPr>
    </w:p>
    <w:p w:rsidR="00C673FA" w:rsidRDefault="00C673FA">
      <w:pPr>
        <w:pStyle w:val="1stpage12"/>
      </w:pPr>
      <w:proofErr w:type="gramStart"/>
      <w:r>
        <w:t>for</w:t>
      </w:r>
      <w:proofErr w:type="gramEnd"/>
      <w:r>
        <w:t xml:space="preserve"> the degree of</w:t>
      </w:r>
    </w:p>
    <w:p w:rsidR="00C673FA" w:rsidRDefault="00C673FA">
      <w:pPr>
        <w:widowControl w:val="0"/>
        <w:jc w:val="both"/>
        <w:rPr>
          <w:sz w:val="24"/>
          <w:szCs w:val="24"/>
        </w:rPr>
      </w:pPr>
    </w:p>
    <w:p w:rsidR="00C673FA" w:rsidRDefault="00C673FA">
      <w:pPr>
        <w:pStyle w:val="1stpage12"/>
      </w:pPr>
      <w:r>
        <w:t>MASTER OF SCIENCE</w:t>
      </w:r>
    </w:p>
    <w:p w:rsidR="00C673FA" w:rsidRDefault="00C673FA">
      <w:pPr>
        <w:widowControl w:val="0"/>
        <w:jc w:val="both"/>
        <w:rPr>
          <w:sz w:val="24"/>
          <w:szCs w:val="24"/>
        </w:rPr>
      </w:pPr>
    </w:p>
    <w:p w:rsidR="00C673FA" w:rsidRDefault="00C673FA">
      <w:pPr>
        <w:widowControl w:val="0"/>
        <w:jc w:val="both"/>
        <w:rPr>
          <w:sz w:val="24"/>
        </w:rPr>
      </w:pPr>
    </w:p>
    <w:p w:rsidR="00C673FA" w:rsidRDefault="00C673FA">
      <w:pPr>
        <w:widowControl w:val="0"/>
        <w:jc w:val="both"/>
        <w:rPr>
          <w:sz w:val="24"/>
        </w:rPr>
      </w:pPr>
    </w:p>
    <w:p w:rsidR="00C673FA" w:rsidRDefault="00C673FA">
      <w:pPr>
        <w:widowControl w:val="0"/>
        <w:jc w:val="both"/>
        <w:rPr>
          <w:sz w:val="24"/>
        </w:rPr>
      </w:pPr>
    </w:p>
    <w:p w:rsidR="00C673FA" w:rsidRDefault="00C673FA">
      <w:pPr>
        <w:widowControl w:val="0"/>
        <w:jc w:val="both"/>
        <w:rPr>
          <w:sz w:val="24"/>
        </w:rPr>
      </w:pPr>
    </w:p>
    <w:p w:rsidR="00C673FA" w:rsidRDefault="00C673FA">
      <w:pPr>
        <w:widowControl w:val="0"/>
        <w:jc w:val="both"/>
        <w:rPr>
          <w:sz w:val="24"/>
        </w:rPr>
      </w:pPr>
    </w:p>
    <w:p w:rsidR="00C673FA" w:rsidRDefault="00C673FA">
      <w:pPr>
        <w:widowControl w:val="0"/>
        <w:jc w:val="both"/>
        <w:rPr>
          <w:sz w:val="24"/>
        </w:rPr>
      </w:pPr>
    </w:p>
    <w:p w:rsidR="00C673FA" w:rsidRDefault="00C673FA">
      <w:pPr>
        <w:widowControl w:val="0"/>
        <w:tabs>
          <w:tab w:val="center" w:pos="4320"/>
        </w:tabs>
        <w:jc w:val="center"/>
        <w:rPr>
          <w:sz w:val="24"/>
          <w:szCs w:val="28"/>
        </w:rPr>
      </w:pPr>
    </w:p>
    <w:p w:rsidR="00C673FA" w:rsidRDefault="00C673FA" w:rsidP="00BF7A28">
      <w:pPr>
        <w:pStyle w:val="AuthorDate"/>
      </w:pPr>
      <w:r>
        <w:rPr>
          <w:sz w:val="24"/>
        </w:rPr>
        <w:br/>
      </w:r>
      <w:r w:rsidR="0043679D">
        <w:t>2</w:t>
      </w:r>
      <w:r w:rsidR="00D03CB6">
        <w:t>0</w:t>
      </w:r>
      <w:r w:rsidR="0043679D">
        <w:t>/08</w:t>
      </w:r>
      <w:r w:rsidR="008C6D5F">
        <w:t>/</w:t>
      </w:r>
      <w:r>
        <w:t>20</w:t>
      </w:r>
      <w:r w:rsidR="00BF7A28">
        <w:t>1</w:t>
      </w:r>
      <w:r w:rsidR="0043679D">
        <w:t>2</w:t>
      </w:r>
    </w:p>
    <w:p w:rsidR="00C673FA" w:rsidRDefault="00C673FA">
      <w:pPr>
        <w:pStyle w:val="StyleStyleAuthorNote9ptItalicBlueLeft"/>
        <w:rPr>
          <w:sz w:val="20"/>
        </w:rPr>
      </w:pPr>
    </w:p>
    <w:p w:rsidR="00C673FA" w:rsidRPr="00B253EE" w:rsidRDefault="00C673FA">
      <w:pPr>
        <w:pStyle w:val="TRHeaders"/>
        <w:rPr>
          <w:rFonts w:ascii="Arial" w:hAnsi="Arial" w:cs="Arial"/>
        </w:rPr>
      </w:pPr>
      <w:r>
        <w:br w:type="page"/>
      </w:r>
      <w:r w:rsidRPr="00B253EE">
        <w:rPr>
          <w:rFonts w:ascii="Arial" w:hAnsi="Arial" w:cs="Arial"/>
        </w:rPr>
        <w:lastRenderedPageBreak/>
        <w:t>ABSTRACT</w:t>
      </w:r>
    </w:p>
    <w:p w:rsidR="00C673FA" w:rsidRDefault="00C673FA">
      <w:pPr>
        <w:widowControl w:val="0"/>
        <w:jc w:val="both"/>
        <w:rPr>
          <w:sz w:val="24"/>
        </w:rPr>
      </w:pPr>
    </w:p>
    <w:p w:rsidR="00C673FA" w:rsidRDefault="00B253EE">
      <w:pPr>
        <w:pStyle w:val="Title"/>
      </w:pPr>
      <w:r>
        <w:t>WEBSITE USABILITY AND CONSUMER TRUST IN NIGERIA</w:t>
      </w:r>
    </w:p>
    <w:p w:rsidR="00C673FA" w:rsidRDefault="00C673FA">
      <w:pPr>
        <w:pStyle w:val="1stpage12"/>
      </w:pPr>
      <w:r>
        <w:t>By</w:t>
      </w:r>
    </w:p>
    <w:p w:rsidR="00C673FA" w:rsidRDefault="00C673FA">
      <w:pPr>
        <w:widowControl w:val="0"/>
        <w:tabs>
          <w:tab w:val="center" w:pos="4320"/>
        </w:tabs>
        <w:jc w:val="center"/>
        <w:rPr>
          <w:sz w:val="24"/>
          <w:szCs w:val="28"/>
        </w:rPr>
      </w:pPr>
    </w:p>
    <w:p w:rsidR="00C673FA" w:rsidRDefault="00137C53">
      <w:pPr>
        <w:pStyle w:val="AuthorDate"/>
      </w:pPr>
      <w:r>
        <w:t xml:space="preserve">Vivian </w:t>
      </w:r>
      <w:proofErr w:type="spellStart"/>
      <w:r>
        <w:t>Atureta</w:t>
      </w:r>
      <w:proofErr w:type="spellEnd"/>
    </w:p>
    <w:p w:rsidR="00C673FA" w:rsidRDefault="00C673FA">
      <w:pPr>
        <w:pStyle w:val="AuthorDate"/>
      </w:pPr>
    </w:p>
    <w:p w:rsidR="00C673FA" w:rsidRDefault="00C673FA" w:rsidP="006E027C">
      <w:pPr>
        <w:pStyle w:val="BodyText"/>
      </w:pPr>
      <w:r>
        <w:t xml:space="preserve">This </w:t>
      </w:r>
      <w:r w:rsidR="00C51D7B">
        <w:t xml:space="preserve">research tests the dependence of consumer trust in </w:t>
      </w:r>
      <w:proofErr w:type="spellStart"/>
      <w:r w:rsidR="00C51D7B">
        <w:t>eCommerce</w:t>
      </w:r>
      <w:proofErr w:type="spellEnd"/>
      <w:r w:rsidR="00C51D7B">
        <w:t xml:space="preserve"> in Nigeria on the ease of use of a website. </w:t>
      </w:r>
      <w:r>
        <w:t xml:space="preserve"> </w:t>
      </w:r>
      <w:r w:rsidR="006536D0">
        <w:t xml:space="preserve">The </w:t>
      </w:r>
      <w:proofErr w:type="spellStart"/>
      <w:r w:rsidR="006536D0">
        <w:t>eCommerce</w:t>
      </w:r>
      <w:proofErr w:type="spellEnd"/>
      <w:r w:rsidR="006536D0">
        <w:t xml:space="preserve"> terrain in Nigeria is expanding with many companies going online. The majority of new businesses expect that consumers transact readily on their not very popular website</w:t>
      </w:r>
      <w:r w:rsidR="00E858DA">
        <w:t>s</w:t>
      </w:r>
      <w:r w:rsidR="006536D0">
        <w:t>. This study uses an unfamiliar web vendo</w:t>
      </w:r>
      <w:r w:rsidR="00C30F8B">
        <w:t>r in a new business area (an eBook store</w:t>
      </w:r>
      <w:r w:rsidR="006536D0">
        <w:t xml:space="preserve">) to test the level of trust consumers have </w:t>
      </w:r>
      <w:proofErr w:type="spellStart"/>
      <w:r w:rsidR="006536D0">
        <w:t>viz</w:t>
      </w:r>
      <w:proofErr w:type="spellEnd"/>
      <w:r w:rsidR="006536D0">
        <w:t>-a-</w:t>
      </w:r>
      <w:proofErr w:type="spellStart"/>
      <w:r w:rsidR="006536D0">
        <w:t>viz</w:t>
      </w:r>
      <w:proofErr w:type="spellEnd"/>
      <w:r w:rsidR="006536D0">
        <w:t xml:space="preserve"> the usability of the website.</w:t>
      </w:r>
    </w:p>
    <w:p w:rsidR="005654F8" w:rsidRDefault="00C30F8B" w:rsidP="006E027C">
      <w:pPr>
        <w:pStyle w:val="BodyText"/>
      </w:pPr>
      <w:r>
        <w:t>The interpretation of trust in this study is in the</w:t>
      </w:r>
      <w:r w:rsidR="00BB5C29">
        <w:t xml:space="preserve"> consumer’s</w:t>
      </w:r>
      <w:r>
        <w:t xml:space="preserve"> </w:t>
      </w:r>
      <w:r w:rsidRPr="00BB5C29">
        <w:rPr>
          <w:i/>
        </w:rPr>
        <w:t>intention to purchase</w:t>
      </w:r>
      <w:r>
        <w:t xml:space="preserve"> from the we</w:t>
      </w:r>
      <w:r>
        <w:t>b</w:t>
      </w:r>
      <w:r>
        <w:t>site</w:t>
      </w:r>
      <w:r w:rsidR="00BB5C29">
        <w:t xml:space="preserve"> and the testing questions have been built around this concept.</w:t>
      </w:r>
      <w:r w:rsidR="00BC446D">
        <w:t xml:space="preserve"> </w:t>
      </w:r>
      <w:r w:rsidR="00D40B4D">
        <w:t>This study</w:t>
      </w:r>
      <w:r w:rsidR="005654F8">
        <w:t xml:space="preserve"> </w:t>
      </w:r>
      <w:r w:rsidR="002356E1">
        <w:t>initiates</w:t>
      </w:r>
      <w:r w:rsidR="00E858DA">
        <w:t xml:space="preserve"> a series of usability tests to ascertain </w:t>
      </w:r>
      <w:r w:rsidR="002356E1">
        <w:t xml:space="preserve">the ease-of-use of the website. Usability factors tested included “Get it” test to determine if at first glance, users understood what the website represented and then </w:t>
      </w:r>
      <w:r w:rsidR="00257095">
        <w:t xml:space="preserve">the </w:t>
      </w:r>
      <w:r w:rsidR="002356E1">
        <w:t>“Task-based” test</w:t>
      </w:r>
      <w:r w:rsidR="00257095">
        <w:t>s</w:t>
      </w:r>
      <w:r w:rsidR="002356E1">
        <w:t xml:space="preserve"> to determine if users are able to locate information on the site </w:t>
      </w:r>
      <w:r w:rsidR="004F4183">
        <w:t xml:space="preserve">and use the website </w:t>
      </w:r>
      <w:r w:rsidR="00337D56">
        <w:t>with minimal</w:t>
      </w:r>
      <w:r w:rsidR="00257095">
        <w:t xml:space="preserve"> </w:t>
      </w:r>
      <w:r w:rsidR="002356E1">
        <w:t>frustrat</w:t>
      </w:r>
      <w:r w:rsidR="00257095">
        <w:t>ion</w:t>
      </w:r>
      <w:r w:rsidR="002356E1">
        <w:t>. F</w:t>
      </w:r>
      <w:r w:rsidR="005654F8">
        <w:t xml:space="preserve">ollowing </w:t>
      </w:r>
      <w:r w:rsidR="002356E1">
        <w:t>the usability tests</w:t>
      </w:r>
      <w:r w:rsidR="005654F8">
        <w:t xml:space="preserve">, </w:t>
      </w:r>
      <w:r w:rsidR="00CE3381">
        <w:t xml:space="preserve">a </w:t>
      </w:r>
      <w:r w:rsidR="00E858DA">
        <w:t xml:space="preserve">survey is conducted on the same website </w:t>
      </w:r>
      <w:r w:rsidR="00EB391F">
        <w:t xml:space="preserve">and statistical analysis of the results is carried out </w:t>
      </w:r>
      <w:r w:rsidR="00E858DA">
        <w:t>in an attempt to demo</w:t>
      </w:r>
      <w:r w:rsidR="00E858DA">
        <w:t>n</w:t>
      </w:r>
      <w:r w:rsidR="00E858DA">
        <w:t xml:space="preserve">strate a correlation between </w:t>
      </w:r>
      <w:r w:rsidR="005654F8">
        <w:t>usability</w:t>
      </w:r>
      <w:r w:rsidR="00E858DA">
        <w:t xml:space="preserve"> and </w:t>
      </w:r>
      <w:r w:rsidR="005654F8">
        <w:t xml:space="preserve">trust based on </w:t>
      </w:r>
      <w:r w:rsidR="002356E1">
        <w:t xml:space="preserve">the </w:t>
      </w:r>
      <w:r w:rsidR="005654F8">
        <w:t>answers provided by respondents.</w:t>
      </w:r>
    </w:p>
    <w:p w:rsidR="00C51D7B" w:rsidRDefault="0034025E" w:rsidP="00561E4F">
      <w:pPr>
        <w:pStyle w:val="BodyText"/>
      </w:pPr>
      <w:r>
        <w:t xml:space="preserve"> </w:t>
      </w:r>
      <w:r w:rsidR="00257095">
        <w:t>The results from this study show that usability does contribute significantly to trust</w:t>
      </w:r>
      <w:r w:rsidR="00561E4F">
        <w:t>,</w:t>
      </w:r>
      <w:r w:rsidR="00257095">
        <w:t xml:space="preserve"> which is the intention of a Nigerian consumer to transact with a relatively unknown web vendor. </w:t>
      </w:r>
      <w:r w:rsidR="00075CC4">
        <w:t>With a rel</w:t>
      </w:r>
      <w:r w:rsidR="00075CC4">
        <w:t>a</w:t>
      </w:r>
      <w:r w:rsidR="00075CC4">
        <w:t>tively high correlation</w:t>
      </w:r>
      <w:r w:rsidR="006551F7">
        <w:t>, a</w:t>
      </w:r>
      <w:r w:rsidR="003E4B9D">
        <w:t xml:space="preserve"> linear relationship was found to exist between the </w:t>
      </w:r>
      <w:r w:rsidR="008D2161">
        <w:t>independent variable usability and the dependent variable trust</w:t>
      </w:r>
      <w:r w:rsidR="00935DDA">
        <w:t xml:space="preserve">: </w:t>
      </w:r>
      <w:r w:rsidR="00EC4A72">
        <w:t>lower usability levels brought about lower trust levels and higher levels of usability led to higher levels of trust</w:t>
      </w:r>
      <w:r w:rsidR="00D13928">
        <w:t xml:space="preserve">. </w:t>
      </w:r>
      <w:r w:rsidR="00935DDA">
        <w:t>U</w:t>
      </w:r>
      <w:r w:rsidR="00FB4D94">
        <w:t>sability was found to explain about 36% of the variance in the dependent variable: trust.</w:t>
      </w:r>
    </w:p>
    <w:p w:rsidR="00C673FA" w:rsidRDefault="00C673FA" w:rsidP="00CA64F7">
      <w:pPr>
        <w:pStyle w:val="StyleStyleAuthorNote9ptItalicBlueLeft"/>
      </w:pPr>
    </w:p>
    <w:p w:rsidR="00C673FA" w:rsidRDefault="00C673FA">
      <w:pPr>
        <w:pStyle w:val="StyleAuthorNote10ptItalicBlue"/>
      </w:pPr>
    </w:p>
    <w:p w:rsidR="00C673FA" w:rsidRDefault="00C673FA" w:rsidP="00BE006B">
      <w:pPr>
        <w:pStyle w:val="AuthorNote"/>
        <w:rPr>
          <w:rFonts w:cs="Arial"/>
          <w:b/>
          <w:bCs/>
          <w:sz w:val="24"/>
        </w:rPr>
      </w:pPr>
      <w:r>
        <w:rPr>
          <w:sz w:val="24"/>
        </w:rPr>
        <w:br w:type="page"/>
      </w:r>
    </w:p>
    <w:p w:rsidR="00C673FA" w:rsidRDefault="00C673FA">
      <w:pPr>
        <w:pStyle w:val="1stpage12"/>
      </w:pPr>
      <w:r>
        <w:lastRenderedPageBreak/>
        <w:t>DECLARATION</w:t>
      </w:r>
    </w:p>
    <w:p w:rsidR="00C673FA" w:rsidRDefault="00C673FA">
      <w:pPr>
        <w:pStyle w:val="BodyText"/>
      </w:pPr>
      <w:r>
        <w:t>I hereby certify that this dissertation constitutes my own product, that where the language of others is set forth, quotation marks so indicate, and that appropriate credit is given where I have used the language, ideas, expressions, or writings of another.</w:t>
      </w:r>
    </w:p>
    <w:p w:rsidR="00C673FA" w:rsidRDefault="00C673FA">
      <w:pPr>
        <w:pStyle w:val="BodyText"/>
      </w:pPr>
      <w:r>
        <w:t>I declare that the dissertation describes original work that has not previously been presented for the award of any other degree of any institution.</w:t>
      </w:r>
    </w:p>
    <w:p w:rsidR="00C673FA" w:rsidRDefault="00C673FA" w:rsidP="00CA1F09">
      <w:pPr>
        <w:pStyle w:val="BodyText"/>
        <w:spacing w:line="360" w:lineRule="auto"/>
        <w:ind w:left="5812"/>
        <w:jc w:val="left"/>
      </w:pPr>
      <w:r>
        <w:t>Signed,</w:t>
      </w:r>
      <w:r w:rsidR="00726FBB" w:rsidRPr="00726FBB">
        <w:rPr>
          <w:rFonts w:cs="Arial"/>
          <w:color w:val="000000"/>
          <w:szCs w:val="20"/>
        </w:rPr>
        <w:t xml:space="preserve"> </w:t>
      </w:r>
    </w:p>
    <w:p w:rsidR="00C673FA" w:rsidRDefault="00137C53" w:rsidP="00CA1F09">
      <w:pPr>
        <w:pStyle w:val="BodyText"/>
        <w:spacing w:line="360" w:lineRule="auto"/>
        <w:ind w:left="5812"/>
        <w:jc w:val="left"/>
      </w:pPr>
      <w:r>
        <w:t xml:space="preserve">Vivian </w:t>
      </w:r>
      <w:proofErr w:type="spellStart"/>
      <w:r>
        <w:t>Atureta</w:t>
      </w:r>
      <w:proofErr w:type="spellEnd"/>
    </w:p>
    <w:p w:rsidR="00CA1F09" w:rsidRDefault="00CA1F09" w:rsidP="00CA1F09">
      <w:pPr>
        <w:pStyle w:val="BodyText"/>
        <w:spacing w:line="360" w:lineRule="auto"/>
        <w:ind w:left="5812"/>
        <w:jc w:val="left"/>
      </w:pPr>
      <w:r w:rsidRPr="006B64F2">
        <w:rPr>
          <w:rFonts w:cs="Arial"/>
          <w:b/>
          <w:noProof/>
          <w:color w:val="000000"/>
          <w:szCs w:val="20"/>
          <w:lang w:val="en-GB" w:eastAsia="en-GB" w:bidi="ar-SA"/>
        </w:rPr>
        <w:drawing>
          <wp:inline distT="0" distB="0" distL="0" distR="0">
            <wp:extent cx="1590675" cy="598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0675" cy="598796"/>
                    </a:xfrm>
                    <a:prstGeom prst="rect">
                      <a:avLst/>
                    </a:prstGeom>
                    <a:noFill/>
                    <a:ln>
                      <a:noFill/>
                    </a:ln>
                  </pic:spPr>
                </pic:pic>
              </a:graphicData>
            </a:graphic>
          </wp:inline>
        </w:drawing>
      </w:r>
    </w:p>
    <w:p w:rsidR="00BE006B" w:rsidRPr="00137C53" w:rsidRDefault="00931DEB" w:rsidP="00931DEB">
      <w:pPr>
        <w:pStyle w:val="BodyText"/>
        <w:jc w:val="left"/>
        <w:rPr>
          <w:b/>
          <w:bCs/>
          <w:sz w:val="22"/>
          <w:szCs w:val="22"/>
        </w:rPr>
      </w:pPr>
      <w:r w:rsidRPr="00137C53">
        <w:rPr>
          <w:b/>
          <w:bCs/>
          <w:sz w:val="22"/>
          <w:szCs w:val="22"/>
        </w:rPr>
        <w:t xml:space="preserve">Student, </w:t>
      </w:r>
      <w:r w:rsidR="00BE006B" w:rsidRPr="00137C53">
        <w:rPr>
          <w:b/>
          <w:bCs/>
          <w:sz w:val="22"/>
          <w:szCs w:val="22"/>
        </w:rPr>
        <w:t>Supervisors and Classes: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5811"/>
      </w:tblGrid>
      <w:tr w:rsidR="00931DEB" w:rsidRPr="00BE006B" w:rsidTr="0037093D">
        <w:tc>
          <w:tcPr>
            <w:tcW w:w="2235" w:type="dxa"/>
          </w:tcPr>
          <w:p w:rsidR="00931DEB" w:rsidRPr="008A0B8F" w:rsidRDefault="00931DEB">
            <w:pPr>
              <w:pStyle w:val="BodyText"/>
              <w:rPr>
                <w:szCs w:val="20"/>
              </w:rPr>
            </w:pPr>
            <w:r>
              <w:rPr>
                <w:szCs w:val="20"/>
              </w:rPr>
              <w:t>Student name:</w:t>
            </w:r>
          </w:p>
        </w:tc>
        <w:tc>
          <w:tcPr>
            <w:tcW w:w="5811" w:type="dxa"/>
          </w:tcPr>
          <w:p w:rsidR="00931DEB" w:rsidRPr="008A0B8F" w:rsidRDefault="0016136B">
            <w:pPr>
              <w:pStyle w:val="BodyText"/>
              <w:rPr>
                <w:szCs w:val="20"/>
              </w:rPr>
            </w:pPr>
            <w:r>
              <w:rPr>
                <w:szCs w:val="20"/>
              </w:rPr>
              <w:t xml:space="preserve">Vivian </w:t>
            </w:r>
            <w:proofErr w:type="spellStart"/>
            <w:r>
              <w:rPr>
                <w:szCs w:val="20"/>
              </w:rPr>
              <w:t>Atureta</w:t>
            </w:r>
            <w:proofErr w:type="spellEnd"/>
          </w:p>
        </w:tc>
      </w:tr>
      <w:tr w:rsidR="00931DEB" w:rsidRPr="00BE006B" w:rsidTr="0037093D">
        <w:tc>
          <w:tcPr>
            <w:tcW w:w="2235" w:type="dxa"/>
          </w:tcPr>
          <w:p w:rsidR="00931DEB" w:rsidRPr="008A0B8F" w:rsidRDefault="00931DEB">
            <w:pPr>
              <w:pStyle w:val="BodyText"/>
              <w:rPr>
                <w:szCs w:val="20"/>
              </w:rPr>
            </w:pPr>
            <w:r>
              <w:rPr>
                <w:szCs w:val="20"/>
              </w:rPr>
              <w:t>Student ID number:</w:t>
            </w:r>
          </w:p>
        </w:tc>
        <w:tc>
          <w:tcPr>
            <w:tcW w:w="5811" w:type="dxa"/>
          </w:tcPr>
          <w:p w:rsidR="00931DEB" w:rsidRPr="008A0B8F" w:rsidRDefault="005847B0">
            <w:pPr>
              <w:pStyle w:val="BodyText"/>
              <w:rPr>
                <w:szCs w:val="20"/>
              </w:rPr>
            </w:pPr>
            <w:r>
              <w:rPr>
                <w:rFonts w:cs="Arial"/>
                <w:szCs w:val="20"/>
              </w:rPr>
              <w:t>11385710</w:t>
            </w:r>
          </w:p>
        </w:tc>
      </w:tr>
      <w:tr w:rsidR="00BE006B" w:rsidRPr="00BE006B" w:rsidTr="0037093D">
        <w:tc>
          <w:tcPr>
            <w:tcW w:w="2235" w:type="dxa"/>
          </w:tcPr>
          <w:p w:rsidR="00BE006B" w:rsidRPr="008A0B8F" w:rsidRDefault="0037093D">
            <w:pPr>
              <w:pStyle w:val="BodyText"/>
              <w:rPr>
                <w:szCs w:val="20"/>
              </w:rPr>
            </w:pPr>
            <w:r>
              <w:rPr>
                <w:szCs w:val="20"/>
              </w:rPr>
              <w:t>GDI name:</w:t>
            </w:r>
          </w:p>
        </w:tc>
        <w:tc>
          <w:tcPr>
            <w:tcW w:w="5811" w:type="dxa"/>
          </w:tcPr>
          <w:p w:rsidR="00BE006B" w:rsidRPr="008A0B8F" w:rsidRDefault="005847B0">
            <w:pPr>
              <w:pStyle w:val="BodyText"/>
              <w:rPr>
                <w:szCs w:val="20"/>
              </w:rPr>
            </w:pPr>
            <w:proofErr w:type="spellStart"/>
            <w:r>
              <w:rPr>
                <w:szCs w:val="20"/>
              </w:rPr>
              <w:t>Taly</w:t>
            </w:r>
            <w:proofErr w:type="spellEnd"/>
            <w:r>
              <w:rPr>
                <w:szCs w:val="20"/>
              </w:rPr>
              <w:t xml:space="preserve"> Sharon</w:t>
            </w:r>
          </w:p>
        </w:tc>
      </w:tr>
      <w:tr w:rsidR="00BE006B" w:rsidRPr="00BE006B" w:rsidTr="0037093D">
        <w:tc>
          <w:tcPr>
            <w:tcW w:w="2235" w:type="dxa"/>
          </w:tcPr>
          <w:p w:rsidR="00BE006B" w:rsidRPr="008A0B8F" w:rsidRDefault="00BE006B" w:rsidP="00BE006B">
            <w:pPr>
              <w:pStyle w:val="BodyText"/>
              <w:rPr>
                <w:szCs w:val="20"/>
              </w:rPr>
            </w:pPr>
            <w:r w:rsidRPr="008A0B8F">
              <w:rPr>
                <w:szCs w:val="20"/>
              </w:rPr>
              <w:t>RMT (GDI) class ID</w:t>
            </w:r>
            <w:r w:rsidR="0037093D">
              <w:rPr>
                <w:szCs w:val="20"/>
              </w:rPr>
              <w:t>:</w:t>
            </w:r>
          </w:p>
        </w:tc>
        <w:tc>
          <w:tcPr>
            <w:tcW w:w="5811" w:type="dxa"/>
          </w:tcPr>
          <w:p w:rsidR="00BE006B" w:rsidRPr="008A0B8F" w:rsidRDefault="0016136B" w:rsidP="0016136B">
            <w:pPr>
              <w:pStyle w:val="BodyText"/>
              <w:rPr>
                <w:szCs w:val="20"/>
              </w:rPr>
            </w:pPr>
            <w:r>
              <w:rPr>
                <w:szCs w:val="20"/>
                <w:lang w:eastAsia="en-US"/>
              </w:rPr>
              <w:t>UKL1.CMPRMT.20111124</w:t>
            </w:r>
            <w:r w:rsidRPr="005847B0">
              <w:rPr>
                <w:szCs w:val="20"/>
                <w:lang w:eastAsia="en-US"/>
              </w:rPr>
              <w:t>.2</w:t>
            </w:r>
            <w:r>
              <w:rPr>
                <w:szCs w:val="20"/>
                <w:lang w:eastAsia="en-US"/>
              </w:rPr>
              <w:t>02</w:t>
            </w:r>
          </w:p>
        </w:tc>
      </w:tr>
      <w:tr w:rsidR="00BE006B" w:rsidRPr="00BE006B" w:rsidTr="0037093D">
        <w:tc>
          <w:tcPr>
            <w:tcW w:w="2235" w:type="dxa"/>
          </w:tcPr>
          <w:p w:rsidR="00BE006B" w:rsidRPr="008A0B8F" w:rsidRDefault="0037093D">
            <w:pPr>
              <w:pStyle w:val="BodyText"/>
              <w:rPr>
                <w:szCs w:val="20"/>
              </w:rPr>
            </w:pPr>
            <w:r>
              <w:rPr>
                <w:szCs w:val="20"/>
              </w:rPr>
              <w:t>DA name:</w:t>
            </w:r>
          </w:p>
        </w:tc>
        <w:tc>
          <w:tcPr>
            <w:tcW w:w="5811" w:type="dxa"/>
          </w:tcPr>
          <w:p w:rsidR="00BE006B" w:rsidRPr="008A0B8F" w:rsidRDefault="005847B0">
            <w:pPr>
              <w:pStyle w:val="BodyText"/>
              <w:rPr>
                <w:szCs w:val="20"/>
              </w:rPr>
            </w:pPr>
            <w:proofErr w:type="spellStart"/>
            <w:r>
              <w:rPr>
                <w:szCs w:val="20"/>
              </w:rPr>
              <w:t>Taly</w:t>
            </w:r>
            <w:proofErr w:type="spellEnd"/>
            <w:r>
              <w:rPr>
                <w:szCs w:val="20"/>
              </w:rPr>
              <w:t xml:space="preserve"> Sharon</w:t>
            </w:r>
          </w:p>
        </w:tc>
      </w:tr>
      <w:tr w:rsidR="00BE006B" w:rsidRPr="00BE006B" w:rsidTr="0037093D">
        <w:tc>
          <w:tcPr>
            <w:tcW w:w="2235" w:type="dxa"/>
          </w:tcPr>
          <w:p w:rsidR="00BE006B" w:rsidRPr="008A0B8F" w:rsidRDefault="005A69FF">
            <w:pPr>
              <w:pStyle w:val="BodyText"/>
              <w:rPr>
                <w:szCs w:val="20"/>
              </w:rPr>
            </w:pPr>
            <w:r>
              <w:rPr>
                <w:szCs w:val="20"/>
              </w:rPr>
              <w:t>DST (</w:t>
            </w:r>
            <w:r w:rsidR="00BE006B" w:rsidRPr="008A0B8F">
              <w:rPr>
                <w:szCs w:val="20"/>
              </w:rPr>
              <w:t>DA</w:t>
            </w:r>
            <w:r>
              <w:rPr>
                <w:szCs w:val="20"/>
              </w:rPr>
              <w:t>)</w:t>
            </w:r>
            <w:r w:rsidR="00BE006B" w:rsidRPr="008A0B8F">
              <w:rPr>
                <w:szCs w:val="20"/>
              </w:rPr>
              <w:t xml:space="preserve"> class ID</w:t>
            </w:r>
            <w:r w:rsidR="0037093D">
              <w:rPr>
                <w:szCs w:val="20"/>
              </w:rPr>
              <w:t>:</w:t>
            </w:r>
          </w:p>
        </w:tc>
        <w:tc>
          <w:tcPr>
            <w:tcW w:w="5811" w:type="dxa"/>
          </w:tcPr>
          <w:p w:rsidR="00BE006B" w:rsidRPr="008A0B8F" w:rsidRDefault="005847B0">
            <w:pPr>
              <w:pStyle w:val="BodyText"/>
              <w:rPr>
                <w:szCs w:val="20"/>
              </w:rPr>
            </w:pPr>
            <w:r w:rsidRPr="005847B0">
              <w:rPr>
                <w:szCs w:val="20"/>
                <w:lang w:eastAsia="en-US"/>
              </w:rPr>
              <w:t>UKL1.CMPDST.20100701.214</w:t>
            </w:r>
          </w:p>
        </w:tc>
      </w:tr>
    </w:tbl>
    <w:p w:rsidR="00C673FA" w:rsidRPr="00E1371B" w:rsidRDefault="00C673FA" w:rsidP="00E1371B">
      <w:pPr>
        <w:pStyle w:val="BodyText"/>
        <w:spacing w:line="240" w:lineRule="auto"/>
        <w:jc w:val="left"/>
        <w:rPr>
          <w:rFonts w:eastAsia="Arial Unicode MS" w:cs="Arial"/>
          <w:i/>
          <w:iCs/>
          <w:color w:val="0000FF"/>
          <w:sz w:val="18"/>
          <w:szCs w:val="20"/>
        </w:rPr>
      </w:pPr>
      <w:r w:rsidRPr="00E1371B">
        <w:rPr>
          <w:rFonts w:eastAsia="Arial Unicode MS" w:cs="Arial"/>
          <w:i/>
          <w:iCs/>
          <w:color w:val="0000FF"/>
          <w:sz w:val="18"/>
          <w:szCs w:val="20"/>
        </w:rPr>
        <w:br w:type="page"/>
      </w:r>
    </w:p>
    <w:p w:rsidR="00C673FA" w:rsidRDefault="00C673FA">
      <w:pPr>
        <w:widowControl w:val="0"/>
        <w:tabs>
          <w:tab w:val="center" w:pos="4320"/>
        </w:tabs>
        <w:jc w:val="center"/>
      </w:pPr>
    </w:p>
    <w:p w:rsidR="00C673FA" w:rsidRDefault="00C673FA">
      <w:pPr>
        <w:pStyle w:val="1stpage12"/>
      </w:pPr>
      <w:r>
        <w:t>ACKNOWLEDGEMENTS</w:t>
      </w:r>
    </w:p>
    <w:p w:rsidR="00C673FA" w:rsidRDefault="00C673FA">
      <w:pPr>
        <w:widowControl w:val="0"/>
        <w:tabs>
          <w:tab w:val="center" w:pos="4320"/>
        </w:tabs>
        <w:jc w:val="center"/>
      </w:pPr>
    </w:p>
    <w:p w:rsidR="000B26FF" w:rsidRDefault="001646CF" w:rsidP="000B26FF">
      <w:pPr>
        <w:pStyle w:val="BodyText"/>
        <w:ind w:firstLine="720"/>
      </w:pPr>
      <w:r>
        <w:t>I would like to acknowledge my sponsor</w:t>
      </w:r>
      <w:r w:rsidR="000B26FF">
        <w:t>,</w:t>
      </w:r>
      <w:r>
        <w:t xml:space="preserve"> </w:t>
      </w:r>
      <w:proofErr w:type="spellStart"/>
      <w:r>
        <w:t>Adaeze</w:t>
      </w:r>
      <w:proofErr w:type="spellEnd"/>
      <w:r>
        <w:t xml:space="preserve"> </w:t>
      </w:r>
      <w:proofErr w:type="spellStart"/>
      <w:r>
        <w:t>Ibeneche</w:t>
      </w:r>
      <w:proofErr w:type="spellEnd"/>
      <w:r>
        <w:t xml:space="preserve"> for providing support and ideas for the website and survey process which was a crucial part of my project.  </w:t>
      </w:r>
      <w:r w:rsidR="006B64F2">
        <w:t>I</w:t>
      </w:r>
      <w:r w:rsidR="000B26FF">
        <w:t xml:space="preserve"> also</w:t>
      </w:r>
      <w:r w:rsidR="006B64F2">
        <w:t xml:space="preserve"> wish to express utmost gratitude to my Research Methods class tutor and consequently my Dissert</w:t>
      </w:r>
      <w:r w:rsidR="006B64F2">
        <w:t>a</w:t>
      </w:r>
      <w:r w:rsidR="006B64F2">
        <w:t xml:space="preserve">tion Advisor, </w:t>
      </w:r>
      <w:proofErr w:type="spellStart"/>
      <w:r w:rsidR="006B64F2">
        <w:t>Taly</w:t>
      </w:r>
      <w:proofErr w:type="spellEnd"/>
      <w:r w:rsidR="006B64F2">
        <w:t xml:space="preserve"> Sharon for her guidance and support throughout the whole dissertation pr</w:t>
      </w:r>
      <w:r w:rsidR="006B64F2">
        <w:t>o</w:t>
      </w:r>
      <w:r w:rsidR="006B64F2">
        <w:t xml:space="preserve">cess. </w:t>
      </w:r>
      <w:r w:rsidR="007B5FB9">
        <w:t>Her approach</w:t>
      </w:r>
      <w:r w:rsidR="006B64F2">
        <w:t xml:space="preserve"> set me completely at ease and </w:t>
      </w:r>
      <w:r w:rsidR="00363F9A">
        <w:t>allayed all m</w:t>
      </w:r>
      <w:r w:rsidR="0087072E">
        <w:t xml:space="preserve">y fears about the dissertation, by providing tips and advice </w:t>
      </w:r>
      <w:r w:rsidR="006B64F2">
        <w:t xml:space="preserve">which led to my successfully completing the project on time </w:t>
      </w:r>
      <w:r w:rsidR="007B1B71">
        <w:t xml:space="preserve">and also keeping the project </w:t>
      </w:r>
      <w:r w:rsidR="006B64F2">
        <w:t>within scope</w:t>
      </w:r>
      <w:r w:rsidR="007B1B71">
        <w:t xml:space="preserve"> and budget</w:t>
      </w:r>
      <w:r w:rsidR="006B64F2">
        <w:t>.</w:t>
      </w:r>
    </w:p>
    <w:p w:rsidR="008303FC" w:rsidRDefault="008303FC" w:rsidP="000B26FF">
      <w:pPr>
        <w:pStyle w:val="BodyText"/>
        <w:ind w:firstLine="720"/>
      </w:pPr>
      <w:r>
        <w:t xml:space="preserve">I </w:t>
      </w:r>
      <w:r w:rsidR="000B26FF">
        <w:t>sincerely appreciate all respondents who took time to fill out the survey and thus ad</w:t>
      </w:r>
      <w:r w:rsidR="000B26FF">
        <w:t>d</w:t>
      </w:r>
      <w:r w:rsidR="000B26FF">
        <w:t xml:space="preserve">ed to the success of my analysis. I also </w:t>
      </w:r>
      <w:r>
        <w:t xml:space="preserve">acknowledge the contributions from all my tutors </w:t>
      </w:r>
      <w:r w:rsidR="00052D93">
        <w:t>esp</w:t>
      </w:r>
      <w:r w:rsidR="00052D93">
        <w:t>e</w:t>
      </w:r>
      <w:r w:rsidR="00052D93">
        <w:t xml:space="preserve">cially </w:t>
      </w:r>
      <w:proofErr w:type="spellStart"/>
      <w:r w:rsidR="00D37E5D">
        <w:t>Conna</w:t>
      </w:r>
      <w:proofErr w:type="spellEnd"/>
      <w:r w:rsidR="00D37E5D">
        <w:t xml:space="preserve"> Condo </w:t>
      </w:r>
      <w:r w:rsidR="00A9287B">
        <w:t xml:space="preserve">and Anil Fernando </w:t>
      </w:r>
      <w:r w:rsidR="00D37E5D">
        <w:t>whose methods, encouragement and prodding served to bring out the best performances from me. I appreciate my</w:t>
      </w:r>
      <w:r>
        <w:t xml:space="preserve"> fellow students </w:t>
      </w:r>
      <w:r w:rsidR="00D37E5D">
        <w:t xml:space="preserve">who supported me </w:t>
      </w:r>
      <w:r>
        <w:t xml:space="preserve">during the course of my </w:t>
      </w:r>
      <w:proofErr w:type="spellStart"/>
      <w:r>
        <w:t>Masters</w:t>
      </w:r>
      <w:proofErr w:type="spellEnd"/>
      <w:r>
        <w:t xml:space="preserve"> program at the University of Liverpool which has made my learning experience worthwhile and pleasurable.</w:t>
      </w:r>
      <w:r w:rsidR="000B26FF">
        <w:t xml:space="preserve"> </w:t>
      </w:r>
    </w:p>
    <w:p w:rsidR="00C673FA" w:rsidRDefault="008303FC" w:rsidP="00073473">
      <w:pPr>
        <w:pStyle w:val="BodyText"/>
        <w:ind w:firstLine="720"/>
      </w:pPr>
      <w:r>
        <w:t xml:space="preserve"> </w:t>
      </w:r>
      <w:r w:rsidR="000B26FF">
        <w:t xml:space="preserve">Finally, the support of my dear husband </w:t>
      </w:r>
      <w:proofErr w:type="spellStart"/>
      <w:r w:rsidR="000B26FF">
        <w:t>Atureta</w:t>
      </w:r>
      <w:proofErr w:type="spellEnd"/>
      <w:r w:rsidR="000B26FF">
        <w:t xml:space="preserve"> Emmanuel cannot be over emph</w:t>
      </w:r>
      <w:r w:rsidR="000B26FF">
        <w:t>a</w:t>
      </w:r>
      <w:r w:rsidR="000B26FF">
        <w:t xml:space="preserve">sized. For keeping the family intact as I studied </w:t>
      </w:r>
      <w:r w:rsidR="00CD1EAB">
        <w:t xml:space="preserve">long and </w:t>
      </w:r>
      <w:r w:rsidR="000B26FF">
        <w:t>late h</w:t>
      </w:r>
      <w:r w:rsidR="00C30940">
        <w:t>ours and providing moral</w:t>
      </w:r>
      <w:r w:rsidR="00CD1EAB">
        <w:t xml:space="preserve">, </w:t>
      </w:r>
      <w:r w:rsidR="000B26FF">
        <w:t>fina</w:t>
      </w:r>
      <w:r w:rsidR="000B26FF">
        <w:t>n</w:t>
      </w:r>
      <w:r w:rsidR="000B26FF">
        <w:t xml:space="preserve">cial </w:t>
      </w:r>
      <w:r w:rsidR="00CD1EAB">
        <w:t xml:space="preserve">and emotional </w:t>
      </w:r>
      <w:r w:rsidR="000B26FF">
        <w:t xml:space="preserve">support </w:t>
      </w:r>
      <w:r w:rsidR="00566A1F">
        <w:t>throughout the period of the program</w:t>
      </w:r>
      <w:r w:rsidR="000B26FF">
        <w:t>, I shall be eternally grateful.</w:t>
      </w:r>
    </w:p>
    <w:p w:rsidR="00C673FA" w:rsidRDefault="00C673FA">
      <w:pPr>
        <w:widowControl w:val="0"/>
        <w:tabs>
          <w:tab w:val="center" w:pos="4320"/>
        </w:tabs>
        <w:jc w:val="both"/>
        <w:rPr>
          <w:i/>
          <w:iCs/>
        </w:rPr>
        <w:sectPr w:rsidR="00C673FA">
          <w:headerReference w:type="even" r:id="rId10"/>
          <w:headerReference w:type="default" r:id="rId11"/>
          <w:footerReference w:type="even" r:id="rId12"/>
          <w:footerReference w:type="first" r:id="rId13"/>
          <w:endnotePr>
            <w:numFmt w:val="lowerLetter"/>
          </w:endnotePr>
          <w:type w:val="nextColumn"/>
          <w:pgSz w:w="11907" w:h="16840" w:code="9"/>
          <w:pgMar w:top="1440" w:right="1729" w:bottom="1440" w:left="1729" w:header="720" w:footer="720" w:gutter="0"/>
          <w:pgNumType w:fmt="lowerRoman" w:start="1"/>
          <w:cols w:space="720"/>
          <w:titlePg/>
        </w:sectPr>
      </w:pPr>
    </w:p>
    <w:p w:rsidR="00C673FA" w:rsidRDefault="00C673FA">
      <w:pPr>
        <w:widowControl w:val="0"/>
        <w:tabs>
          <w:tab w:val="center" w:pos="4320"/>
        </w:tabs>
        <w:jc w:val="both"/>
        <w:rPr>
          <w:i/>
          <w:iCs/>
        </w:rPr>
      </w:pPr>
    </w:p>
    <w:p w:rsidR="00C673FA" w:rsidRDefault="00C673FA">
      <w:pPr>
        <w:widowControl w:val="0"/>
        <w:tabs>
          <w:tab w:val="center" w:pos="4320"/>
        </w:tabs>
        <w:jc w:val="both"/>
      </w:pPr>
    </w:p>
    <w:p w:rsidR="00C673FA" w:rsidRDefault="00C673FA">
      <w:pPr>
        <w:keepNext/>
        <w:tabs>
          <w:tab w:val="center" w:pos="4320"/>
        </w:tabs>
        <w:jc w:val="center"/>
        <w:rPr>
          <w:b/>
          <w:bCs/>
          <w:sz w:val="28"/>
          <w:szCs w:val="28"/>
        </w:rPr>
      </w:pPr>
      <w:r>
        <w:rPr>
          <w:b/>
          <w:bCs/>
          <w:sz w:val="28"/>
          <w:szCs w:val="28"/>
        </w:rPr>
        <w:t>TABLE OF CONTENTS</w:t>
      </w:r>
    </w:p>
    <w:p w:rsidR="00C673FA" w:rsidRDefault="00C673FA">
      <w:pPr>
        <w:keepNext/>
        <w:ind w:firstLine="2160"/>
        <w:jc w:val="both"/>
      </w:pPr>
    </w:p>
    <w:p w:rsidR="00C673FA" w:rsidRDefault="00C673FA">
      <w:pPr>
        <w:keepNext/>
        <w:tabs>
          <w:tab w:val="right" w:pos="8280"/>
        </w:tabs>
        <w:jc w:val="both"/>
        <w:rPr>
          <w:sz w:val="24"/>
          <w:szCs w:val="24"/>
        </w:rPr>
      </w:pPr>
      <w:r>
        <w:rPr>
          <w:sz w:val="24"/>
          <w:szCs w:val="24"/>
        </w:rPr>
        <w:tab/>
        <w:t>Page</w:t>
      </w:r>
    </w:p>
    <w:p w:rsidR="003D53B5" w:rsidRDefault="00307226">
      <w:pPr>
        <w:pStyle w:val="TOC2"/>
        <w:rPr>
          <w:rFonts w:asciiTheme="minorHAnsi" w:eastAsiaTheme="minorEastAsia" w:hAnsiTheme="minorHAnsi" w:cstheme="minorBidi"/>
          <w:b w:val="0"/>
          <w:szCs w:val="22"/>
          <w:lang w:val="en-GB" w:eastAsia="en-GB"/>
        </w:rPr>
      </w:pPr>
      <w:r>
        <w:rPr>
          <w:rFonts w:cs="Arial"/>
          <w:b w:val="0"/>
          <w:bCs/>
          <w:color w:val="000000"/>
          <w:szCs w:val="24"/>
        </w:rPr>
        <w:fldChar w:fldCharType="begin"/>
      </w:r>
      <w:r w:rsidR="0055498C">
        <w:rPr>
          <w:rFonts w:cs="Arial"/>
          <w:b w:val="0"/>
          <w:bCs/>
          <w:color w:val="000000"/>
          <w:szCs w:val="24"/>
        </w:rPr>
        <w:instrText xml:space="preserve"> TOC \o "1-3" \h \z \u </w:instrText>
      </w:r>
      <w:r>
        <w:rPr>
          <w:rFonts w:cs="Arial"/>
          <w:b w:val="0"/>
          <w:bCs/>
          <w:color w:val="000000"/>
          <w:szCs w:val="24"/>
        </w:rPr>
        <w:fldChar w:fldCharType="separate"/>
      </w:r>
      <w:hyperlink w:anchor="_Toc333241022" w:history="1">
        <w:r w:rsidR="003D53B5" w:rsidRPr="007203F1">
          <w:rPr>
            <w:rStyle w:val="Hyperlink"/>
            <w:lang w:bidi="he-IL"/>
          </w:rPr>
          <w:t>LIST OF TABLES</w:t>
        </w:r>
        <w:r w:rsidR="003D53B5">
          <w:rPr>
            <w:webHidden/>
          </w:rPr>
          <w:tab/>
        </w:r>
        <w:r w:rsidR="003D53B5">
          <w:rPr>
            <w:webHidden/>
          </w:rPr>
          <w:fldChar w:fldCharType="begin"/>
        </w:r>
        <w:r w:rsidR="003D53B5">
          <w:rPr>
            <w:webHidden/>
          </w:rPr>
          <w:instrText xml:space="preserve"> PAGEREF _Toc333241022 \h </w:instrText>
        </w:r>
        <w:r w:rsidR="003D53B5">
          <w:rPr>
            <w:webHidden/>
          </w:rPr>
        </w:r>
        <w:r w:rsidR="003D53B5">
          <w:rPr>
            <w:webHidden/>
          </w:rPr>
          <w:fldChar w:fldCharType="separate"/>
        </w:r>
        <w:r w:rsidR="00517056">
          <w:rPr>
            <w:webHidden/>
          </w:rPr>
          <w:t>vii</w:t>
        </w:r>
        <w:r w:rsidR="003D53B5">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23" w:history="1">
        <w:r w:rsidRPr="007203F1">
          <w:rPr>
            <w:rStyle w:val="Hyperlink"/>
            <w:lang w:bidi="he-IL"/>
          </w:rPr>
          <w:t>LIST OF FIGURES</w:t>
        </w:r>
        <w:r>
          <w:rPr>
            <w:webHidden/>
          </w:rPr>
          <w:tab/>
        </w:r>
        <w:r>
          <w:rPr>
            <w:webHidden/>
          </w:rPr>
          <w:fldChar w:fldCharType="begin"/>
        </w:r>
        <w:r>
          <w:rPr>
            <w:webHidden/>
          </w:rPr>
          <w:instrText xml:space="preserve"> PAGEREF _Toc333241023 \h </w:instrText>
        </w:r>
        <w:r>
          <w:rPr>
            <w:webHidden/>
          </w:rPr>
        </w:r>
        <w:r>
          <w:rPr>
            <w:webHidden/>
          </w:rPr>
          <w:fldChar w:fldCharType="separate"/>
        </w:r>
        <w:r w:rsidR="00517056">
          <w:rPr>
            <w:webHidden/>
          </w:rPr>
          <w:t>viii</w:t>
        </w:r>
        <w:r>
          <w:rPr>
            <w:webHidden/>
          </w:rPr>
          <w:fldChar w:fldCharType="end"/>
        </w:r>
      </w:hyperlink>
    </w:p>
    <w:p w:rsidR="003D53B5" w:rsidRDefault="003D53B5">
      <w:pPr>
        <w:pStyle w:val="TOC1"/>
        <w:rPr>
          <w:rFonts w:asciiTheme="minorHAnsi" w:eastAsiaTheme="minorEastAsia" w:hAnsiTheme="minorHAnsi" w:cstheme="minorBidi"/>
          <w:b w:val="0"/>
          <w:bCs w:val="0"/>
          <w:color w:val="auto"/>
          <w:sz w:val="22"/>
          <w:szCs w:val="22"/>
          <w:lang w:val="en-GB" w:eastAsia="en-GB" w:bidi="ar-SA"/>
        </w:rPr>
      </w:pPr>
      <w:hyperlink w:anchor="_Toc333241024" w:history="1">
        <w:r w:rsidRPr="007203F1">
          <w:rPr>
            <w:rStyle w:val="Hyperlink"/>
          </w:rPr>
          <w:t>Chapter 1. Introduction</w:t>
        </w:r>
        <w:r>
          <w:rPr>
            <w:webHidden/>
          </w:rPr>
          <w:tab/>
        </w:r>
        <w:r>
          <w:rPr>
            <w:webHidden/>
          </w:rPr>
          <w:fldChar w:fldCharType="begin"/>
        </w:r>
        <w:r>
          <w:rPr>
            <w:webHidden/>
          </w:rPr>
          <w:instrText xml:space="preserve"> PAGEREF _Toc333241024 \h </w:instrText>
        </w:r>
        <w:r>
          <w:rPr>
            <w:webHidden/>
          </w:rPr>
        </w:r>
        <w:r>
          <w:rPr>
            <w:webHidden/>
          </w:rPr>
          <w:fldChar w:fldCharType="separate"/>
        </w:r>
        <w:r w:rsidR="00517056">
          <w:rPr>
            <w:webHidden/>
          </w:rPr>
          <w:t>1</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25" w:history="1">
        <w:r w:rsidRPr="007203F1">
          <w:rPr>
            <w:rStyle w:val="Hyperlink"/>
            <w:lang w:bidi="he-IL"/>
          </w:rPr>
          <w:t>1.1</w:t>
        </w:r>
        <w:r>
          <w:rPr>
            <w:rFonts w:asciiTheme="minorHAnsi" w:eastAsiaTheme="minorEastAsia" w:hAnsiTheme="minorHAnsi" w:cstheme="minorBidi"/>
            <w:b w:val="0"/>
            <w:szCs w:val="22"/>
            <w:lang w:val="en-GB" w:eastAsia="en-GB"/>
          </w:rPr>
          <w:tab/>
        </w:r>
        <w:r w:rsidRPr="007203F1">
          <w:rPr>
            <w:rStyle w:val="Hyperlink"/>
            <w:lang w:bidi="he-IL"/>
          </w:rPr>
          <w:t>Scope</w:t>
        </w:r>
        <w:r>
          <w:rPr>
            <w:webHidden/>
          </w:rPr>
          <w:tab/>
        </w:r>
        <w:r>
          <w:rPr>
            <w:webHidden/>
          </w:rPr>
          <w:fldChar w:fldCharType="begin"/>
        </w:r>
        <w:r>
          <w:rPr>
            <w:webHidden/>
          </w:rPr>
          <w:instrText xml:space="preserve"> PAGEREF _Toc333241025 \h </w:instrText>
        </w:r>
        <w:r>
          <w:rPr>
            <w:webHidden/>
          </w:rPr>
        </w:r>
        <w:r>
          <w:rPr>
            <w:webHidden/>
          </w:rPr>
          <w:fldChar w:fldCharType="separate"/>
        </w:r>
        <w:r w:rsidR="00517056">
          <w:rPr>
            <w:webHidden/>
          </w:rPr>
          <w:t>2</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26" w:history="1">
        <w:r w:rsidRPr="007203F1">
          <w:rPr>
            <w:rStyle w:val="Hyperlink"/>
            <w:lang w:bidi="he-IL"/>
          </w:rPr>
          <w:t>1.2</w:t>
        </w:r>
        <w:r>
          <w:rPr>
            <w:rFonts w:asciiTheme="minorHAnsi" w:eastAsiaTheme="minorEastAsia" w:hAnsiTheme="minorHAnsi" w:cstheme="minorBidi"/>
            <w:b w:val="0"/>
            <w:szCs w:val="22"/>
            <w:lang w:val="en-GB" w:eastAsia="en-GB"/>
          </w:rPr>
          <w:tab/>
        </w:r>
        <w:r w:rsidRPr="007203F1">
          <w:rPr>
            <w:rStyle w:val="Hyperlink"/>
            <w:lang w:bidi="he-IL"/>
          </w:rPr>
          <w:t>Problem Statement</w:t>
        </w:r>
        <w:r>
          <w:rPr>
            <w:webHidden/>
          </w:rPr>
          <w:tab/>
        </w:r>
        <w:r>
          <w:rPr>
            <w:webHidden/>
          </w:rPr>
          <w:fldChar w:fldCharType="begin"/>
        </w:r>
        <w:r>
          <w:rPr>
            <w:webHidden/>
          </w:rPr>
          <w:instrText xml:space="preserve"> PAGEREF _Toc333241026 \h </w:instrText>
        </w:r>
        <w:r>
          <w:rPr>
            <w:webHidden/>
          </w:rPr>
        </w:r>
        <w:r>
          <w:rPr>
            <w:webHidden/>
          </w:rPr>
          <w:fldChar w:fldCharType="separate"/>
        </w:r>
        <w:r w:rsidR="00517056">
          <w:rPr>
            <w:webHidden/>
          </w:rPr>
          <w:t>3</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27" w:history="1">
        <w:r w:rsidRPr="007203F1">
          <w:rPr>
            <w:rStyle w:val="Hyperlink"/>
            <w:lang w:bidi="he-IL"/>
          </w:rPr>
          <w:t>1.3</w:t>
        </w:r>
        <w:r>
          <w:rPr>
            <w:rFonts w:asciiTheme="minorHAnsi" w:eastAsiaTheme="minorEastAsia" w:hAnsiTheme="minorHAnsi" w:cstheme="minorBidi"/>
            <w:b w:val="0"/>
            <w:szCs w:val="22"/>
            <w:lang w:val="en-GB" w:eastAsia="en-GB"/>
          </w:rPr>
          <w:tab/>
        </w:r>
        <w:r w:rsidRPr="007203F1">
          <w:rPr>
            <w:rStyle w:val="Hyperlink"/>
            <w:lang w:bidi="he-IL"/>
          </w:rPr>
          <w:t>Approach and Methodology</w:t>
        </w:r>
        <w:r>
          <w:rPr>
            <w:webHidden/>
          </w:rPr>
          <w:tab/>
        </w:r>
        <w:r>
          <w:rPr>
            <w:webHidden/>
          </w:rPr>
          <w:fldChar w:fldCharType="begin"/>
        </w:r>
        <w:r>
          <w:rPr>
            <w:webHidden/>
          </w:rPr>
          <w:instrText xml:space="preserve"> PAGEREF _Toc333241027 \h </w:instrText>
        </w:r>
        <w:r>
          <w:rPr>
            <w:webHidden/>
          </w:rPr>
        </w:r>
        <w:r>
          <w:rPr>
            <w:webHidden/>
          </w:rPr>
          <w:fldChar w:fldCharType="separate"/>
        </w:r>
        <w:r w:rsidR="00517056">
          <w:rPr>
            <w:webHidden/>
          </w:rPr>
          <w:t>3</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28" w:history="1">
        <w:r w:rsidRPr="007203F1">
          <w:rPr>
            <w:rStyle w:val="Hyperlink"/>
            <w:lang w:bidi="he-IL"/>
          </w:rPr>
          <w:t>1.4</w:t>
        </w:r>
        <w:r>
          <w:rPr>
            <w:rFonts w:asciiTheme="minorHAnsi" w:eastAsiaTheme="minorEastAsia" w:hAnsiTheme="minorHAnsi" w:cstheme="minorBidi"/>
            <w:b w:val="0"/>
            <w:szCs w:val="22"/>
            <w:lang w:val="en-GB" w:eastAsia="en-GB"/>
          </w:rPr>
          <w:tab/>
        </w:r>
        <w:r w:rsidRPr="007203F1">
          <w:rPr>
            <w:rStyle w:val="Hyperlink"/>
            <w:lang w:bidi="he-IL"/>
          </w:rPr>
          <w:t>Outcome</w:t>
        </w:r>
        <w:r>
          <w:rPr>
            <w:webHidden/>
          </w:rPr>
          <w:tab/>
        </w:r>
        <w:r>
          <w:rPr>
            <w:webHidden/>
          </w:rPr>
          <w:fldChar w:fldCharType="begin"/>
        </w:r>
        <w:r>
          <w:rPr>
            <w:webHidden/>
          </w:rPr>
          <w:instrText xml:space="preserve"> PAGEREF _Toc333241028 \h </w:instrText>
        </w:r>
        <w:r>
          <w:rPr>
            <w:webHidden/>
          </w:rPr>
        </w:r>
        <w:r>
          <w:rPr>
            <w:webHidden/>
          </w:rPr>
          <w:fldChar w:fldCharType="separate"/>
        </w:r>
        <w:r w:rsidR="00517056">
          <w:rPr>
            <w:webHidden/>
          </w:rPr>
          <w:t>4</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29" w:history="1">
        <w:r w:rsidRPr="007203F1">
          <w:rPr>
            <w:rStyle w:val="Hyperlink"/>
            <w:lang w:bidi="he-IL"/>
          </w:rPr>
          <w:t>1.5</w:t>
        </w:r>
        <w:r>
          <w:rPr>
            <w:rFonts w:asciiTheme="minorHAnsi" w:eastAsiaTheme="minorEastAsia" w:hAnsiTheme="minorHAnsi" w:cstheme="minorBidi"/>
            <w:b w:val="0"/>
            <w:szCs w:val="22"/>
            <w:lang w:val="en-GB" w:eastAsia="en-GB"/>
          </w:rPr>
          <w:tab/>
        </w:r>
        <w:r w:rsidRPr="007203F1">
          <w:rPr>
            <w:rStyle w:val="Hyperlink"/>
            <w:lang w:bidi="he-IL"/>
          </w:rPr>
          <w:t>Document Structure</w:t>
        </w:r>
        <w:r>
          <w:rPr>
            <w:webHidden/>
          </w:rPr>
          <w:tab/>
        </w:r>
        <w:r>
          <w:rPr>
            <w:webHidden/>
          </w:rPr>
          <w:fldChar w:fldCharType="begin"/>
        </w:r>
        <w:r>
          <w:rPr>
            <w:webHidden/>
          </w:rPr>
          <w:instrText xml:space="preserve"> PAGEREF _Toc333241029 \h </w:instrText>
        </w:r>
        <w:r>
          <w:rPr>
            <w:webHidden/>
          </w:rPr>
        </w:r>
        <w:r>
          <w:rPr>
            <w:webHidden/>
          </w:rPr>
          <w:fldChar w:fldCharType="separate"/>
        </w:r>
        <w:r w:rsidR="00517056">
          <w:rPr>
            <w:webHidden/>
          </w:rPr>
          <w:t>5</w:t>
        </w:r>
        <w:r>
          <w:rPr>
            <w:webHidden/>
          </w:rPr>
          <w:fldChar w:fldCharType="end"/>
        </w:r>
      </w:hyperlink>
    </w:p>
    <w:p w:rsidR="003D53B5" w:rsidRDefault="003D53B5">
      <w:pPr>
        <w:pStyle w:val="TOC1"/>
        <w:rPr>
          <w:rFonts w:asciiTheme="minorHAnsi" w:eastAsiaTheme="minorEastAsia" w:hAnsiTheme="minorHAnsi" w:cstheme="minorBidi"/>
          <w:b w:val="0"/>
          <w:bCs w:val="0"/>
          <w:color w:val="auto"/>
          <w:sz w:val="22"/>
          <w:szCs w:val="22"/>
          <w:lang w:val="en-GB" w:eastAsia="en-GB" w:bidi="ar-SA"/>
        </w:rPr>
      </w:pPr>
      <w:hyperlink w:anchor="_Toc333241030" w:history="1">
        <w:r w:rsidRPr="007203F1">
          <w:rPr>
            <w:rStyle w:val="Hyperlink"/>
          </w:rPr>
          <w:t>Chapter 2. Background and review of literature</w:t>
        </w:r>
        <w:r>
          <w:rPr>
            <w:webHidden/>
          </w:rPr>
          <w:tab/>
        </w:r>
        <w:r>
          <w:rPr>
            <w:webHidden/>
          </w:rPr>
          <w:fldChar w:fldCharType="begin"/>
        </w:r>
        <w:r>
          <w:rPr>
            <w:webHidden/>
          </w:rPr>
          <w:instrText xml:space="preserve"> PAGEREF _Toc333241030 \h </w:instrText>
        </w:r>
        <w:r>
          <w:rPr>
            <w:webHidden/>
          </w:rPr>
        </w:r>
        <w:r>
          <w:rPr>
            <w:webHidden/>
          </w:rPr>
          <w:fldChar w:fldCharType="separate"/>
        </w:r>
        <w:r w:rsidR="00517056">
          <w:rPr>
            <w:webHidden/>
          </w:rPr>
          <w:t>6</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31" w:history="1">
        <w:r w:rsidRPr="007203F1">
          <w:rPr>
            <w:rStyle w:val="Hyperlink"/>
            <w:lang w:bidi="he-IL"/>
          </w:rPr>
          <w:t>2.1.1</w:t>
        </w:r>
        <w:r>
          <w:rPr>
            <w:rFonts w:asciiTheme="minorHAnsi" w:eastAsiaTheme="minorEastAsia" w:hAnsiTheme="minorHAnsi" w:cstheme="minorBidi"/>
            <w:sz w:val="22"/>
            <w:szCs w:val="22"/>
            <w:lang w:val="en-GB" w:eastAsia="en-GB"/>
          </w:rPr>
          <w:tab/>
        </w:r>
        <w:r w:rsidRPr="007203F1">
          <w:rPr>
            <w:rStyle w:val="Hyperlink"/>
            <w:lang w:bidi="he-IL"/>
          </w:rPr>
          <w:t>Website Usability</w:t>
        </w:r>
        <w:r>
          <w:rPr>
            <w:webHidden/>
          </w:rPr>
          <w:tab/>
        </w:r>
        <w:r>
          <w:rPr>
            <w:webHidden/>
          </w:rPr>
          <w:fldChar w:fldCharType="begin"/>
        </w:r>
        <w:r>
          <w:rPr>
            <w:webHidden/>
          </w:rPr>
          <w:instrText xml:space="preserve"> PAGEREF _Toc333241031 \h </w:instrText>
        </w:r>
        <w:r>
          <w:rPr>
            <w:webHidden/>
          </w:rPr>
        </w:r>
        <w:r>
          <w:rPr>
            <w:webHidden/>
          </w:rPr>
          <w:fldChar w:fldCharType="separate"/>
        </w:r>
        <w:r w:rsidR="00517056">
          <w:rPr>
            <w:webHidden/>
          </w:rPr>
          <w:t>6</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32" w:history="1">
        <w:r w:rsidRPr="007203F1">
          <w:rPr>
            <w:rStyle w:val="Hyperlink"/>
            <w:lang w:bidi="he-IL"/>
          </w:rPr>
          <w:t>2.1.2</w:t>
        </w:r>
        <w:r>
          <w:rPr>
            <w:rFonts w:asciiTheme="minorHAnsi" w:eastAsiaTheme="minorEastAsia" w:hAnsiTheme="minorHAnsi" w:cstheme="minorBidi"/>
            <w:sz w:val="22"/>
            <w:szCs w:val="22"/>
            <w:lang w:val="en-GB" w:eastAsia="en-GB"/>
          </w:rPr>
          <w:tab/>
        </w:r>
        <w:r w:rsidRPr="007203F1">
          <w:rPr>
            <w:rStyle w:val="Hyperlink"/>
            <w:lang w:bidi="he-IL"/>
          </w:rPr>
          <w:t>Keep It Simple, Stupid</w:t>
        </w:r>
        <w:r>
          <w:rPr>
            <w:webHidden/>
          </w:rPr>
          <w:tab/>
        </w:r>
        <w:r>
          <w:rPr>
            <w:webHidden/>
          </w:rPr>
          <w:fldChar w:fldCharType="begin"/>
        </w:r>
        <w:r>
          <w:rPr>
            <w:webHidden/>
          </w:rPr>
          <w:instrText xml:space="preserve"> PAGEREF _Toc333241032 \h </w:instrText>
        </w:r>
        <w:r>
          <w:rPr>
            <w:webHidden/>
          </w:rPr>
        </w:r>
        <w:r>
          <w:rPr>
            <w:webHidden/>
          </w:rPr>
          <w:fldChar w:fldCharType="separate"/>
        </w:r>
        <w:r w:rsidR="00517056">
          <w:rPr>
            <w:webHidden/>
          </w:rPr>
          <w:t>7</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33" w:history="1">
        <w:r w:rsidRPr="007203F1">
          <w:rPr>
            <w:rStyle w:val="Hyperlink"/>
            <w:lang w:bidi="he-IL"/>
          </w:rPr>
          <w:t>2.1.3</w:t>
        </w:r>
        <w:r>
          <w:rPr>
            <w:rFonts w:asciiTheme="minorHAnsi" w:eastAsiaTheme="minorEastAsia" w:hAnsiTheme="minorHAnsi" w:cstheme="minorBidi"/>
            <w:sz w:val="22"/>
            <w:szCs w:val="22"/>
            <w:lang w:val="en-GB" w:eastAsia="en-GB"/>
          </w:rPr>
          <w:tab/>
        </w:r>
        <w:r w:rsidRPr="007203F1">
          <w:rPr>
            <w:rStyle w:val="Hyperlink"/>
            <w:lang w:bidi="he-IL"/>
          </w:rPr>
          <w:t>Usability Evaluation Methods for a User-Centric Website</w:t>
        </w:r>
        <w:r>
          <w:rPr>
            <w:webHidden/>
          </w:rPr>
          <w:tab/>
        </w:r>
        <w:r>
          <w:rPr>
            <w:webHidden/>
          </w:rPr>
          <w:fldChar w:fldCharType="begin"/>
        </w:r>
        <w:r>
          <w:rPr>
            <w:webHidden/>
          </w:rPr>
          <w:instrText xml:space="preserve"> PAGEREF _Toc333241033 \h </w:instrText>
        </w:r>
        <w:r>
          <w:rPr>
            <w:webHidden/>
          </w:rPr>
        </w:r>
        <w:r>
          <w:rPr>
            <w:webHidden/>
          </w:rPr>
          <w:fldChar w:fldCharType="separate"/>
        </w:r>
        <w:r w:rsidR="00517056">
          <w:rPr>
            <w:webHidden/>
          </w:rPr>
          <w:t>8</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34" w:history="1">
        <w:r w:rsidRPr="007203F1">
          <w:rPr>
            <w:rStyle w:val="Hyperlink"/>
            <w:lang w:bidi="he-IL"/>
          </w:rPr>
          <w:t>2.1.4</w:t>
        </w:r>
        <w:r>
          <w:rPr>
            <w:rFonts w:asciiTheme="minorHAnsi" w:eastAsiaTheme="minorEastAsia" w:hAnsiTheme="minorHAnsi" w:cstheme="minorBidi"/>
            <w:sz w:val="22"/>
            <w:szCs w:val="22"/>
            <w:lang w:val="en-GB" w:eastAsia="en-GB"/>
          </w:rPr>
          <w:tab/>
        </w:r>
        <w:r w:rsidRPr="007203F1">
          <w:rPr>
            <w:rStyle w:val="Hyperlink"/>
            <w:lang w:bidi="he-IL"/>
          </w:rPr>
          <w:t>Website usability testing</w:t>
        </w:r>
        <w:r>
          <w:rPr>
            <w:webHidden/>
          </w:rPr>
          <w:tab/>
        </w:r>
        <w:r>
          <w:rPr>
            <w:webHidden/>
          </w:rPr>
          <w:fldChar w:fldCharType="begin"/>
        </w:r>
        <w:r>
          <w:rPr>
            <w:webHidden/>
          </w:rPr>
          <w:instrText xml:space="preserve"> PAGEREF _Toc333241034 \h </w:instrText>
        </w:r>
        <w:r>
          <w:rPr>
            <w:webHidden/>
          </w:rPr>
        </w:r>
        <w:r>
          <w:rPr>
            <w:webHidden/>
          </w:rPr>
          <w:fldChar w:fldCharType="separate"/>
        </w:r>
        <w:r w:rsidR="00517056">
          <w:rPr>
            <w:webHidden/>
          </w:rPr>
          <w:t>9</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35" w:history="1">
        <w:r w:rsidRPr="007203F1">
          <w:rPr>
            <w:rStyle w:val="Hyperlink"/>
            <w:lang w:bidi="he-IL"/>
          </w:rPr>
          <w:t>2.2</w:t>
        </w:r>
        <w:r>
          <w:rPr>
            <w:rFonts w:asciiTheme="minorHAnsi" w:eastAsiaTheme="minorEastAsia" w:hAnsiTheme="minorHAnsi" w:cstheme="minorBidi"/>
            <w:b w:val="0"/>
            <w:szCs w:val="22"/>
            <w:lang w:val="en-GB" w:eastAsia="en-GB"/>
          </w:rPr>
          <w:tab/>
        </w:r>
        <w:r w:rsidRPr="007203F1">
          <w:rPr>
            <w:rStyle w:val="Hyperlink"/>
            <w:lang w:bidi="he-IL"/>
          </w:rPr>
          <w:t>Trust</w:t>
        </w:r>
        <w:r>
          <w:rPr>
            <w:webHidden/>
          </w:rPr>
          <w:tab/>
        </w:r>
        <w:r>
          <w:rPr>
            <w:webHidden/>
          </w:rPr>
          <w:fldChar w:fldCharType="begin"/>
        </w:r>
        <w:r>
          <w:rPr>
            <w:webHidden/>
          </w:rPr>
          <w:instrText xml:space="preserve"> PAGEREF _Toc333241035 \h </w:instrText>
        </w:r>
        <w:r>
          <w:rPr>
            <w:webHidden/>
          </w:rPr>
        </w:r>
        <w:r>
          <w:rPr>
            <w:webHidden/>
          </w:rPr>
          <w:fldChar w:fldCharType="separate"/>
        </w:r>
        <w:r w:rsidR="00517056">
          <w:rPr>
            <w:webHidden/>
          </w:rPr>
          <w:t>12</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36" w:history="1">
        <w:r w:rsidRPr="007203F1">
          <w:rPr>
            <w:rStyle w:val="Hyperlink"/>
            <w:lang w:bidi="he-IL"/>
          </w:rPr>
          <w:t>2.2.1</w:t>
        </w:r>
        <w:r>
          <w:rPr>
            <w:rFonts w:asciiTheme="minorHAnsi" w:eastAsiaTheme="minorEastAsia" w:hAnsiTheme="minorHAnsi" w:cstheme="minorBidi"/>
            <w:sz w:val="22"/>
            <w:szCs w:val="22"/>
            <w:lang w:val="en-GB" w:eastAsia="en-GB"/>
          </w:rPr>
          <w:tab/>
        </w:r>
        <w:r w:rsidRPr="007203F1">
          <w:rPr>
            <w:rStyle w:val="Hyperlink"/>
            <w:lang w:bidi="he-IL"/>
          </w:rPr>
          <w:t>The Meanings of Trust</w:t>
        </w:r>
        <w:r>
          <w:rPr>
            <w:webHidden/>
          </w:rPr>
          <w:tab/>
        </w:r>
        <w:r>
          <w:rPr>
            <w:webHidden/>
          </w:rPr>
          <w:fldChar w:fldCharType="begin"/>
        </w:r>
        <w:r>
          <w:rPr>
            <w:webHidden/>
          </w:rPr>
          <w:instrText xml:space="preserve"> PAGEREF _Toc333241036 \h </w:instrText>
        </w:r>
        <w:r>
          <w:rPr>
            <w:webHidden/>
          </w:rPr>
        </w:r>
        <w:r>
          <w:rPr>
            <w:webHidden/>
          </w:rPr>
          <w:fldChar w:fldCharType="separate"/>
        </w:r>
        <w:r w:rsidR="00517056">
          <w:rPr>
            <w:webHidden/>
          </w:rPr>
          <w:t>12</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37" w:history="1">
        <w:r w:rsidRPr="007203F1">
          <w:rPr>
            <w:rStyle w:val="Hyperlink"/>
            <w:lang w:bidi="he-IL"/>
          </w:rPr>
          <w:t>2.2.2</w:t>
        </w:r>
        <w:r>
          <w:rPr>
            <w:rFonts w:asciiTheme="minorHAnsi" w:eastAsiaTheme="minorEastAsia" w:hAnsiTheme="minorHAnsi" w:cstheme="minorBidi"/>
            <w:sz w:val="22"/>
            <w:szCs w:val="22"/>
            <w:lang w:val="en-GB" w:eastAsia="en-GB"/>
          </w:rPr>
          <w:tab/>
        </w:r>
        <w:r w:rsidRPr="007203F1">
          <w:rPr>
            <w:rStyle w:val="Hyperlink"/>
            <w:lang w:bidi="he-IL"/>
          </w:rPr>
          <w:t>Trust Building Models</w:t>
        </w:r>
        <w:r>
          <w:rPr>
            <w:webHidden/>
          </w:rPr>
          <w:tab/>
        </w:r>
        <w:r>
          <w:rPr>
            <w:webHidden/>
          </w:rPr>
          <w:fldChar w:fldCharType="begin"/>
        </w:r>
        <w:r>
          <w:rPr>
            <w:webHidden/>
          </w:rPr>
          <w:instrText xml:space="preserve"> PAGEREF _Toc333241037 \h </w:instrText>
        </w:r>
        <w:r>
          <w:rPr>
            <w:webHidden/>
          </w:rPr>
        </w:r>
        <w:r>
          <w:rPr>
            <w:webHidden/>
          </w:rPr>
          <w:fldChar w:fldCharType="separate"/>
        </w:r>
        <w:r w:rsidR="00517056">
          <w:rPr>
            <w:webHidden/>
          </w:rPr>
          <w:t>14</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38" w:history="1">
        <w:r w:rsidRPr="007203F1">
          <w:rPr>
            <w:rStyle w:val="Hyperlink"/>
            <w:lang w:bidi="he-IL"/>
          </w:rPr>
          <w:t>2.2.3</w:t>
        </w:r>
        <w:r>
          <w:rPr>
            <w:rFonts w:asciiTheme="minorHAnsi" w:eastAsiaTheme="minorEastAsia" w:hAnsiTheme="minorHAnsi" w:cstheme="minorBidi"/>
            <w:sz w:val="22"/>
            <w:szCs w:val="22"/>
            <w:lang w:val="en-GB" w:eastAsia="en-GB"/>
          </w:rPr>
          <w:tab/>
        </w:r>
        <w:r w:rsidRPr="007203F1">
          <w:rPr>
            <w:rStyle w:val="Hyperlink"/>
            <w:lang w:bidi="he-IL"/>
          </w:rPr>
          <w:t>Measuring Trust</w:t>
        </w:r>
        <w:r>
          <w:rPr>
            <w:webHidden/>
          </w:rPr>
          <w:tab/>
        </w:r>
        <w:r>
          <w:rPr>
            <w:webHidden/>
          </w:rPr>
          <w:fldChar w:fldCharType="begin"/>
        </w:r>
        <w:r>
          <w:rPr>
            <w:webHidden/>
          </w:rPr>
          <w:instrText xml:space="preserve"> PAGEREF _Toc333241038 \h </w:instrText>
        </w:r>
        <w:r>
          <w:rPr>
            <w:webHidden/>
          </w:rPr>
        </w:r>
        <w:r>
          <w:rPr>
            <w:webHidden/>
          </w:rPr>
          <w:fldChar w:fldCharType="separate"/>
        </w:r>
        <w:r w:rsidR="00517056">
          <w:rPr>
            <w:webHidden/>
          </w:rPr>
          <w:t>15</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39" w:history="1">
        <w:r w:rsidRPr="007203F1">
          <w:rPr>
            <w:rStyle w:val="Hyperlink"/>
            <w:lang w:bidi="he-IL"/>
          </w:rPr>
          <w:t>2.3</w:t>
        </w:r>
        <w:r>
          <w:rPr>
            <w:rFonts w:asciiTheme="minorHAnsi" w:eastAsiaTheme="minorEastAsia" w:hAnsiTheme="minorHAnsi" w:cstheme="minorBidi"/>
            <w:b w:val="0"/>
            <w:szCs w:val="22"/>
            <w:lang w:val="en-GB" w:eastAsia="en-GB"/>
          </w:rPr>
          <w:tab/>
        </w:r>
        <w:r w:rsidRPr="007203F1">
          <w:rPr>
            <w:rStyle w:val="Hyperlink"/>
            <w:lang w:bidi="he-IL"/>
          </w:rPr>
          <w:t>State of E-Commerce in Nigeria</w:t>
        </w:r>
        <w:r>
          <w:rPr>
            <w:webHidden/>
          </w:rPr>
          <w:tab/>
        </w:r>
        <w:r>
          <w:rPr>
            <w:webHidden/>
          </w:rPr>
          <w:fldChar w:fldCharType="begin"/>
        </w:r>
        <w:r>
          <w:rPr>
            <w:webHidden/>
          </w:rPr>
          <w:instrText xml:space="preserve"> PAGEREF _Toc333241039 \h </w:instrText>
        </w:r>
        <w:r>
          <w:rPr>
            <w:webHidden/>
          </w:rPr>
        </w:r>
        <w:r>
          <w:rPr>
            <w:webHidden/>
          </w:rPr>
          <w:fldChar w:fldCharType="separate"/>
        </w:r>
        <w:r w:rsidR="00517056">
          <w:rPr>
            <w:webHidden/>
          </w:rPr>
          <w:t>17</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0" w:history="1">
        <w:r w:rsidRPr="007203F1">
          <w:rPr>
            <w:rStyle w:val="Hyperlink"/>
            <w:lang w:bidi="he-IL"/>
          </w:rPr>
          <w:t>2.4</w:t>
        </w:r>
        <w:r>
          <w:rPr>
            <w:rFonts w:asciiTheme="minorHAnsi" w:eastAsiaTheme="minorEastAsia" w:hAnsiTheme="minorHAnsi" w:cstheme="minorBidi"/>
            <w:b w:val="0"/>
            <w:szCs w:val="22"/>
            <w:lang w:val="en-GB" w:eastAsia="en-GB"/>
          </w:rPr>
          <w:tab/>
        </w:r>
        <w:r w:rsidRPr="007203F1">
          <w:rPr>
            <w:rStyle w:val="Hyperlink"/>
            <w:lang w:bidi="he-IL"/>
          </w:rPr>
          <w:t>Usability and Trust in E-Commerce</w:t>
        </w:r>
        <w:r>
          <w:rPr>
            <w:webHidden/>
          </w:rPr>
          <w:tab/>
        </w:r>
        <w:r>
          <w:rPr>
            <w:webHidden/>
          </w:rPr>
          <w:fldChar w:fldCharType="begin"/>
        </w:r>
        <w:r>
          <w:rPr>
            <w:webHidden/>
          </w:rPr>
          <w:instrText xml:space="preserve"> PAGEREF _Toc333241040 \h </w:instrText>
        </w:r>
        <w:r>
          <w:rPr>
            <w:webHidden/>
          </w:rPr>
        </w:r>
        <w:r>
          <w:rPr>
            <w:webHidden/>
          </w:rPr>
          <w:fldChar w:fldCharType="separate"/>
        </w:r>
        <w:r w:rsidR="00517056">
          <w:rPr>
            <w:webHidden/>
          </w:rPr>
          <w:t>19</w:t>
        </w:r>
        <w:r>
          <w:rPr>
            <w:webHidden/>
          </w:rPr>
          <w:fldChar w:fldCharType="end"/>
        </w:r>
      </w:hyperlink>
    </w:p>
    <w:p w:rsidR="003D53B5" w:rsidRDefault="003D53B5">
      <w:pPr>
        <w:pStyle w:val="TOC1"/>
        <w:rPr>
          <w:rFonts w:asciiTheme="minorHAnsi" w:eastAsiaTheme="minorEastAsia" w:hAnsiTheme="minorHAnsi" w:cstheme="minorBidi"/>
          <w:b w:val="0"/>
          <w:bCs w:val="0"/>
          <w:color w:val="auto"/>
          <w:sz w:val="22"/>
          <w:szCs w:val="22"/>
          <w:lang w:val="en-GB" w:eastAsia="en-GB" w:bidi="ar-SA"/>
        </w:rPr>
      </w:pPr>
      <w:hyperlink w:anchor="_Toc333241041" w:history="1">
        <w:r w:rsidRPr="007203F1">
          <w:rPr>
            <w:rStyle w:val="Hyperlink"/>
          </w:rPr>
          <w:t>Chapter 3. Methodology, Research Design and implementation</w:t>
        </w:r>
        <w:r>
          <w:rPr>
            <w:webHidden/>
          </w:rPr>
          <w:tab/>
        </w:r>
        <w:r>
          <w:rPr>
            <w:webHidden/>
          </w:rPr>
          <w:fldChar w:fldCharType="begin"/>
        </w:r>
        <w:r>
          <w:rPr>
            <w:webHidden/>
          </w:rPr>
          <w:instrText xml:space="preserve"> PAGEREF _Toc333241041 \h </w:instrText>
        </w:r>
        <w:r>
          <w:rPr>
            <w:webHidden/>
          </w:rPr>
        </w:r>
        <w:r>
          <w:rPr>
            <w:webHidden/>
          </w:rPr>
          <w:fldChar w:fldCharType="separate"/>
        </w:r>
        <w:r w:rsidR="00517056">
          <w:rPr>
            <w:webHidden/>
          </w:rPr>
          <w:t>21</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2" w:history="1">
        <w:r w:rsidRPr="007203F1">
          <w:rPr>
            <w:rStyle w:val="Hyperlink"/>
            <w:lang w:bidi="he-IL"/>
          </w:rPr>
          <w:t>3.1</w:t>
        </w:r>
        <w:r>
          <w:rPr>
            <w:rFonts w:asciiTheme="minorHAnsi" w:eastAsiaTheme="minorEastAsia" w:hAnsiTheme="minorHAnsi" w:cstheme="minorBidi"/>
            <w:b w:val="0"/>
            <w:szCs w:val="22"/>
            <w:lang w:val="en-GB" w:eastAsia="en-GB"/>
          </w:rPr>
          <w:tab/>
        </w:r>
        <w:r w:rsidRPr="007203F1">
          <w:rPr>
            <w:rStyle w:val="Hyperlink"/>
            <w:lang w:bidi="he-IL"/>
          </w:rPr>
          <w:t>Working Hypothesis</w:t>
        </w:r>
        <w:r>
          <w:rPr>
            <w:webHidden/>
          </w:rPr>
          <w:tab/>
        </w:r>
        <w:r>
          <w:rPr>
            <w:webHidden/>
          </w:rPr>
          <w:fldChar w:fldCharType="begin"/>
        </w:r>
        <w:r>
          <w:rPr>
            <w:webHidden/>
          </w:rPr>
          <w:instrText xml:space="preserve"> PAGEREF _Toc333241042 \h </w:instrText>
        </w:r>
        <w:r>
          <w:rPr>
            <w:webHidden/>
          </w:rPr>
        </w:r>
        <w:r>
          <w:rPr>
            <w:webHidden/>
          </w:rPr>
          <w:fldChar w:fldCharType="separate"/>
        </w:r>
        <w:r w:rsidR="00517056">
          <w:rPr>
            <w:webHidden/>
          </w:rPr>
          <w:t>21</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3" w:history="1">
        <w:r w:rsidRPr="007203F1">
          <w:rPr>
            <w:rStyle w:val="Hyperlink"/>
            <w:lang w:bidi="he-IL"/>
          </w:rPr>
          <w:t>3.2</w:t>
        </w:r>
        <w:r>
          <w:rPr>
            <w:rFonts w:asciiTheme="minorHAnsi" w:eastAsiaTheme="minorEastAsia" w:hAnsiTheme="minorHAnsi" w:cstheme="minorBidi"/>
            <w:b w:val="0"/>
            <w:szCs w:val="22"/>
            <w:lang w:val="en-GB" w:eastAsia="en-GB"/>
          </w:rPr>
          <w:tab/>
        </w:r>
        <w:r w:rsidRPr="007203F1">
          <w:rPr>
            <w:rStyle w:val="Hyperlink"/>
            <w:lang w:bidi="he-IL"/>
          </w:rPr>
          <w:t>Research Analysis</w:t>
        </w:r>
        <w:r>
          <w:rPr>
            <w:webHidden/>
          </w:rPr>
          <w:tab/>
        </w:r>
        <w:r>
          <w:rPr>
            <w:webHidden/>
          </w:rPr>
          <w:fldChar w:fldCharType="begin"/>
        </w:r>
        <w:r>
          <w:rPr>
            <w:webHidden/>
          </w:rPr>
          <w:instrText xml:space="preserve"> PAGEREF _Toc333241043 \h </w:instrText>
        </w:r>
        <w:r>
          <w:rPr>
            <w:webHidden/>
          </w:rPr>
        </w:r>
        <w:r>
          <w:rPr>
            <w:webHidden/>
          </w:rPr>
          <w:fldChar w:fldCharType="separate"/>
        </w:r>
        <w:r w:rsidR="00517056">
          <w:rPr>
            <w:webHidden/>
          </w:rPr>
          <w:t>21</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4" w:history="1">
        <w:r w:rsidRPr="007203F1">
          <w:rPr>
            <w:rStyle w:val="Hyperlink"/>
            <w:lang w:bidi="he-IL"/>
          </w:rPr>
          <w:t>3.3</w:t>
        </w:r>
        <w:r>
          <w:rPr>
            <w:rFonts w:asciiTheme="minorHAnsi" w:eastAsiaTheme="minorEastAsia" w:hAnsiTheme="minorHAnsi" w:cstheme="minorBidi"/>
            <w:b w:val="0"/>
            <w:szCs w:val="22"/>
            <w:lang w:val="en-GB" w:eastAsia="en-GB"/>
          </w:rPr>
          <w:tab/>
        </w:r>
        <w:r w:rsidRPr="007203F1">
          <w:rPr>
            <w:rStyle w:val="Hyperlink"/>
            <w:lang w:bidi="he-IL"/>
          </w:rPr>
          <w:t>Design Considerations</w:t>
        </w:r>
        <w:r>
          <w:rPr>
            <w:webHidden/>
          </w:rPr>
          <w:tab/>
        </w:r>
        <w:r>
          <w:rPr>
            <w:webHidden/>
          </w:rPr>
          <w:fldChar w:fldCharType="begin"/>
        </w:r>
        <w:r>
          <w:rPr>
            <w:webHidden/>
          </w:rPr>
          <w:instrText xml:space="preserve"> PAGEREF _Toc333241044 \h </w:instrText>
        </w:r>
        <w:r>
          <w:rPr>
            <w:webHidden/>
          </w:rPr>
        </w:r>
        <w:r>
          <w:rPr>
            <w:webHidden/>
          </w:rPr>
          <w:fldChar w:fldCharType="separate"/>
        </w:r>
        <w:r w:rsidR="00517056">
          <w:rPr>
            <w:webHidden/>
          </w:rPr>
          <w:t>22</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5" w:history="1">
        <w:r w:rsidRPr="007203F1">
          <w:rPr>
            <w:rStyle w:val="Hyperlink"/>
            <w:lang w:bidi="he-IL"/>
          </w:rPr>
          <w:t>3.4</w:t>
        </w:r>
        <w:r>
          <w:rPr>
            <w:rFonts w:asciiTheme="minorHAnsi" w:eastAsiaTheme="minorEastAsia" w:hAnsiTheme="minorHAnsi" w:cstheme="minorBidi"/>
            <w:b w:val="0"/>
            <w:szCs w:val="22"/>
            <w:lang w:val="en-GB" w:eastAsia="en-GB"/>
          </w:rPr>
          <w:tab/>
        </w:r>
        <w:r w:rsidRPr="007203F1">
          <w:rPr>
            <w:rStyle w:val="Hyperlink"/>
            <w:lang w:bidi="he-IL"/>
          </w:rPr>
          <w:t>Method of the Study</w:t>
        </w:r>
        <w:r>
          <w:rPr>
            <w:webHidden/>
          </w:rPr>
          <w:tab/>
        </w:r>
        <w:r>
          <w:rPr>
            <w:webHidden/>
          </w:rPr>
          <w:fldChar w:fldCharType="begin"/>
        </w:r>
        <w:r>
          <w:rPr>
            <w:webHidden/>
          </w:rPr>
          <w:instrText xml:space="preserve"> PAGEREF _Toc333241045 \h </w:instrText>
        </w:r>
        <w:r>
          <w:rPr>
            <w:webHidden/>
          </w:rPr>
        </w:r>
        <w:r>
          <w:rPr>
            <w:webHidden/>
          </w:rPr>
          <w:fldChar w:fldCharType="separate"/>
        </w:r>
        <w:r w:rsidR="00517056">
          <w:rPr>
            <w:webHidden/>
          </w:rPr>
          <w:t>23</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6" w:history="1">
        <w:r w:rsidRPr="007203F1">
          <w:rPr>
            <w:rStyle w:val="Hyperlink"/>
            <w:lang w:bidi="he-IL"/>
          </w:rPr>
          <w:t>3.5</w:t>
        </w:r>
        <w:r>
          <w:rPr>
            <w:rFonts w:asciiTheme="minorHAnsi" w:eastAsiaTheme="minorEastAsia" w:hAnsiTheme="minorHAnsi" w:cstheme="minorBidi"/>
            <w:b w:val="0"/>
            <w:szCs w:val="22"/>
            <w:lang w:val="en-GB" w:eastAsia="en-GB"/>
          </w:rPr>
          <w:tab/>
        </w:r>
        <w:r w:rsidRPr="007203F1">
          <w:rPr>
            <w:rStyle w:val="Hyperlink"/>
            <w:lang w:bidi="he-IL"/>
          </w:rPr>
          <w:t>Usability Testing Implementation</w:t>
        </w:r>
        <w:r>
          <w:rPr>
            <w:webHidden/>
          </w:rPr>
          <w:tab/>
        </w:r>
        <w:r>
          <w:rPr>
            <w:webHidden/>
          </w:rPr>
          <w:fldChar w:fldCharType="begin"/>
        </w:r>
        <w:r>
          <w:rPr>
            <w:webHidden/>
          </w:rPr>
          <w:instrText xml:space="preserve"> PAGEREF _Toc333241046 \h </w:instrText>
        </w:r>
        <w:r>
          <w:rPr>
            <w:webHidden/>
          </w:rPr>
        </w:r>
        <w:r>
          <w:rPr>
            <w:webHidden/>
          </w:rPr>
          <w:fldChar w:fldCharType="separate"/>
        </w:r>
        <w:r w:rsidR="00517056">
          <w:rPr>
            <w:webHidden/>
          </w:rPr>
          <w:t>24</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7" w:history="1">
        <w:r w:rsidRPr="007203F1">
          <w:rPr>
            <w:rStyle w:val="Hyperlink"/>
            <w:lang w:bidi="he-IL"/>
          </w:rPr>
          <w:t>3.6</w:t>
        </w:r>
        <w:r>
          <w:rPr>
            <w:rFonts w:asciiTheme="minorHAnsi" w:eastAsiaTheme="minorEastAsia" w:hAnsiTheme="minorHAnsi" w:cstheme="minorBidi"/>
            <w:b w:val="0"/>
            <w:szCs w:val="22"/>
            <w:lang w:val="en-GB" w:eastAsia="en-GB"/>
          </w:rPr>
          <w:tab/>
        </w:r>
        <w:r w:rsidRPr="007203F1">
          <w:rPr>
            <w:rStyle w:val="Hyperlink"/>
            <w:lang w:bidi="he-IL"/>
          </w:rPr>
          <w:t>Survey Implementation</w:t>
        </w:r>
        <w:r>
          <w:rPr>
            <w:webHidden/>
          </w:rPr>
          <w:tab/>
        </w:r>
        <w:r>
          <w:rPr>
            <w:webHidden/>
          </w:rPr>
          <w:fldChar w:fldCharType="begin"/>
        </w:r>
        <w:r>
          <w:rPr>
            <w:webHidden/>
          </w:rPr>
          <w:instrText xml:space="preserve"> PAGEREF _Toc333241047 \h </w:instrText>
        </w:r>
        <w:r>
          <w:rPr>
            <w:webHidden/>
          </w:rPr>
        </w:r>
        <w:r>
          <w:rPr>
            <w:webHidden/>
          </w:rPr>
          <w:fldChar w:fldCharType="separate"/>
        </w:r>
        <w:r w:rsidR="00517056">
          <w:rPr>
            <w:webHidden/>
          </w:rPr>
          <w:t>27</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8" w:history="1">
        <w:r w:rsidRPr="007203F1">
          <w:rPr>
            <w:rStyle w:val="Hyperlink"/>
            <w:lang w:bidi="he-IL"/>
          </w:rPr>
          <w:t>3.7</w:t>
        </w:r>
        <w:r>
          <w:rPr>
            <w:rFonts w:asciiTheme="minorHAnsi" w:eastAsiaTheme="minorEastAsia" w:hAnsiTheme="minorHAnsi" w:cstheme="minorBidi"/>
            <w:b w:val="0"/>
            <w:szCs w:val="22"/>
            <w:lang w:val="en-GB" w:eastAsia="en-GB"/>
          </w:rPr>
          <w:tab/>
        </w:r>
        <w:r w:rsidRPr="007203F1">
          <w:rPr>
            <w:rStyle w:val="Hyperlink"/>
            <w:lang w:bidi="he-IL"/>
          </w:rPr>
          <w:t>Data Collection</w:t>
        </w:r>
        <w:r>
          <w:rPr>
            <w:webHidden/>
          </w:rPr>
          <w:tab/>
        </w:r>
        <w:r>
          <w:rPr>
            <w:webHidden/>
          </w:rPr>
          <w:fldChar w:fldCharType="begin"/>
        </w:r>
        <w:r>
          <w:rPr>
            <w:webHidden/>
          </w:rPr>
          <w:instrText xml:space="preserve"> PAGEREF _Toc333241048 \h </w:instrText>
        </w:r>
        <w:r>
          <w:rPr>
            <w:webHidden/>
          </w:rPr>
        </w:r>
        <w:r>
          <w:rPr>
            <w:webHidden/>
          </w:rPr>
          <w:fldChar w:fldCharType="separate"/>
        </w:r>
        <w:r w:rsidR="00517056">
          <w:rPr>
            <w:webHidden/>
          </w:rPr>
          <w:t>27</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49" w:history="1">
        <w:r w:rsidRPr="007203F1">
          <w:rPr>
            <w:rStyle w:val="Hyperlink"/>
            <w:lang w:bidi="he-IL"/>
          </w:rPr>
          <w:t>3.8</w:t>
        </w:r>
        <w:r>
          <w:rPr>
            <w:rFonts w:asciiTheme="minorHAnsi" w:eastAsiaTheme="minorEastAsia" w:hAnsiTheme="minorHAnsi" w:cstheme="minorBidi"/>
            <w:b w:val="0"/>
            <w:szCs w:val="22"/>
            <w:lang w:val="en-GB" w:eastAsia="en-GB"/>
          </w:rPr>
          <w:tab/>
        </w:r>
        <w:r w:rsidRPr="007203F1">
          <w:rPr>
            <w:rStyle w:val="Hyperlink"/>
            <w:lang w:bidi="he-IL"/>
          </w:rPr>
          <w:t>Data Measures</w:t>
        </w:r>
        <w:r>
          <w:rPr>
            <w:webHidden/>
          </w:rPr>
          <w:tab/>
        </w:r>
        <w:r>
          <w:rPr>
            <w:webHidden/>
          </w:rPr>
          <w:fldChar w:fldCharType="begin"/>
        </w:r>
        <w:r>
          <w:rPr>
            <w:webHidden/>
          </w:rPr>
          <w:instrText xml:space="preserve"> PAGEREF _Toc333241049 \h </w:instrText>
        </w:r>
        <w:r>
          <w:rPr>
            <w:webHidden/>
          </w:rPr>
        </w:r>
        <w:r>
          <w:rPr>
            <w:webHidden/>
          </w:rPr>
          <w:fldChar w:fldCharType="separate"/>
        </w:r>
        <w:r w:rsidR="00517056">
          <w:rPr>
            <w:webHidden/>
          </w:rPr>
          <w:t>28</w:t>
        </w:r>
        <w:r>
          <w:rPr>
            <w:webHidden/>
          </w:rPr>
          <w:fldChar w:fldCharType="end"/>
        </w:r>
      </w:hyperlink>
    </w:p>
    <w:p w:rsidR="003D53B5" w:rsidRDefault="003D53B5">
      <w:pPr>
        <w:pStyle w:val="TOC1"/>
        <w:rPr>
          <w:rFonts w:asciiTheme="minorHAnsi" w:eastAsiaTheme="minorEastAsia" w:hAnsiTheme="minorHAnsi" w:cstheme="minorBidi"/>
          <w:b w:val="0"/>
          <w:bCs w:val="0"/>
          <w:color w:val="auto"/>
          <w:sz w:val="22"/>
          <w:szCs w:val="22"/>
          <w:lang w:val="en-GB" w:eastAsia="en-GB" w:bidi="ar-SA"/>
        </w:rPr>
      </w:pPr>
      <w:hyperlink w:anchor="_Toc333241050" w:history="1">
        <w:r w:rsidRPr="007203F1">
          <w:rPr>
            <w:rStyle w:val="Hyperlink"/>
          </w:rPr>
          <w:t>Chapter 4. Results and Evaluation</w:t>
        </w:r>
        <w:r>
          <w:rPr>
            <w:webHidden/>
          </w:rPr>
          <w:tab/>
        </w:r>
        <w:r>
          <w:rPr>
            <w:webHidden/>
          </w:rPr>
          <w:fldChar w:fldCharType="begin"/>
        </w:r>
        <w:r>
          <w:rPr>
            <w:webHidden/>
          </w:rPr>
          <w:instrText xml:space="preserve"> PAGEREF _Toc333241050 \h </w:instrText>
        </w:r>
        <w:r>
          <w:rPr>
            <w:webHidden/>
          </w:rPr>
        </w:r>
        <w:r>
          <w:rPr>
            <w:webHidden/>
          </w:rPr>
          <w:fldChar w:fldCharType="separate"/>
        </w:r>
        <w:r w:rsidR="00517056">
          <w:rPr>
            <w:webHidden/>
          </w:rPr>
          <w:t>30</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51" w:history="1">
        <w:r w:rsidRPr="007203F1">
          <w:rPr>
            <w:rStyle w:val="Hyperlink"/>
            <w:lang w:bidi="he-IL"/>
          </w:rPr>
          <w:t>4.1.1</w:t>
        </w:r>
        <w:r>
          <w:rPr>
            <w:rFonts w:asciiTheme="minorHAnsi" w:eastAsiaTheme="minorEastAsia" w:hAnsiTheme="minorHAnsi" w:cstheme="minorBidi"/>
            <w:sz w:val="22"/>
            <w:szCs w:val="22"/>
            <w:lang w:val="en-GB" w:eastAsia="en-GB"/>
          </w:rPr>
          <w:tab/>
        </w:r>
        <w:r w:rsidRPr="007203F1">
          <w:rPr>
            <w:rStyle w:val="Hyperlink"/>
            <w:lang w:bidi="he-IL"/>
          </w:rPr>
          <w:t>Summarizing the respondents</w:t>
        </w:r>
        <w:r>
          <w:rPr>
            <w:webHidden/>
          </w:rPr>
          <w:tab/>
        </w:r>
        <w:r>
          <w:rPr>
            <w:webHidden/>
          </w:rPr>
          <w:fldChar w:fldCharType="begin"/>
        </w:r>
        <w:r>
          <w:rPr>
            <w:webHidden/>
          </w:rPr>
          <w:instrText xml:space="preserve"> PAGEREF _Toc333241051 \h </w:instrText>
        </w:r>
        <w:r>
          <w:rPr>
            <w:webHidden/>
          </w:rPr>
        </w:r>
        <w:r>
          <w:rPr>
            <w:webHidden/>
          </w:rPr>
          <w:fldChar w:fldCharType="separate"/>
        </w:r>
        <w:r w:rsidR="00517056">
          <w:rPr>
            <w:webHidden/>
          </w:rPr>
          <w:t>30</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52" w:history="1">
        <w:r w:rsidRPr="007203F1">
          <w:rPr>
            <w:rStyle w:val="Hyperlink"/>
            <w:lang w:bidi="he-IL"/>
          </w:rPr>
          <w:t>4.1.2</w:t>
        </w:r>
        <w:r>
          <w:rPr>
            <w:rFonts w:asciiTheme="minorHAnsi" w:eastAsiaTheme="minorEastAsia" w:hAnsiTheme="minorHAnsi" w:cstheme="minorBidi"/>
            <w:sz w:val="22"/>
            <w:szCs w:val="22"/>
            <w:lang w:val="en-GB" w:eastAsia="en-GB"/>
          </w:rPr>
          <w:tab/>
        </w:r>
        <w:r w:rsidRPr="007203F1">
          <w:rPr>
            <w:rStyle w:val="Hyperlink"/>
            <w:lang w:bidi="he-IL"/>
          </w:rPr>
          <w:t>Summarizing the Variables</w:t>
        </w:r>
        <w:r>
          <w:rPr>
            <w:webHidden/>
          </w:rPr>
          <w:tab/>
        </w:r>
        <w:r>
          <w:rPr>
            <w:webHidden/>
          </w:rPr>
          <w:fldChar w:fldCharType="begin"/>
        </w:r>
        <w:r>
          <w:rPr>
            <w:webHidden/>
          </w:rPr>
          <w:instrText xml:space="preserve"> PAGEREF _Toc333241052 \h </w:instrText>
        </w:r>
        <w:r>
          <w:rPr>
            <w:webHidden/>
          </w:rPr>
        </w:r>
        <w:r>
          <w:rPr>
            <w:webHidden/>
          </w:rPr>
          <w:fldChar w:fldCharType="separate"/>
        </w:r>
        <w:r w:rsidR="00517056">
          <w:rPr>
            <w:webHidden/>
          </w:rPr>
          <w:t>31</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53" w:history="1">
        <w:r w:rsidRPr="007203F1">
          <w:rPr>
            <w:rStyle w:val="Hyperlink"/>
            <w:lang w:bidi="he-IL"/>
          </w:rPr>
          <w:t>4.2</w:t>
        </w:r>
        <w:r>
          <w:rPr>
            <w:rFonts w:asciiTheme="minorHAnsi" w:eastAsiaTheme="minorEastAsia" w:hAnsiTheme="minorHAnsi" w:cstheme="minorBidi"/>
            <w:b w:val="0"/>
            <w:szCs w:val="22"/>
            <w:lang w:val="en-GB" w:eastAsia="en-GB"/>
          </w:rPr>
          <w:tab/>
        </w:r>
        <w:r w:rsidRPr="007203F1">
          <w:rPr>
            <w:rStyle w:val="Hyperlink"/>
            <w:lang w:bidi="he-IL"/>
          </w:rPr>
          <w:t>Relating Usability and Trust</w:t>
        </w:r>
        <w:r>
          <w:rPr>
            <w:webHidden/>
          </w:rPr>
          <w:tab/>
        </w:r>
        <w:r>
          <w:rPr>
            <w:webHidden/>
          </w:rPr>
          <w:fldChar w:fldCharType="begin"/>
        </w:r>
        <w:r>
          <w:rPr>
            <w:webHidden/>
          </w:rPr>
          <w:instrText xml:space="preserve"> PAGEREF _Toc333241053 \h </w:instrText>
        </w:r>
        <w:r>
          <w:rPr>
            <w:webHidden/>
          </w:rPr>
        </w:r>
        <w:r>
          <w:rPr>
            <w:webHidden/>
          </w:rPr>
          <w:fldChar w:fldCharType="separate"/>
        </w:r>
        <w:r w:rsidR="00517056">
          <w:rPr>
            <w:webHidden/>
          </w:rPr>
          <w:t>33</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54" w:history="1">
        <w:r w:rsidRPr="007203F1">
          <w:rPr>
            <w:rStyle w:val="Hyperlink"/>
            <w:lang w:bidi="he-IL"/>
          </w:rPr>
          <w:t>4.3</w:t>
        </w:r>
        <w:r>
          <w:rPr>
            <w:rFonts w:asciiTheme="minorHAnsi" w:eastAsiaTheme="minorEastAsia" w:hAnsiTheme="minorHAnsi" w:cstheme="minorBidi"/>
            <w:b w:val="0"/>
            <w:szCs w:val="22"/>
            <w:lang w:val="en-GB" w:eastAsia="en-GB"/>
          </w:rPr>
          <w:tab/>
        </w:r>
        <w:r w:rsidRPr="007203F1">
          <w:rPr>
            <w:rStyle w:val="Hyperlink"/>
            <w:lang w:bidi="he-IL"/>
          </w:rPr>
          <w:t>Reliability and Construct Validity</w:t>
        </w:r>
        <w:r>
          <w:rPr>
            <w:webHidden/>
          </w:rPr>
          <w:tab/>
        </w:r>
        <w:r>
          <w:rPr>
            <w:webHidden/>
          </w:rPr>
          <w:fldChar w:fldCharType="begin"/>
        </w:r>
        <w:r>
          <w:rPr>
            <w:webHidden/>
          </w:rPr>
          <w:instrText xml:space="preserve"> PAGEREF _Toc333241054 \h </w:instrText>
        </w:r>
        <w:r>
          <w:rPr>
            <w:webHidden/>
          </w:rPr>
        </w:r>
        <w:r>
          <w:rPr>
            <w:webHidden/>
          </w:rPr>
          <w:fldChar w:fldCharType="separate"/>
        </w:r>
        <w:r w:rsidR="00517056">
          <w:rPr>
            <w:webHidden/>
          </w:rPr>
          <w:t>34</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55" w:history="1">
        <w:r w:rsidRPr="007203F1">
          <w:rPr>
            <w:rStyle w:val="Hyperlink"/>
            <w:lang w:bidi="he-IL"/>
          </w:rPr>
          <w:t>4.3.1</w:t>
        </w:r>
        <w:r>
          <w:rPr>
            <w:rFonts w:asciiTheme="minorHAnsi" w:eastAsiaTheme="minorEastAsia" w:hAnsiTheme="minorHAnsi" w:cstheme="minorBidi"/>
            <w:sz w:val="22"/>
            <w:szCs w:val="22"/>
            <w:lang w:val="en-GB" w:eastAsia="en-GB"/>
          </w:rPr>
          <w:tab/>
        </w:r>
        <w:r w:rsidRPr="007203F1">
          <w:rPr>
            <w:rStyle w:val="Hyperlink"/>
            <w:lang w:bidi="he-IL"/>
          </w:rPr>
          <w:t>Convergent validity</w:t>
        </w:r>
        <w:r>
          <w:rPr>
            <w:webHidden/>
          </w:rPr>
          <w:tab/>
        </w:r>
        <w:r>
          <w:rPr>
            <w:webHidden/>
          </w:rPr>
          <w:fldChar w:fldCharType="begin"/>
        </w:r>
        <w:r>
          <w:rPr>
            <w:webHidden/>
          </w:rPr>
          <w:instrText xml:space="preserve"> PAGEREF _Toc333241055 \h </w:instrText>
        </w:r>
        <w:r>
          <w:rPr>
            <w:webHidden/>
          </w:rPr>
        </w:r>
        <w:r>
          <w:rPr>
            <w:webHidden/>
          </w:rPr>
          <w:fldChar w:fldCharType="separate"/>
        </w:r>
        <w:r w:rsidR="00517056">
          <w:rPr>
            <w:webHidden/>
          </w:rPr>
          <w:t>34</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56" w:history="1">
        <w:r w:rsidRPr="007203F1">
          <w:rPr>
            <w:rStyle w:val="Hyperlink"/>
            <w:lang w:bidi="he-IL"/>
          </w:rPr>
          <w:t>4.3.2</w:t>
        </w:r>
        <w:r>
          <w:rPr>
            <w:rFonts w:asciiTheme="minorHAnsi" w:eastAsiaTheme="minorEastAsia" w:hAnsiTheme="minorHAnsi" w:cstheme="minorBidi"/>
            <w:sz w:val="22"/>
            <w:szCs w:val="22"/>
            <w:lang w:val="en-GB" w:eastAsia="en-GB"/>
          </w:rPr>
          <w:tab/>
        </w:r>
        <w:r w:rsidRPr="007203F1">
          <w:rPr>
            <w:rStyle w:val="Hyperlink"/>
            <w:lang w:bidi="he-IL"/>
          </w:rPr>
          <w:t>Discriminant Validity</w:t>
        </w:r>
        <w:r>
          <w:rPr>
            <w:webHidden/>
          </w:rPr>
          <w:tab/>
        </w:r>
        <w:r>
          <w:rPr>
            <w:webHidden/>
          </w:rPr>
          <w:fldChar w:fldCharType="begin"/>
        </w:r>
        <w:r>
          <w:rPr>
            <w:webHidden/>
          </w:rPr>
          <w:instrText xml:space="preserve"> PAGEREF _Toc333241056 \h </w:instrText>
        </w:r>
        <w:r>
          <w:rPr>
            <w:webHidden/>
          </w:rPr>
        </w:r>
        <w:r>
          <w:rPr>
            <w:webHidden/>
          </w:rPr>
          <w:fldChar w:fldCharType="separate"/>
        </w:r>
        <w:r w:rsidR="00517056">
          <w:rPr>
            <w:webHidden/>
          </w:rPr>
          <w:t>35</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57" w:history="1">
        <w:r w:rsidRPr="007203F1">
          <w:rPr>
            <w:rStyle w:val="Hyperlink"/>
            <w:lang w:bidi="he-IL"/>
          </w:rPr>
          <w:t>4.4</w:t>
        </w:r>
        <w:r>
          <w:rPr>
            <w:rFonts w:asciiTheme="minorHAnsi" w:eastAsiaTheme="minorEastAsia" w:hAnsiTheme="minorHAnsi" w:cstheme="minorBidi"/>
            <w:b w:val="0"/>
            <w:szCs w:val="22"/>
            <w:lang w:val="en-GB" w:eastAsia="en-GB"/>
          </w:rPr>
          <w:tab/>
        </w:r>
        <w:r w:rsidRPr="007203F1">
          <w:rPr>
            <w:rStyle w:val="Hyperlink"/>
            <w:lang w:bidi="he-IL"/>
          </w:rPr>
          <w:t>Hypothesis testing</w:t>
        </w:r>
        <w:r>
          <w:rPr>
            <w:webHidden/>
          </w:rPr>
          <w:tab/>
        </w:r>
        <w:r>
          <w:rPr>
            <w:webHidden/>
          </w:rPr>
          <w:fldChar w:fldCharType="begin"/>
        </w:r>
        <w:r>
          <w:rPr>
            <w:webHidden/>
          </w:rPr>
          <w:instrText xml:space="preserve"> PAGEREF _Toc333241057 \h </w:instrText>
        </w:r>
        <w:r>
          <w:rPr>
            <w:webHidden/>
          </w:rPr>
        </w:r>
        <w:r>
          <w:rPr>
            <w:webHidden/>
          </w:rPr>
          <w:fldChar w:fldCharType="separate"/>
        </w:r>
        <w:r w:rsidR="00517056">
          <w:rPr>
            <w:webHidden/>
          </w:rPr>
          <w:t>35</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62" w:history="1">
        <w:r w:rsidRPr="007203F1">
          <w:rPr>
            <w:rStyle w:val="Hyperlink"/>
            <w:lang w:bidi="he-IL"/>
          </w:rPr>
          <w:t>4.5</w:t>
        </w:r>
        <w:r>
          <w:rPr>
            <w:rFonts w:asciiTheme="minorHAnsi" w:eastAsiaTheme="minorEastAsia" w:hAnsiTheme="minorHAnsi" w:cstheme="minorBidi"/>
            <w:b w:val="0"/>
            <w:szCs w:val="22"/>
            <w:lang w:val="en-GB" w:eastAsia="en-GB"/>
          </w:rPr>
          <w:tab/>
        </w:r>
        <w:r w:rsidRPr="007203F1">
          <w:rPr>
            <w:rStyle w:val="Hyperlink"/>
            <w:lang w:bidi="he-IL"/>
          </w:rPr>
          <w:t>Trust Model for E-Commerce in Nigeria</w:t>
        </w:r>
        <w:r>
          <w:rPr>
            <w:webHidden/>
          </w:rPr>
          <w:tab/>
        </w:r>
        <w:r>
          <w:rPr>
            <w:webHidden/>
          </w:rPr>
          <w:fldChar w:fldCharType="begin"/>
        </w:r>
        <w:r>
          <w:rPr>
            <w:webHidden/>
          </w:rPr>
          <w:instrText xml:space="preserve"> PAGEREF _Toc333241062 \h </w:instrText>
        </w:r>
        <w:r>
          <w:rPr>
            <w:webHidden/>
          </w:rPr>
        </w:r>
        <w:r>
          <w:rPr>
            <w:webHidden/>
          </w:rPr>
          <w:fldChar w:fldCharType="separate"/>
        </w:r>
        <w:r w:rsidR="00517056">
          <w:rPr>
            <w:webHidden/>
          </w:rPr>
          <w:t>36</w:t>
        </w:r>
        <w:r>
          <w:rPr>
            <w:webHidden/>
          </w:rPr>
          <w:fldChar w:fldCharType="end"/>
        </w:r>
      </w:hyperlink>
    </w:p>
    <w:p w:rsidR="003D53B5" w:rsidRDefault="003D53B5">
      <w:pPr>
        <w:pStyle w:val="TOC1"/>
        <w:tabs>
          <w:tab w:val="left" w:pos="1633"/>
        </w:tabs>
        <w:rPr>
          <w:rFonts w:asciiTheme="minorHAnsi" w:eastAsiaTheme="minorEastAsia" w:hAnsiTheme="minorHAnsi" w:cstheme="minorBidi"/>
          <w:b w:val="0"/>
          <w:bCs w:val="0"/>
          <w:color w:val="auto"/>
          <w:sz w:val="22"/>
          <w:szCs w:val="22"/>
          <w:lang w:val="en-GB" w:eastAsia="en-GB" w:bidi="ar-SA"/>
        </w:rPr>
      </w:pPr>
      <w:hyperlink w:anchor="_Toc333241063" w:history="1">
        <w:r w:rsidRPr="007203F1">
          <w:rPr>
            <w:rStyle w:val="Hyperlink"/>
          </w:rPr>
          <w:t>CHAPTER 5.</w:t>
        </w:r>
        <w:r>
          <w:rPr>
            <w:rFonts w:asciiTheme="minorHAnsi" w:eastAsiaTheme="minorEastAsia" w:hAnsiTheme="minorHAnsi" w:cstheme="minorBidi"/>
            <w:b w:val="0"/>
            <w:bCs w:val="0"/>
            <w:color w:val="auto"/>
            <w:sz w:val="22"/>
            <w:szCs w:val="22"/>
            <w:lang w:val="en-GB" w:eastAsia="en-GB" w:bidi="ar-SA"/>
          </w:rPr>
          <w:tab/>
        </w:r>
        <w:r w:rsidRPr="007203F1">
          <w:rPr>
            <w:rStyle w:val="Hyperlink"/>
          </w:rPr>
          <w:t>Conclusions and discussions</w:t>
        </w:r>
        <w:r>
          <w:rPr>
            <w:webHidden/>
          </w:rPr>
          <w:tab/>
        </w:r>
        <w:r>
          <w:rPr>
            <w:webHidden/>
          </w:rPr>
          <w:fldChar w:fldCharType="begin"/>
        </w:r>
        <w:r>
          <w:rPr>
            <w:webHidden/>
          </w:rPr>
          <w:instrText xml:space="preserve"> PAGEREF _Toc333241063 \h </w:instrText>
        </w:r>
        <w:r>
          <w:rPr>
            <w:webHidden/>
          </w:rPr>
        </w:r>
        <w:r>
          <w:rPr>
            <w:webHidden/>
          </w:rPr>
          <w:fldChar w:fldCharType="separate"/>
        </w:r>
        <w:r w:rsidR="00517056">
          <w:rPr>
            <w:webHidden/>
          </w:rPr>
          <w:t>38</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65" w:history="1">
        <w:r w:rsidRPr="007203F1">
          <w:rPr>
            <w:rStyle w:val="Hyperlink"/>
            <w:lang w:bidi="he-IL"/>
          </w:rPr>
          <w:t>5.1</w:t>
        </w:r>
        <w:r>
          <w:rPr>
            <w:rFonts w:asciiTheme="minorHAnsi" w:eastAsiaTheme="minorEastAsia" w:hAnsiTheme="minorHAnsi" w:cstheme="minorBidi"/>
            <w:b w:val="0"/>
            <w:szCs w:val="22"/>
            <w:lang w:val="en-GB" w:eastAsia="en-GB"/>
          </w:rPr>
          <w:tab/>
        </w:r>
        <w:r w:rsidRPr="007203F1">
          <w:rPr>
            <w:rStyle w:val="Hyperlink"/>
            <w:lang w:bidi="he-IL"/>
          </w:rPr>
          <w:t>Summary of the Findings</w:t>
        </w:r>
        <w:r>
          <w:rPr>
            <w:webHidden/>
          </w:rPr>
          <w:tab/>
        </w:r>
        <w:r>
          <w:rPr>
            <w:webHidden/>
          </w:rPr>
          <w:fldChar w:fldCharType="begin"/>
        </w:r>
        <w:r>
          <w:rPr>
            <w:webHidden/>
          </w:rPr>
          <w:instrText xml:space="preserve"> PAGEREF _Toc333241065 \h </w:instrText>
        </w:r>
        <w:r>
          <w:rPr>
            <w:webHidden/>
          </w:rPr>
        </w:r>
        <w:r>
          <w:rPr>
            <w:webHidden/>
          </w:rPr>
          <w:fldChar w:fldCharType="separate"/>
        </w:r>
        <w:r w:rsidR="00517056">
          <w:rPr>
            <w:webHidden/>
          </w:rPr>
          <w:t>38</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66" w:history="1">
        <w:r w:rsidRPr="007203F1">
          <w:rPr>
            <w:rStyle w:val="Hyperlink"/>
            <w:lang w:bidi="he-IL"/>
          </w:rPr>
          <w:t>5.2</w:t>
        </w:r>
        <w:r>
          <w:rPr>
            <w:rFonts w:asciiTheme="minorHAnsi" w:eastAsiaTheme="minorEastAsia" w:hAnsiTheme="minorHAnsi" w:cstheme="minorBidi"/>
            <w:b w:val="0"/>
            <w:szCs w:val="22"/>
            <w:lang w:val="en-GB" w:eastAsia="en-GB"/>
          </w:rPr>
          <w:tab/>
        </w:r>
        <w:r w:rsidRPr="007203F1">
          <w:rPr>
            <w:rStyle w:val="Hyperlink"/>
            <w:lang w:bidi="he-IL"/>
          </w:rPr>
          <w:t>Conclusions</w:t>
        </w:r>
        <w:r>
          <w:rPr>
            <w:webHidden/>
          </w:rPr>
          <w:tab/>
        </w:r>
        <w:r>
          <w:rPr>
            <w:webHidden/>
          </w:rPr>
          <w:fldChar w:fldCharType="begin"/>
        </w:r>
        <w:r>
          <w:rPr>
            <w:webHidden/>
          </w:rPr>
          <w:instrText xml:space="preserve"> PAGEREF _Toc333241066 \h </w:instrText>
        </w:r>
        <w:r>
          <w:rPr>
            <w:webHidden/>
          </w:rPr>
        </w:r>
        <w:r>
          <w:rPr>
            <w:webHidden/>
          </w:rPr>
          <w:fldChar w:fldCharType="separate"/>
        </w:r>
        <w:r w:rsidR="00517056">
          <w:rPr>
            <w:webHidden/>
          </w:rPr>
          <w:t>39</w:t>
        </w:r>
        <w:r>
          <w:rPr>
            <w:webHidden/>
          </w:rPr>
          <w:fldChar w:fldCharType="end"/>
        </w:r>
      </w:hyperlink>
    </w:p>
    <w:p w:rsidR="003D53B5" w:rsidRDefault="003D53B5">
      <w:pPr>
        <w:pStyle w:val="TOC3"/>
        <w:rPr>
          <w:rFonts w:asciiTheme="minorHAnsi" w:eastAsiaTheme="minorEastAsia" w:hAnsiTheme="minorHAnsi" w:cstheme="minorBidi"/>
          <w:sz w:val="22"/>
          <w:szCs w:val="22"/>
          <w:lang w:val="en-GB" w:eastAsia="en-GB"/>
        </w:rPr>
      </w:pPr>
      <w:hyperlink w:anchor="_Toc333241067" w:history="1">
        <w:r w:rsidRPr="007203F1">
          <w:rPr>
            <w:rStyle w:val="Hyperlink"/>
            <w:lang w:bidi="he-IL"/>
          </w:rPr>
          <w:t>5.2.1</w:t>
        </w:r>
        <w:r>
          <w:rPr>
            <w:rFonts w:asciiTheme="minorHAnsi" w:eastAsiaTheme="minorEastAsia" w:hAnsiTheme="minorHAnsi" w:cstheme="minorBidi"/>
            <w:sz w:val="22"/>
            <w:szCs w:val="22"/>
            <w:lang w:val="en-GB" w:eastAsia="en-GB"/>
          </w:rPr>
          <w:tab/>
        </w:r>
        <w:r w:rsidRPr="007203F1">
          <w:rPr>
            <w:rStyle w:val="Hyperlink"/>
            <w:lang w:bidi="he-IL"/>
          </w:rPr>
          <w:t>Best Practices</w:t>
        </w:r>
        <w:r>
          <w:rPr>
            <w:webHidden/>
          </w:rPr>
          <w:tab/>
        </w:r>
        <w:r>
          <w:rPr>
            <w:webHidden/>
          </w:rPr>
          <w:fldChar w:fldCharType="begin"/>
        </w:r>
        <w:r>
          <w:rPr>
            <w:webHidden/>
          </w:rPr>
          <w:instrText xml:space="preserve"> PAGEREF _Toc333241067 \h </w:instrText>
        </w:r>
        <w:r>
          <w:rPr>
            <w:webHidden/>
          </w:rPr>
        </w:r>
        <w:r>
          <w:rPr>
            <w:webHidden/>
          </w:rPr>
          <w:fldChar w:fldCharType="separate"/>
        </w:r>
        <w:r w:rsidR="00517056">
          <w:rPr>
            <w:webHidden/>
          </w:rPr>
          <w:t>39</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68" w:history="1">
        <w:r w:rsidRPr="007203F1">
          <w:rPr>
            <w:rStyle w:val="Hyperlink"/>
            <w:lang w:bidi="he-IL"/>
          </w:rPr>
          <w:t>5.3</w:t>
        </w:r>
        <w:r>
          <w:rPr>
            <w:rFonts w:asciiTheme="minorHAnsi" w:eastAsiaTheme="minorEastAsia" w:hAnsiTheme="minorHAnsi" w:cstheme="minorBidi"/>
            <w:b w:val="0"/>
            <w:szCs w:val="22"/>
            <w:lang w:val="en-GB" w:eastAsia="en-GB"/>
          </w:rPr>
          <w:tab/>
        </w:r>
        <w:r w:rsidRPr="007203F1">
          <w:rPr>
            <w:rStyle w:val="Hyperlink"/>
            <w:lang w:bidi="he-IL"/>
          </w:rPr>
          <w:t>Limitations of the Research</w:t>
        </w:r>
        <w:r>
          <w:rPr>
            <w:webHidden/>
          </w:rPr>
          <w:tab/>
        </w:r>
        <w:r>
          <w:rPr>
            <w:webHidden/>
          </w:rPr>
          <w:fldChar w:fldCharType="begin"/>
        </w:r>
        <w:r>
          <w:rPr>
            <w:webHidden/>
          </w:rPr>
          <w:instrText xml:space="preserve"> PAGEREF _Toc333241068 \h </w:instrText>
        </w:r>
        <w:r>
          <w:rPr>
            <w:webHidden/>
          </w:rPr>
        </w:r>
        <w:r>
          <w:rPr>
            <w:webHidden/>
          </w:rPr>
          <w:fldChar w:fldCharType="separate"/>
        </w:r>
        <w:r w:rsidR="00517056">
          <w:rPr>
            <w:webHidden/>
          </w:rPr>
          <w:t>40</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69" w:history="1">
        <w:r w:rsidRPr="007203F1">
          <w:rPr>
            <w:rStyle w:val="Hyperlink"/>
            <w:lang w:bidi="he-IL"/>
          </w:rPr>
          <w:t>5.4</w:t>
        </w:r>
        <w:r>
          <w:rPr>
            <w:rFonts w:asciiTheme="minorHAnsi" w:eastAsiaTheme="minorEastAsia" w:hAnsiTheme="minorHAnsi" w:cstheme="minorBidi"/>
            <w:b w:val="0"/>
            <w:szCs w:val="22"/>
            <w:lang w:val="en-GB" w:eastAsia="en-GB"/>
          </w:rPr>
          <w:tab/>
        </w:r>
        <w:r w:rsidRPr="007203F1">
          <w:rPr>
            <w:rStyle w:val="Hyperlink"/>
            <w:lang w:bidi="he-IL"/>
          </w:rPr>
          <w:t>Future Activity</w:t>
        </w:r>
        <w:r>
          <w:rPr>
            <w:webHidden/>
          </w:rPr>
          <w:tab/>
        </w:r>
        <w:r>
          <w:rPr>
            <w:webHidden/>
          </w:rPr>
          <w:fldChar w:fldCharType="begin"/>
        </w:r>
        <w:r>
          <w:rPr>
            <w:webHidden/>
          </w:rPr>
          <w:instrText xml:space="preserve"> PAGEREF _Toc333241069 \h </w:instrText>
        </w:r>
        <w:r>
          <w:rPr>
            <w:webHidden/>
          </w:rPr>
        </w:r>
        <w:r>
          <w:rPr>
            <w:webHidden/>
          </w:rPr>
          <w:fldChar w:fldCharType="separate"/>
        </w:r>
        <w:r w:rsidR="00517056">
          <w:rPr>
            <w:webHidden/>
          </w:rPr>
          <w:t>40</w:t>
        </w:r>
        <w:r>
          <w:rPr>
            <w:webHidden/>
          </w:rPr>
          <w:fldChar w:fldCharType="end"/>
        </w:r>
      </w:hyperlink>
    </w:p>
    <w:p w:rsidR="003D53B5" w:rsidRDefault="003D53B5">
      <w:pPr>
        <w:pStyle w:val="TOC2"/>
        <w:rPr>
          <w:rFonts w:asciiTheme="minorHAnsi" w:eastAsiaTheme="minorEastAsia" w:hAnsiTheme="minorHAnsi" w:cstheme="minorBidi"/>
          <w:b w:val="0"/>
          <w:szCs w:val="22"/>
          <w:lang w:val="en-GB" w:eastAsia="en-GB"/>
        </w:rPr>
      </w:pPr>
      <w:hyperlink w:anchor="_Toc333241070" w:history="1">
        <w:r w:rsidRPr="007203F1">
          <w:rPr>
            <w:rStyle w:val="Hyperlink"/>
            <w:lang w:bidi="he-IL"/>
          </w:rPr>
          <w:t>REFRENCES CITED</w:t>
        </w:r>
        <w:r>
          <w:rPr>
            <w:webHidden/>
          </w:rPr>
          <w:tab/>
        </w:r>
        <w:r>
          <w:rPr>
            <w:webHidden/>
          </w:rPr>
          <w:fldChar w:fldCharType="begin"/>
        </w:r>
        <w:r>
          <w:rPr>
            <w:webHidden/>
          </w:rPr>
          <w:instrText xml:space="preserve"> PAGEREF _Toc333241070 \h </w:instrText>
        </w:r>
        <w:r>
          <w:rPr>
            <w:webHidden/>
          </w:rPr>
        </w:r>
        <w:r>
          <w:rPr>
            <w:webHidden/>
          </w:rPr>
          <w:fldChar w:fldCharType="separate"/>
        </w:r>
        <w:r w:rsidR="00517056">
          <w:rPr>
            <w:webHidden/>
          </w:rPr>
          <w:t>42</w:t>
        </w:r>
        <w:r>
          <w:rPr>
            <w:webHidden/>
          </w:rPr>
          <w:fldChar w:fldCharType="end"/>
        </w:r>
      </w:hyperlink>
    </w:p>
    <w:p w:rsidR="00C673FA" w:rsidRDefault="00307226">
      <w:pPr>
        <w:widowControl w:val="0"/>
        <w:tabs>
          <w:tab w:val="center" w:pos="4320"/>
        </w:tabs>
        <w:jc w:val="both"/>
      </w:pPr>
      <w:r>
        <w:rPr>
          <w:rFonts w:cs="Arial"/>
          <w:b/>
          <w:bCs/>
          <w:noProof/>
          <w:color w:val="000000"/>
          <w:sz w:val="22"/>
          <w:szCs w:val="24"/>
          <w:lang w:eastAsia="en-US" w:bidi="ar-SA"/>
        </w:rPr>
        <w:fldChar w:fldCharType="end"/>
      </w:r>
    </w:p>
    <w:p w:rsidR="00C673FA" w:rsidRDefault="00C673FA">
      <w:pPr>
        <w:widowControl w:val="0"/>
        <w:tabs>
          <w:tab w:val="center" w:pos="4320"/>
        </w:tabs>
        <w:jc w:val="both"/>
      </w:pPr>
      <w:r>
        <w:t xml:space="preserve">                    </w:t>
      </w:r>
    </w:p>
    <w:p w:rsidR="00C673FA" w:rsidRDefault="00C673FA">
      <w:pPr>
        <w:pStyle w:val="Subtitle"/>
      </w:pPr>
      <w:r>
        <w:br w:type="page"/>
      </w:r>
      <w:bookmarkStart w:id="0" w:name="_Toc333241022"/>
      <w:r>
        <w:lastRenderedPageBreak/>
        <w:t>LIST OF TABLES</w:t>
      </w:r>
      <w:bookmarkEnd w:id="0"/>
    </w:p>
    <w:p w:rsidR="00C673FA" w:rsidRDefault="00C673FA">
      <w:pPr>
        <w:widowControl w:val="0"/>
        <w:jc w:val="both"/>
      </w:pPr>
    </w:p>
    <w:p w:rsidR="00C673FA" w:rsidRDefault="00C673FA">
      <w:pPr>
        <w:widowControl w:val="0"/>
        <w:jc w:val="both"/>
      </w:pPr>
    </w:p>
    <w:p w:rsidR="00C673FA" w:rsidRDefault="00C673FA">
      <w:pPr>
        <w:widowControl w:val="0"/>
        <w:tabs>
          <w:tab w:val="right" w:pos="8280"/>
        </w:tabs>
        <w:jc w:val="both"/>
        <w:rPr>
          <w:sz w:val="24"/>
          <w:szCs w:val="24"/>
        </w:rPr>
      </w:pPr>
      <w:r>
        <w:rPr>
          <w:sz w:val="24"/>
          <w:szCs w:val="24"/>
        </w:rPr>
        <w:tab/>
        <w:t>Page</w:t>
      </w:r>
    </w:p>
    <w:p w:rsidR="00C673FA" w:rsidRDefault="00C673FA">
      <w:pPr>
        <w:widowControl w:val="0"/>
        <w:jc w:val="both"/>
        <w:rPr>
          <w:sz w:val="24"/>
          <w:szCs w:val="24"/>
        </w:rPr>
      </w:pPr>
    </w:p>
    <w:p w:rsidR="006D1DDD" w:rsidRDefault="00307226">
      <w:pPr>
        <w:pStyle w:val="TableofFigures"/>
        <w:rPr>
          <w:rFonts w:asciiTheme="minorHAnsi" w:eastAsiaTheme="minorEastAsia" w:hAnsiTheme="minorHAnsi" w:cstheme="minorBidi"/>
          <w:noProof/>
          <w:sz w:val="22"/>
          <w:szCs w:val="22"/>
          <w:lang w:val="en-GB" w:eastAsia="en-GB" w:bidi="ar-SA"/>
        </w:rPr>
      </w:pPr>
      <w:r>
        <w:rPr>
          <w:szCs w:val="24"/>
        </w:rPr>
        <w:fldChar w:fldCharType="begin"/>
      </w:r>
      <w:r w:rsidR="00C673FA">
        <w:rPr>
          <w:szCs w:val="24"/>
        </w:rPr>
        <w:instrText xml:space="preserve"> TOC \h \z \c "Table" </w:instrText>
      </w:r>
      <w:r>
        <w:rPr>
          <w:szCs w:val="24"/>
        </w:rPr>
        <w:fldChar w:fldCharType="separate"/>
      </w:r>
      <w:hyperlink w:anchor="_Toc333241071" w:history="1">
        <w:r w:rsidR="006D1DDD" w:rsidRPr="000E20D0">
          <w:rPr>
            <w:rStyle w:val="Hyperlink"/>
            <w:noProof/>
          </w:rPr>
          <w:t>Table 1: Summary of Usability Testing stages</w:t>
        </w:r>
        <w:r w:rsidR="006D1DDD">
          <w:rPr>
            <w:noProof/>
            <w:webHidden/>
          </w:rPr>
          <w:tab/>
        </w:r>
        <w:r w:rsidR="006D1DDD">
          <w:rPr>
            <w:noProof/>
            <w:webHidden/>
          </w:rPr>
          <w:fldChar w:fldCharType="begin"/>
        </w:r>
        <w:r w:rsidR="006D1DDD">
          <w:rPr>
            <w:noProof/>
            <w:webHidden/>
          </w:rPr>
          <w:instrText xml:space="preserve"> PAGEREF _Toc333241071 \h </w:instrText>
        </w:r>
        <w:r w:rsidR="006D1DDD">
          <w:rPr>
            <w:noProof/>
            <w:webHidden/>
          </w:rPr>
        </w:r>
        <w:r w:rsidR="006D1DDD">
          <w:rPr>
            <w:noProof/>
            <w:webHidden/>
          </w:rPr>
          <w:fldChar w:fldCharType="separate"/>
        </w:r>
        <w:r w:rsidR="00517056">
          <w:rPr>
            <w:noProof/>
            <w:webHidden/>
          </w:rPr>
          <w:t>26</w:t>
        </w:r>
        <w:r w:rsidR="006D1DDD">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72" w:history="1">
        <w:r w:rsidRPr="000E20D0">
          <w:rPr>
            <w:rStyle w:val="Hyperlink"/>
            <w:noProof/>
          </w:rPr>
          <w:t>Table 2: Demographic information</w:t>
        </w:r>
        <w:r>
          <w:rPr>
            <w:noProof/>
            <w:webHidden/>
          </w:rPr>
          <w:tab/>
        </w:r>
        <w:r>
          <w:rPr>
            <w:noProof/>
            <w:webHidden/>
          </w:rPr>
          <w:fldChar w:fldCharType="begin"/>
        </w:r>
        <w:r>
          <w:rPr>
            <w:noProof/>
            <w:webHidden/>
          </w:rPr>
          <w:instrText xml:space="preserve"> PAGEREF _Toc333241072 \h </w:instrText>
        </w:r>
        <w:r>
          <w:rPr>
            <w:noProof/>
            <w:webHidden/>
          </w:rPr>
        </w:r>
        <w:r>
          <w:rPr>
            <w:noProof/>
            <w:webHidden/>
          </w:rPr>
          <w:fldChar w:fldCharType="separate"/>
        </w:r>
        <w:r w:rsidR="00517056">
          <w:rPr>
            <w:noProof/>
            <w:webHidden/>
          </w:rPr>
          <w:t>30</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73" w:history="1">
        <w:r w:rsidRPr="000E20D0">
          <w:rPr>
            <w:rStyle w:val="Hyperlink"/>
            <w:noProof/>
          </w:rPr>
          <w:t>Table 3: Summary Desciptive Statistics on Usability and Trust Variables</w:t>
        </w:r>
        <w:r>
          <w:rPr>
            <w:noProof/>
            <w:webHidden/>
          </w:rPr>
          <w:tab/>
        </w:r>
        <w:r>
          <w:rPr>
            <w:noProof/>
            <w:webHidden/>
          </w:rPr>
          <w:fldChar w:fldCharType="begin"/>
        </w:r>
        <w:r>
          <w:rPr>
            <w:noProof/>
            <w:webHidden/>
          </w:rPr>
          <w:instrText xml:space="preserve"> PAGEREF _Toc333241073 \h </w:instrText>
        </w:r>
        <w:r>
          <w:rPr>
            <w:noProof/>
            <w:webHidden/>
          </w:rPr>
        </w:r>
        <w:r>
          <w:rPr>
            <w:noProof/>
            <w:webHidden/>
          </w:rPr>
          <w:fldChar w:fldCharType="separate"/>
        </w:r>
        <w:r w:rsidR="00517056">
          <w:rPr>
            <w:noProof/>
            <w:webHidden/>
          </w:rPr>
          <w:t>33</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74" w:history="1">
        <w:r w:rsidRPr="000E20D0">
          <w:rPr>
            <w:rStyle w:val="Hyperlink"/>
            <w:noProof/>
          </w:rPr>
          <w:t>Table 4 Usability Test Outline</w:t>
        </w:r>
        <w:r>
          <w:rPr>
            <w:noProof/>
            <w:webHidden/>
          </w:rPr>
          <w:tab/>
        </w:r>
        <w:r>
          <w:rPr>
            <w:noProof/>
            <w:webHidden/>
          </w:rPr>
          <w:fldChar w:fldCharType="begin"/>
        </w:r>
        <w:r>
          <w:rPr>
            <w:noProof/>
            <w:webHidden/>
          </w:rPr>
          <w:instrText xml:space="preserve"> PAGEREF _Toc333241074 \h </w:instrText>
        </w:r>
        <w:r>
          <w:rPr>
            <w:noProof/>
            <w:webHidden/>
          </w:rPr>
        </w:r>
        <w:r>
          <w:rPr>
            <w:noProof/>
            <w:webHidden/>
          </w:rPr>
          <w:fldChar w:fldCharType="separate"/>
        </w:r>
        <w:r w:rsidR="00517056">
          <w:rPr>
            <w:noProof/>
            <w:webHidden/>
          </w:rPr>
          <w:t>49</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75" w:history="1">
        <w:r w:rsidRPr="000E20D0">
          <w:rPr>
            <w:rStyle w:val="Hyperlink"/>
            <w:noProof/>
          </w:rPr>
          <w:t>Table 5: Usability and Trust Scales</w:t>
        </w:r>
        <w:r>
          <w:rPr>
            <w:noProof/>
            <w:webHidden/>
          </w:rPr>
          <w:tab/>
        </w:r>
        <w:r>
          <w:rPr>
            <w:noProof/>
            <w:webHidden/>
          </w:rPr>
          <w:fldChar w:fldCharType="begin"/>
        </w:r>
        <w:r>
          <w:rPr>
            <w:noProof/>
            <w:webHidden/>
          </w:rPr>
          <w:instrText xml:space="preserve"> PAGEREF _Toc333241075 \h </w:instrText>
        </w:r>
        <w:r>
          <w:rPr>
            <w:noProof/>
            <w:webHidden/>
          </w:rPr>
        </w:r>
        <w:r>
          <w:rPr>
            <w:noProof/>
            <w:webHidden/>
          </w:rPr>
          <w:fldChar w:fldCharType="separate"/>
        </w:r>
        <w:r w:rsidR="00517056">
          <w:rPr>
            <w:noProof/>
            <w:webHidden/>
          </w:rPr>
          <w:t>49</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76" w:history="1">
        <w:r w:rsidRPr="000E20D0">
          <w:rPr>
            <w:rStyle w:val="Hyperlink"/>
            <w:noProof/>
          </w:rPr>
          <w:t>Table 6: Internal Consistency and Convergent Validity results</w:t>
        </w:r>
        <w:r>
          <w:rPr>
            <w:noProof/>
            <w:webHidden/>
          </w:rPr>
          <w:tab/>
        </w:r>
        <w:r>
          <w:rPr>
            <w:noProof/>
            <w:webHidden/>
          </w:rPr>
          <w:fldChar w:fldCharType="begin"/>
        </w:r>
        <w:r>
          <w:rPr>
            <w:noProof/>
            <w:webHidden/>
          </w:rPr>
          <w:instrText xml:space="preserve"> PAGEREF _Toc333241076 \h </w:instrText>
        </w:r>
        <w:r>
          <w:rPr>
            <w:noProof/>
            <w:webHidden/>
          </w:rPr>
        </w:r>
        <w:r>
          <w:rPr>
            <w:noProof/>
            <w:webHidden/>
          </w:rPr>
          <w:fldChar w:fldCharType="separate"/>
        </w:r>
        <w:r w:rsidR="00517056">
          <w:rPr>
            <w:noProof/>
            <w:webHidden/>
          </w:rPr>
          <w:t>50</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77" w:history="1">
        <w:r w:rsidRPr="000E20D0">
          <w:rPr>
            <w:rStyle w:val="Hyperlink"/>
            <w:noProof/>
          </w:rPr>
          <w:t>Table 7: Item loadings and AVE figures in support of discriminant validity</w:t>
        </w:r>
        <w:r>
          <w:rPr>
            <w:noProof/>
            <w:webHidden/>
          </w:rPr>
          <w:tab/>
        </w:r>
        <w:r>
          <w:rPr>
            <w:noProof/>
            <w:webHidden/>
          </w:rPr>
          <w:fldChar w:fldCharType="begin"/>
        </w:r>
        <w:r>
          <w:rPr>
            <w:noProof/>
            <w:webHidden/>
          </w:rPr>
          <w:instrText xml:space="preserve"> PAGEREF _Toc333241077 \h </w:instrText>
        </w:r>
        <w:r>
          <w:rPr>
            <w:noProof/>
            <w:webHidden/>
          </w:rPr>
        </w:r>
        <w:r>
          <w:rPr>
            <w:noProof/>
            <w:webHidden/>
          </w:rPr>
          <w:fldChar w:fldCharType="separate"/>
        </w:r>
        <w:r w:rsidR="00517056">
          <w:rPr>
            <w:noProof/>
            <w:webHidden/>
          </w:rPr>
          <w:t>51</w:t>
        </w:r>
        <w:r>
          <w:rPr>
            <w:noProof/>
            <w:webHidden/>
          </w:rPr>
          <w:fldChar w:fldCharType="end"/>
        </w:r>
      </w:hyperlink>
    </w:p>
    <w:p w:rsidR="00C673FA" w:rsidRDefault="00307226">
      <w:pPr>
        <w:widowControl w:val="0"/>
        <w:jc w:val="both"/>
        <w:rPr>
          <w:sz w:val="24"/>
          <w:szCs w:val="24"/>
        </w:rPr>
      </w:pPr>
      <w:r>
        <w:rPr>
          <w:sz w:val="24"/>
          <w:szCs w:val="24"/>
        </w:rPr>
        <w:fldChar w:fldCharType="end"/>
      </w:r>
    </w:p>
    <w:p w:rsidR="00C673FA" w:rsidRDefault="00C673FA">
      <w:pPr>
        <w:widowControl w:val="0"/>
        <w:jc w:val="both"/>
        <w:rPr>
          <w:sz w:val="24"/>
          <w:szCs w:val="24"/>
        </w:rPr>
      </w:pPr>
    </w:p>
    <w:p w:rsidR="00C673FA" w:rsidRDefault="00C673FA">
      <w:pPr>
        <w:pStyle w:val="StyleStyleAuthorNote9ptItalicBlueLeft"/>
      </w:pPr>
      <w:r>
        <w:br w:type="page"/>
      </w:r>
    </w:p>
    <w:p w:rsidR="00C673FA" w:rsidRDefault="00C673FA">
      <w:pPr>
        <w:pStyle w:val="Subtitle"/>
      </w:pPr>
      <w:bookmarkStart w:id="1" w:name="_Toc333241023"/>
      <w:r>
        <w:lastRenderedPageBreak/>
        <w:t>LIST OF FIGURES</w:t>
      </w:r>
      <w:bookmarkEnd w:id="1"/>
    </w:p>
    <w:p w:rsidR="00C673FA" w:rsidRDefault="00C673FA">
      <w:pPr>
        <w:widowControl w:val="0"/>
        <w:jc w:val="both"/>
        <w:rPr>
          <w:sz w:val="24"/>
          <w:szCs w:val="24"/>
        </w:rPr>
      </w:pPr>
    </w:p>
    <w:p w:rsidR="00C673FA" w:rsidRDefault="00C673FA">
      <w:pPr>
        <w:widowControl w:val="0"/>
        <w:tabs>
          <w:tab w:val="right" w:pos="8280"/>
        </w:tabs>
        <w:jc w:val="both"/>
        <w:rPr>
          <w:sz w:val="24"/>
          <w:szCs w:val="24"/>
        </w:rPr>
      </w:pPr>
      <w:r>
        <w:rPr>
          <w:sz w:val="24"/>
          <w:szCs w:val="24"/>
        </w:rPr>
        <w:tab/>
        <w:t>Page</w:t>
      </w:r>
    </w:p>
    <w:p w:rsidR="00C673FA" w:rsidRDefault="00C673FA">
      <w:pPr>
        <w:widowControl w:val="0"/>
        <w:jc w:val="both"/>
        <w:rPr>
          <w:sz w:val="24"/>
          <w:szCs w:val="24"/>
        </w:rPr>
      </w:pPr>
    </w:p>
    <w:p w:rsidR="006D1DDD" w:rsidRDefault="00307226">
      <w:pPr>
        <w:pStyle w:val="TableofFigures"/>
        <w:rPr>
          <w:rFonts w:asciiTheme="minorHAnsi" w:eastAsiaTheme="minorEastAsia" w:hAnsiTheme="minorHAnsi" w:cstheme="minorBidi"/>
          <w:noProof/>
          <w:sz w:val="22"/>
          <w:szCs w:val="22"/>
          <w:lang w:val="en-GB" w:eastAsia="en-GB" w:bidi="ar-SA"/>
        </w:rPr>
      </w:pPr>
      <w:r>
        <w:rPr>
          <w:szCs w:val="24"/>
        </w:rPr>
        <w:fldChar w:fldCharType="begin"/>
      </w:r>
      <w:r w:rsidR="00C673FA">
        <w:rPr>
          <w:szCs w:val="24"/>
        </w:rPr>
        <w:instrText xml:space="preserve"> TOC \h \z \c "Figure" </w:instrText>
      </w:r>
      <w:r>
        <w:rPr>
          <w:szCs w:val="24"/>
        </w:rPr>
        <w:fldChar w:fldCharType="separate"/>
      </w:r>
      <w:hyperlink w:anchor="_Toc333241078" w:history="1">
        <w:r w:rsidR="006D1DDD" w:rsidRPr="00244852">
          <w:rPr>
            <w:rStyle w:val="Hyperlink"/>
            <w:noProof/>
          </w:rPr>
          <w:t>Figure 1: Approach used in the research</w:t>
        </w:r>
        <w:r w:rsidR="006D1DDD">
          <w:rPr>
            <w:noProof/>
            <w:webHidden/>
          </w:rPr>
          <w:tab/>
        </w:r>
        <w:r w:rsidR="006D1DDD">
          <w:rPr>
            <w:noProof/>
            <w:webHidden/>
          </w:rPr>
          <w:fldChar w:fldCharType="begin"/>
        </w:r>
        <w:r w:rsidR="006D1DDD">
          <w:rPr>
            <w:noProof/>
            <w:webHidden/>
          </w:rPr>
          <w:instrText xml:space="preserve"> PAGEREF _Toc333241078 \h </w:instrText>
        </w:r>
        <w:r w:rsidR="006D1DDD">
          <w:rPr>
            <w:noProof/>
            <w:webHidden/>
          </w:rPr>
        </w:r>
        <w:r w:rsidR="006D1DDD">
          <w:rPr>
            <w:noProof/>
            <w:webHidden/>
          </w:rPr>
          <w:fldChar w:fldCharType="separate"/>
        </w:r>
        <w:r w:rsidR="00517056">
          <w:rPr>
            <w:noProof/>
            <w:webHidden/>
          </w:rPr>
          <w:t>4</w:t>
        </w:r>
        <w:r w:rsidR="006D1DDD">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79" w:history="1">
        <w:r w:rsidRPr="00244852">
          <w:rPr>
            <w:rStyle w:val="Hyperlink"/>
            <w:noProof/>
          </w:rPr>
          <w:t>Figure 2: Human-centred design process (Usability Professionals, 2004)</w:t>
        </w:r>
        <w:r>
          <w:rPr>
            <w:noProof/>
            <w:webHidden/>
          </w:rPr>
          <w:tab/>
        </w:r>
        <w:r>
          <w:rPr>
            <w:noProof/>
            <w:webHidden/>
          </w:rPr>
          <w:fldChar w:fldCharType="begin"/>
        </w:r>
        <w:r>
          <w:rPr>
            <w:noProof/>
            <w:webHidden/>
          </w:rPr>
          <w:instrText xml:space="preserve"> PAGEREF _Toc333241079 \h </w:instrText>
        </w:r>
        <w:r>
          <w:rPr>
            <w:noProof/>
            <w:webHidden/>
          </w:rPr>
        </w:r>
        <w:r>
          <w:rPr>
            <w:noProof/>
            <w:webHidden/>
          </w:rPr>
          <w:fldChar w:fldCharType="separate"/>
        </w:r>
        <w:r w:rsidR="00517056">
          <w:rPr>
            <w:noProof/>
            <w:webHidden/>
          </w:rPr>
          <w:t>8</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0" w:history="1">
        <w:r w:rsidRPr="00244852">
          <w:rPr>
            <w:rStyle w:val="Hyperlink"/>
            <w:noProof/>
          </w:rPr>
          <w:t>Figure 3: How many users per usability test (Krug, 2000)</w:t>
        </w:r>
        <w:r>
          <w:rPr>
            <w:noProof/>
            <w:webHidden/>
          </w:rPr>
          <w:tab/>
        </w:r>
        <w:r>
          <w:rPr>
            <w:noProof/>
            <w:webHidden/>
          </w:rPr>
          <w:fldChar w:fldCharType="begin"/>
        </w:r>
        <w:r>
          <w:rPr>
            <w:noProof/>
            <w:webHidden/>
          </w:rPr>
          <w:instrText xml:space="preserve"> PAGEREF _Toc333241080 \h </w:instrText>
        </w:r>
        <w:r>
          <w:rPr>
            <w:noProof/>
            <w:webHidden/>
          </w:rPr>
        </w:r>
        <w:r>
          <w:rPr>
            <w:noProof/>
            <w:webHidden/>
          </w:rPr>
          <w:fldChar w:fldCharType="separate"/>
        </w:r>
        <w:r w:rsidR="00517056">
          <w:rPr>
            <w:noProof/>
            <w:webHidden/>
          </w:rPr>
          <w:t>11</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1" w:history="1">
        <w:r w:rsidRPr="00244852">
          <w:rPr>
            <w:rStyle w:val="Hyperlink"/>
            <w:noProof/>
          </w:rPr>
          <w:t>Figure 4: Proposed Model of Trust (</w:t>
        </w:r>
        <w:r w:rsidRPr="00244852">
          <w:rPr>
            <w:rStyle w:val="Hyperlink"/>
            <w:rFonts w:cs="Arial"/>
            <w:noProof/>
          </w:rPr>
          <w:t>Mayer, Davis and Schoorman, 1995)</w:t>
        </w:r>
        <w:r>
          <w:rPr>
            <w:noProof/>
            <w:webHidden/>
          </w:rPr>
          <w:tab/>
        </w:r>
        <w:r>
          <w:rPr>
            <w:noProof/>
            <w:webHidden/>
          </w:rPr>
          <w:fldChar w:fldCharType="begin"/>
        </w:r>
        <w:r>
          <w:rPr>
            <w:noProof/>
            <w:webHidden/>
          </w:rPr>
          <w:instrText xml:space="preserve"> PAGEREF _Toc333241081 \h </w:instrText>
        </w:r>
        <w:r>
          <w:rPr>
            <w:noProof/>
            <w:webHidden/>
          </w:rPr>
        </w:r>
        <w:r>
          <w:rPr>
            <w:noProof/>
            <w:webHidden/>
          </w:rPr>
          <w:fldChar w:fldCharType="separate"/>
        </w:r>
        <w:r w:rsidR="00517056">
          <w:rPr>
            <w:noProof/>
            <w:webHidden/>
          </w:rPr>
          <w:t>15</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2" w:history="1">
        <w:r w:rsidRPr="00244852">
          <w:rPr>
            <w:rStyle w:val="Hyperlink"/>
            <w:noProof/>
          </w:rPr>
          <w:t>Figure 5: Trust Building Model (</w:t>
        </w:r>
        <w:r w:rsidRPr="00244852">
          <w:rPr>
            <w:rStyle w:val="Hyperlink"/>
            <w:rFonts w:cs="Arial"/>
            <w:noProof/>
          </w:rPr>
          <w:t>Mcknight, Chourdhury and Kacmar,  2002</w:t>
        </w:r>
        <w:r w:rsidRPr="00244852">
          <w:rPr>
            <w:rStyle w:val="Hyperlink"/>
            <w:noProof/>
          </w:rPr>
          <w:t>)</w:t>
        </w:r>
        <w:r>
          <w:rPr>
            <w:noProof/>
            <w:webHidden/>
          </w:rPr>
          <w:tab/>
        </w:r>
        <w:r>
          <w:rPr>
            <w:noProof/>
            <w:webHidden/>
          </w:rPr>
          <w:fldChar w:fldCharType="begin"/>
        </w:r>
        <w:r>
          <w:rPr>
            <w:noProof/>
            <w:webHidden/>
          </w:rPr>
          <w:instrText xml:space="preserve"> PAGEREF _Toc333241082 \h </w:instrText>
        </w:r>
        <w:r>
          <w:rPr>
            <w:noProof/>
            <w:webHidden/>
          </w:rPr>
        </w:r>
        <w:r>
          <w:rPr>
            <w:noProof/>
            <w:webHidden/>
          </w:rPr>
          <w:fldChar w:fldCharType="separate"/>
        </w:r>
        <w:r w:rsidR="00517056">
          <w:rPr>
            <w:noProof/>
            <w:webHidden/>
          </w:rPr>
          <w:t>15</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3" w:history="1">
        <w:r w:rsidRPr="00244852">
          <w:rPr>
            <w:rStyle w:val="Hyperlink"/>
            <w:noProof/>
          </w:rPr>
          <w:t>Figure 6: The e-commerce trust development lifecycle (Bedi &amp; Banti, 2006)</w:t>
        </w:r>
        <w:r>
          <w:rPr>
            <w:noProof/>
            <w:webHidden/>
          </w:rPr>
          <w:tab/>
        </w:r>
        <w:r>
          <w:rPr>
            <w:noProof/>
            <w:webHidden/>
          </w:rPr>
          <w:fldChar w:fldCharType="begin"/>
        </w:r>
        <w:r>
          <w:rPr>
            <w:noProof/>
            <w:webHidden/>
          </w:rPr>
          <w:instrText xml:space="preserve"> PAGEREF _Toc333241083 \h </w:instrText>
        </w:r>
        <w:r>
          <w:rPr>
            <w:noProof/>
            <w:webHidden/>
          </w:rPr>
        </w:r>
        <w:r>
          <w:rPr>
            <w:noProof/>
            <w:webHidden/>
          </w:rPr>
          <w:fldChar w:fldCharType="separate"/>
        </w:r>
        <w:r w:rsidR="00517056">
          <w:rPr>
            <w:noProof/>
            <w:webHidden/>
          </w:rPr>
          <w:t>20</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4" w:history="1">
        <w:r w:rsidRPr="00244852">
          <w:rPr>
            <w:rStyle w:val="Hyperlink"/>
            <w:noProof/>
          </w:rPr>
          <w:t>Figure 7: Sample page of Usability Screen Capture</w:t>
        </w:r>
        <w:r>
          <w:rPr>
            <w:noProof/>
            <w:webHidden/>
          </w:rPr>
          <w:tab/>
        </w:r>
        <w:r>
          <w:rPr>
            <w:noProof/>
            <w:webHidden/>
          </w:rPr>
          <w:fldChar w:fldCharType="begin"/>
        </w:r>
        <w:r>
          <w:rPr>
            <w:noProof/>
            <w:webHidden/>
          </w:rPr>
          <w:instrText xml:space="preserve"> PAGEREF _Toc333241084 \h </w:instrText>
        </w:r>
        <w:r>
          <w:rPr>
            <w:noProof/>
            <w:webHidden/>
          </w:rPr>
        </w:r>
        <w:r>
          <w:rPr>
            <w:noProof/>
            <w:webHidden/>
          </w:rPr>
          <w:fldChar w:fldCharType="separate"/>
        </w:r>
        <w:r w:rsidR="00517056">
          <w:rPr>
            <w:noProof/>
            <w:webHidden/>
          </w:rPr>
          <w:t>24</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5" w:history="1">
        <w:r w:rsidRPr="00244852">
          <w:rPr>
            <w:rStyle w:val="Hyperlink"/>
            <w:noProof/>
          </w:rPr>
          <w:t>Figure 8: Frequency of Internet Use</w:t>
        </w:r>
        <w:r>
          <w:rPr>
            <w:noProof/>
            <w:webHidden/>
          </w:rPr>
          <w:tab/>
        </w:r>
        <w:r>
          <w:rPr>
            <w:noProof/>
            <w:webHidden/>
          </w:rPr>
          <w:fldChar w:fldCharType="begin"/>
        </w:r>
        <w:r>
          <w:rPr>
            <w:noProof/>
            <w:webHidden/>
          </w:rPr>
          <w:instrText xml:space="preserve"> PAGEREF _Toc333241085 \h </w:instrText>
        </w:r>
        <w:r>
          <w:rPr>
            <w:noProof/>
            <w:webHidden/>
          </w:rPr>
        </w:r>
        <w:r>
          <w:rPr>
            <w:noProof/>
            <w:webHidden/>
          </w:rPr>
          <w:fldChar w:fldCharType="separate"/>
        </w:r>
        <w:r w:rsidR="00517056">
          <w:rPr>
            <w:noProof/>
            <w:webHidden/>
          </w:rPr>
          <w:t>31</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6" w:history="1">
        <w:r w:rsidRPr="00244852">
          <w:rPr>
            <w:rStyle w:val="Hyperlink"/>
            <w:noProof/>
          </w:rPr>
          <w:t>Figure 9: Activities on the Internet</w:t>
        </w:r>
        <w:r>
          <w:rPr>
            <w:noProof/>
            <w:webHidden/>
          </w:rPr>
          <w:tab/>
        </w:r>
        <w:r>
          <w:rPr>
            <w:noProof/>
            <w:webHidden/>
          </w:rPr>
          <w:fldChar w:fldCharType="begin"/>
        </w:r>
        <w:r>
          <w:rPr>
            <w:noProof/>
            <w:webHidden/>
          </w:rPr>
          <w:instrText xml:space="preserve"> PAGEREF _Toc333241086 \h </w:instrText>
        </w:r>
        <w:r>
          <w:rPr>
            <w:noProof/>
            <w:webHidden/>
          </w:rPr>
        </w:r>
        <w:r>
          <w:rPr>
            <w:noProof/>
            <w:webHidden/>
          </w:rPr>
          <w:fldChar w:fldCharType="separate"/>
        </w:r>
        <w:r w:rsidR="00517056">
          <w:rPr>
            <w:noProof/>
            <w:webHidden/>
          </w:rPr>
          <w:t>31</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7" w:history="1">
        <w:r w:rsidRPr="00244852">
          <w:rPr>
            <w:rStyle w:val="Hyperlink"/>
            <w:noProof/>
          </w:rPr>
          <w:t>Figure 10: Response Distribution for Usability</w:t>
        </w:r>
        <w:r>
          <w:rPr>
            <w:noProof/>
            <w:webHidden/>
          </w:rPr>
          <w:tab/>
        </w:r>
        <w:r>
          <w:rPr>
            <w:noProof/>
            <w:webHidden/>
          </w:rPr>
          <w:fldChar w:fldCharType="begin"/>
        </w:r>
        <w:r>
          <w:rPr>
            <w:noProof/>
            <w:webHidden/>
          </w:rPr>
          <w:instrText xml:space="preserve"> PAGEREF _Toc333241087 \h </w:instrText>
        </w:r>
        <w:r>
          <w:rPr>
            <w:noProof/>
            <w:webHidden/>
          </w:rPr>
        </w:r>
        <w:r>
          <w:rPr>
            <w:noProof/>
            <w:webHidden/>
          </w:rPr>
          <w:fldChar w:fldCharType="separate"/>
        </w:r>
        <w:r w:rsidR="00517056">
          <w:rPr>
            <w:noProof/>
            <w:webHidden/>
          </w:rPr>
          <w:t>32</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8" w:history="1">
        <w:r w:rsidRPr="00244852">
          <w:rPr>
            <w:rStyle w:val="Hyperlink"/>
            <w:noProof/>
          </w:rPr>
          <w:t>Figure 11: Response Distribtion for Trust</w:t>
        </w:r>
        <w:r>
          <w:rPr>
            <w:noProof/>
            <w:webHidden/>
          </w:rPr>
          <w:tab/>
        </w:r>
        <w:r>
          <w:rPr>
            <w:noProof/>
            <w:webHidden/>
          </w:rPr>
          <w:fldChar w:fldCharType="begin"/>
        </w:r>
        <w:r>
          <w:rPr>
            <w:noProof/>
            <w:webHidden/>
          </w:rPr>
          <w:instrText xml:space="preserve"> PAGEREF _Toc333241088 \h </w:instrText>
        </w:r>
        <w:r>
          <w:rPr>
            <w:noProof/>
            <w:webHidden/>
          </w:rPr>
        </w:r>
        <w:r>
          <w:rPr>
            <w:noProof/>
            <w:webHidden/>
          </w:rPr>
          <w:fldChar w:fldCharType="separate"/>
        </w:r>
        <w:r w:rsidR="00517056">
          <w:rPr>
            <w:noProof/>
            <w:webHidden/>
          </w:rPr>
          <w:t>32</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89" w:history="1">
        <w:r w:rsidRPr="00244852">
          <w:rPr>
            <w:rStyle w:val="Hyperlink"/>
            <w:noProof/>
          </w:rPr>
          <w:t>Figure 12: Bivirate Plot of Variables</w:t>
        </w:r>
        <w:r>
          <w:rPr>
            <w:noProof/>
            <w:webHidden/>
          </w:rPr>
          <w:tab/>
        </w:r>
        <w:r>
          <w:rPr>
            <w:noProof/>
            <w:webHidden/>
          </w:rPr>
          <w:fldChar w:fldCharType="begin"/>
        </w:r>
        <w:r>
          <w:rPr>
            <w:noProof/>
            <w:webHidden/>
          </w:rPr>
          <w:instrText xml:space="preserve"> PAGEREF _Toc333241089 \h </w:instrText>
        </w:r>
        <w:r>
          <w:rPr>
            <w:noProof/>
            <w:webHidden/>
          </w:rPr>
        </w:r>
        <w:r>
          <w:rPr>
            <w:noProof/>
            <w:webHidden/>
          </w:rPr>
          <w:fldChar w:fldCharType="separate"/>
        </w:r>
        <w:r w:rsidR="00517056">
          <w:rPr>
            <w:noProof/>
            <w:webHidden/>
          </w:rPr>
          <w:t>33</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90" w:history="1">
        <w:r w:rsidRPr="00244852">
          <w:rPr>
            <w:rStyle w:val="Hyperlink"/>
            <w:noProof/>
          </w:rPr>
          <w:t>Figure 13: Structural Model of the relationship between usability and trust</w:t>
        </w:r>
        <w:r>
          <w:rPr>
            <w:noProof/>
            <w:webHidden/>
          </w:rPr>
          <w:tab/>
        </w:r>
        <w:r>
          <w:rPr>
            <w:noProof/>
            <w:webHidden/>
          </w:rPr>
          <w:fldChar w:fldCharType="begin"/>
        </w:r>
        <w:r>
          <w:rPr>
            <w:noProof/>
            <w:webHidden/>
          </w:rPr>
          <w:instrText xml:space="preserve"> PAGEREF _Toc333241090 \h </w:instrText>
        </w:r>
        <w:r>
          <w:rPr>
            <w:noProof/>
            <w:webHidden/>
          </w:rPr>
        </w:r>
        <w:r>
          <w:rPr>
            <w:noProof/>
            <w:webHidden/>
          </w:rPr>
          <w:fldChar w:fldCharType="separate"/>
        </w:r>
        <w:r w:rsidR="00517056">
          <w:rPr>
            <w:noProof/>
            <w:webHidden/>
          </w:rPr>
          <w:t>37</w:t>
        </w:r>
        <w:r>
          <w:rPr>
            <w:noProof/>
            <w:webHidden/>
          </w:rPr>
          <w:fldChar w:fldCharType="end"/>
        </w:r>
      </w:hyperlink>
    </w:p>
    <w:p w:rsidR="006D1DDD" w:rsidRDefault="006D1DDD">
      <w:pPr>
        <w:pStyle w:val="TableofFigures"/>
        <w:rPr>
          <w:rFonts w:asciiTheme="minorHAnsi" w:eastAsiaTheme="minorEastAsia" w:hAnsiTheme="minorHAnsi" w:cstheme="minorBidi"/>
          <w:noProof/>
          <w:sz w:val="22"/>
          <w:szCs w:val="22"/>
          <w:lang w:val="en-GB" w:eastAsia="en-GB" w:bidi="ar-SA"/>
        </w:rPr>
      </w:pPr>
      <w:hyperlink w:anchor="_Toc333241091" w:history="1">
        <w:r w:rsidRPr="00244852">
          <w:rPr>
            <w:rStyle w:val="Hyperlink"/>
            <w:noProof/>
          </w:rPr>
          <w:t>Figure 14: Cronbach alpha results from PSPP</w:t>
        </w:r>
        <w:r>
          <w:rPr>
            <w:noProof/>
            <w:webHidden/>
          </w:rPr>
          <w:tab/>
        </w:r>
        <w:r>
          <w:rPr>
            <w:noProof/>
            <w:webHidden/>
          </w:rPr>
          <w:fldChar w:fldCharType="begin"/>
        </w:r>
        <w:r>
          <w:rPr>
            <w:noProof/>
            <w:webHidden/>
          </w:rPr>
          <w:instrText xml:space="preserve"> PAGEREF _Toc333241091 \h </w:instrText>
        </w:r>
        <w:r>
          <w:rPr>
            <w:noProof/>
            <w:webHidden/>
          </w:rPr>
        </w:r>
        <w:r>
          <w:rPr>
            <w:noProof/>
            <w:webHidden/>
          </w:rPr>
          <w:fldChar w:fldCharType="separate"/>
        </w:r>
        <w:r w:rsidR="00517056">
          <w:rPr>
            <w:noProof/>
            <w:webHidden/>
          </w:rPr>
          <w:t>50</w:t>
        </w:r>
        <w:r>
          <w:rPr>
            <w:noProof/>
            <w:webHidden/>
          </w:rPr>
          <w:fldChar w:fldCharType="end"/>
        </w:r>
      </w:hyperlink>
    </w:p>
    <w:p w:rsidR="00C673FA" w:rsidRDefault="00307226">
      <w:pPr>
        <w:widowControl w:val="0"/>
        <w:jc w:val="both"/>
        <w:rPr>
          <w:sz w:val="24"/>
          <w:szCs w:val="24"/>
        </w:rPr>
      </w:pPr>
      <w:r>
        <w:rPr>
          <w:sz w:val="24"/>
          <w:szCs w:val="24"/>
        </w:rPr>
        <w:fldChar w:fldCharType="end"/>
      </w:r>
    </w:p>
    <w:p w:rsidR="00C673FA" w:rsidRDefault="00C673FA">
      <w:pPr>
        <w:widowControl w:val="0"/>
        <w:tabs>
          <w:tab w:val="center" w:pos="4320"/>
        </w:tabs>
        <w:jc w:val="both"/>
      </w:pPr>
    </w:p>
    <w:p w:rsidR="00C673FA" w:rsidRDefault="00C673FA">
      <w:pPr>
        <w:widowControl w:val="0"/>
        <w:tabs>
          <w:tab w:val="center" w:pos="4320"/>
        </w:tabs>
        <w:jc w:val="both"/>
      </w:pPr>
    </w:p>
    <w:p w:rsidR="00C673FA" w:rsidRDefault="00C673FA">
      <w:pPr>
        <w:pStyle w:val="StyleStyleAuthorNote9ptItalicBlueLeft"/>
        <w:sectPr w:rsidR="00C673FA">
          <w:headerReference w:type="default" r:id="rId14"/>
          <w:footerReference w:type="default" r:id="rId15"/>
          <w:endnotePr>
            <w:numFmt w:val="lowerLetter"/>
          </w:endnotePr>
          <w:type w:val="nextColumn"/>
          <w:pgSz w:w="11907" w:h="16840" w:code="9"/>
          <w:pgMar w:top="1440" w:right="1829" w:bottom="1440" w:left="1800" w:header="720" w:footer="720" w:gutter="0"/>
          <w:pgNumType w:fmt="lowerRoman"/>
          <w:cols w:space="720"/>
        </w:sectPr>
      </w:pPr>
    </w:p>
    <w:p w:rsidR="00C673FA" w:rsidRDefault="00C673FA" w:rsidP="00690B50">
      <w:pPr>
        <w:pStyle w:val="Heading1"/>
        <w:spacing w:line="480" w:lineRule="auto"/>
        <w:ind w:left="0"/>
      </w:pPr>
      <w:bookmarkStart w:id="2" w:name="_Toc93314757"/>
      <w:bookmarkStart w:id="3" w:name="_Ref111220507"/>
      <w:bookmarkStart w:id="4" w:name="_Toc333241024"/>
      <w:r>
        <w:lastRenderedPageBreak/>
        <w:t>Introduction</w:t>
      </w:r>
      <w:bookmarkEnd w:id="2"/>
      <w:bookmarkEnd w:id="3"/>
      <w:bookmarkEnd w:id="4"/>
    </w:p>
    <w:p w:rsidR="0040732C" w:rsidRDefault="005E5F5F" w:rsidP="006C65F4">
      <w:pPr>
        <w:pStyle w:val="StyleStyleAuthorNote9ptItalicBlueLeft"/>
        <w:spacing w:line="480" w:lineRule="auto"/>
        <w:jc w:val="both"/>
        <w:rPr>
          <w:i w:val="0"/>
          <w:color w:val="auto"/>
          <w:sz w:val="20"/>
        </w:rPr>
      </w:pPr>
      <w:r w:rsidRPr="006C65F4">
        <w:rPr>
          <w:color w:val="000000"/>
          <w:sz w:val="20"/>
        </w:rPr>
        <w:t>“A website breaks down borders and opens your business up to customers around the world 24 hours a day, 7 days a week. </w:t>
      </w:r>
      <w:r w:rsidRPr="006C65F4">
        <w:rPr>
          <w:rStyle w:val="apple-converted-space"/>
          <w:color w:val="000000"/>
          <w:sz w:val="20"/>
        </w:rPr>
        <w:t> </w:t>
      </w:r>
      <w:r w:rsidRPr="006C65F4">
        <w:rPr>
          <w:color w:val="000000"/>
          <w:sz w:val="20"/>
        </w:rPr>
        <w:t xml:space="preserve">Help customers find you whether they are down the road, across Nigeria or around the World” </w:t>
      </w:r>
      <w:r w:rsidRPr="00957487">
        <w:rPr>
          <w:i w:val="0"/>
          <w:color w:val="000000"/>
          <w:sz w:val="20"/>
        </w:rPr>
        <w:t>(</w:t>
      </w:r>
      <w:hyperlink w:anchor="Ngbo2012" w:history="1">
        <w:r w:rsidR="00DD2B21" w:rsidRPr="00957487">
          <w:rPr>
            <w:rStyle w:val="Hyperlink"/>
            <w:i w:val="0"/>
            <w:sz w:val="20"/>
          </w:rPr>
          <w:t>n</w:t>
        </w:r>
        <w:r w:rsidRPr="00957487">
          <w:rPr>
            <w:rStyle w:val="Hyperlink"/>
            <w:i w:val="0"/>
            <w:sz w:val="20"/>
          </w:rPr>
          <w:t xml:space="preserve">gbo.com, </w:t>
        </w:r>
        <w:proofErr w:type="spellStart"/>
        <w:r w:rsidRPr="00957487">
          <w:rPr>
            <w:rStyle w:val="Hyperlink"/>
            <w:i w:val="0"/>
            <w:sz w:val="20"/>
          </w:rPr>
          <w:t>n.d</w:t>
        </w:r>
        <w:proofErr w:type="spellEnd"/>
      </w:hyperlink>
      <w:r w:rsidRPr="00957487">
        <w:rPr>
          <w:i w:val="0"/>
          <w:color w:val="000000"/>
          <w:sz w:val="20"/>
        </w:rPr>
        <w:t>).</w:t>
      </w:r>
      <w:r w:rsidRPr="005E5F5F">
        <w:rPr>
          <w:i w:val="0"/>
          <w:color w:val="000000"/>
          <w:sz w:val="20"/>
        </w:rPr>
        <w:t xml:space="preserve"> </w:t>
      </w:r>
      <w:r w:rsidR="006C6670">
        <w:rPr>
          <w:i w:val="0"/>
          <w:color w:val="000000"/>
          <w:sz w:val="20"/>
        </w:rPr>
        <w:t>The Get Nigerian Bus</w:t>
      </w:r>
      <w:r w:rsidR="006C6670">
        <w:rPr>
          <w:i w:val="0"/>
          <w:color w:val="000000"/>
          <w:sz w:val="20"/>
        </w:rPr>
        <w:t>i</w:t>
      </w:r>
      <w:r w:rsidR="006C6670">
        <w:rPr>
          <w:i w:val="0"/>
          <w:color w:val="000000"/>
          <w:sz w:val="20"/>
        </w:rPr>
        <w:t xml:space="preserve">nesses Online initiative </w:t>
      </w:r>
      <w:r w:rsidR="006C6670">
        <w:rPr>
          <w:i w:val="0"/>
          <w:color w:val="auto"/>
          <w:sz w:val="20"/>
        </w:rPr>
        <w:t>(powered by Google Nigeria) provides free domain names, bus</w:t>
      </w:r>
      <w:r w:rsidR="006C6670">
        <w:rPr>
          <w:i w:val="0"/>
          <w:color w:val="auto"/>
          <w:sz w:val="20"/>
        </w:rPr>
        <w:t>i</w:t>
      </w:r>
      <w:r w:rsidR="006C6670">
        <w:rPr>
          <w:i w:val="0"/>
          <w:color w:val="auto"/>
          <w:sz w:val="20"/>
        </w:rPr>
        <w:t xml:space="preserve">ness websites and web hosting services to Nigerian </w:t>
      </w:r>
      <w:r w:rsidR="00985A59">
        <w:rPr>
          <w:i w:val="0"/>
          <w:color w:val="auto"/>
          <w:sz w:val="20"/>
        </w:rPr>
        <w:t>SMEs</w:t>
      </w:r>
      <w:r w:rsidR="006C6670">
        <w:rPr>
          <w:i w:val="0"/>
          <w:color w:val="auto"/>
          <w:sz w:val="20"/>
        </w:rPr>
        <w:t>.</w:t>
      </w:r>
      <w:r w:rsidR="006C6670">
        <w:rPr>
          <w:i w:val="0"/>
          <w:color w:val="000000"/>
          <w:sz w:val="20"/>
        </w:rPr>
        <w:t xml:space="preserve"> </w:t>
      </w:r>
      <w:r w:rsidR="0034025E">
        <w:rPr>
          <w:i w:val="0"/>
          <w:color w:val="auto"/>
          <w:sz w:val="20"/>
        </w:rPr>
        <w:t>The success of E-Commerce giants</w:t>
      </w:r>
      <w:r w:rsidR="006B6B0D">
        <w:rPr>
          <w:i w:val="0"/>
          <w:color w:val="auto"/>
          <w:sz w:val="20"/>
        </w:rPr>
        <w:t xml:space="preserve"> like Amaz</w:t>
      </w:r>
      <w:r w:rsidR="0034025E">
        <w:rPr>
          <w:i w:val="0"/>
          <w:color w:val="auto"/>
          <w:sz w:val="20"/>
        </w:rPr>
        <w:t xml:space="preserve">on, </w:t>
      </w:r>
      <w:r w:rsidR="006B6B0D">
        <w:rPr>
          <w:i w:val="0"/>
          <w:color w:val="auto"/>
          <w:sz w:val="20"/>
        </w:rPr>
        <w:t>eBay</w:t>
      </w:r>
      <w:r w:rsidR="0034025E">
        <w:rPr>
          <w:i w:val="0"/>
          <w:color w:val="auto"/>
          <w:sz w:val="20"/>
        </w:rPr>
        <w:t xml:space="preserve"> and Yahoo </w:t>
      </w:r>
      <w:r w:rsidR="00C61F74">
        <w:rPr>
          <w:i w:val="0"/>
          <w:color w:val="auto"/>
          <w:sz w:val="20"/>
        </w:rPr>
        <w:t>is very well known</w:t>
      </w:r>
      <w:r w:rsidR="006A1BEC">
        <w:rPr>
          <w:i w:val="0"/>
          <w:color w:val="auto"/>
          <w:sz w:val="20"/>
        </w:rPr>
        <w:t xml:space="preserve"> and acknowledged</w:t>
      </w:r>
      <w:r w:rsidR="005250F0">
        <w:rPr>
          <w:i w:val="0"/>
          <w:color w:val="auto"/>
          <w:sz w:val="20"/>
        </w:rPr>
        <w:t xml:space="preserve"> </w:t>
      </w:r>
      <w:r w:rsidR="006A2DB7">
        <w:rPr>
          <w:i w:val="0"/>
          <w:color w:val="auto"/>
          <w:sz w:val="20"/>
        </w:rPr>
        <w:t>worldwide</w:t>
      </w:r>
      <w:r w:rsidR="00C61F74">
        <w:rPr>
          <w:i w:val="0"/>
          <w:color w:val="auto"/>
          <w:sz w:val="20"/>
        </w:rPr>
        <w:t xml:space="preserve">. </w:t>
      </w:r>
      <w:r w:rsidR="00136E0A">
        <w:rPr>
          <w:i w:val="0"/>
          <w:color w:val="auto"/>
          <w:sz w:val="20"/>
        </w:rPr>
        <w:t>Like consumers all over the world, many</w:t>
      </w:r>
      <w:r w:rsidR="006A1BEC">
        <w:rPr>
          <w:i w:val="0"/>
          <w:color w:val="auto"/>
          <w:sz w:val="20"/>
        </w:rPr>
        <w:t xml:space="preserve"> Nigerian</w:t>
      </w:r>
      <w:r w:rsidR="00136E0A">
        <w:rPr>
          <w:i w:val="0"/>
          <w:color w:val="auto"/>
          <w:sz w:val="20"/>
        </w:rPr>
        <w:t>s</w:t>
      </w:r>
      <w:r w:rsidR="006A1BEC">
        <w:rPr>
          <w:i w:val="0"/>
          <w:color w:val="auto"/>
          <w:sz w:val="20"/>
        </w:rPr>
        <w:t xml:space="preserve"> use these </w:t>
      </w:r>
      <w:r w:rsidR="006A2DB7">
        <w:rPr>
          <w:i w:val="0"/>
          <w:color w:val="auto"/>
          <w:sz w:val="20"/>
        </w:rPr>
        <w:t xml:space="preserve">popular </w:t>
      </w:r>
      <w:r w:rsidR="006A1BEC">
        <w:rPr>
          <w:i w:val="0"/>
          <w:color w:val="auto"/>
          <w:sz w:val="20"/>
        </w:rPr>
        <w:t>websites</w:t>
      </w:r>
      <w:r w:rsidR="006A2DB7">
        <w:rPr>
          <w:i w:val="0"/>
          <w:color w:val="auto"/>
          <w:sz w:val="20"/>
        </w:rPr>
        <w:t xml:space="preserve"> which were also at one time E-Commerce startups</w:t>
      </w:r>
      <w:r w:rsidR="006A1BEC">
        <w:rPr>
          <w:i w:val="0"/>
          <w:color w:val="auto"/>
          <w:sz w:val="20"/>
        </w:rPr>
        <w:t xml:space="preserve">. It is the </w:t>
      </w:r>
      <w:r w:rsidR="006A2DB7">
        <w:rPr>
          <w:i w:val="0"/>
          <w:color w:val="auto"/>
          <w:sz w:val="20"/>
        </w:rPr>
        <w:t>expectation</w:t>
      </w:r>
      <w:r w:rsidR="006A1BEC">
        <w:rPr>
          <w:i w:val="0"/>
          <w:color w:val="auto"/>
          <w:sz w:val="20"/>
        </w:rPr>
        <w:t xml:space="preserve"> of E-Commerce startups in Nigeria </w:t>
      </w:r>
      <w:r w:rsidR="006A2DB7">
        <w:rPr>
          <w:i w:val="0"/>
          <w:color w:val="auto"/>
          <w:sz w:val="20"/>
        </w:rPr>
        <w:t>that their businesses</w:t>
      </w:r>
      <w:r w:rsidR="006A1BEC">
        <w:rPr>
          <w:i w:val="0"/>
          <w:color w:val="auto"/>
          <w:sz w:val="20"/>
        </w:rPr>
        <w:t xml:space="preserve"> </w:t>
      </w:r>
      <w:r w:rsidR="001649F4">
        <w:rPr>
          <w:i w:val="0"/>
          <w:color w:val="auto"/>
          <w:sz w:val="20"/>
        </w:rPr>
        <w:t xml:space="preserve">turn out </w:t>
      </w:r>
      <w:r w:rsidR="006A1BEC">
        <w:rPr>
          <w:i w:val="0"/>
          <w:color w:val="auto"/>
          <w:sz w:val="20"/>
        </w:rPr>
        <w:t>to be as su</w:t>
      </w:r>
      <w:r w:rsidR="009E10EA">
        <w:rPr>
          <w:i w:val="0"/>
          <w:color w:val="auto"/>
          <w:sz w:val="20"/>
        </w:rPr>
        <w:t>ccessful and well known as the</w:t>
      </w:r>
      <w:r w:rsidR="006A1BEC">
        <w:rPr>
          <w:i w:val="0"/>
          <w:color w:val="auto"/>
          <w:sz w:val="20"/>
        </w:rPr>
        <w:t xml:space="preserve"> internationally acclaimed</w:t>
      </w:r>
      <w:r w:rsidR="009E10EA">
        <w:rPr>
          <w:i w:val="0"/>
          <w:color w:val="auto"/>
          <w:sz w:val="20"/>
        </w:rPr>
        <w:t xml:space="preserve"> E-Commerce</w:t>
      </w:r>
      <w:r w:rsidR="006A1BEC">
        <w:rPr>
          <w:i w:val="0"/>
          <w:color w:val="auto"/>
          <w:sz w:val="20"/>
        </w:rPr>
        <w:t xml:space="preserve"> giants. </w:t>
      </w:r>
    </w:p>
    <w:p w:rsidR="0017638C" w:rsidRDefault="00822BB8" w:rsidP="006C65F4">
      <w:pPr>
        <w:pStyle w:val="StyleStyleAuthorNote9ptItalicBlueLeft"/>
        <w:spacing w:line="480" w:lineRule="auto"/>
        <w:jc w:val="both"/>
        <w:rPr>
          <w:i w:val="0"/>
          <w:color w:val="auto"/>
          <w:sz w:val="20"/>
        </w:rPr>
      </w:pPr>
      <w:r>
        <w:rPr>
          <w:i w:val="0"/>
          <w:color w:val="auto"/>
          <w:sz w:val="20"/>
        </w:rPr>
        <w:t xml:space="preserve">The Nigerian online business is attracted to the Internet because of the appeal of </w:t>
      </w:r>
      <w:r w:rsidR="00B56498">
        <w:rPr>
          <w:i w:val="0"/>
          <w:color w:val="auto"/>
          <w:sz w:val="20"/>
        </w:rPr>
        <w:t>ge</w:t>
      </w:r>
      <w:r w:rsidR="00B56498">
        <w:rPr>
          <w:i w:val="0"/>
          <w:color w:val="auto"/>
          <w:sz w:val="20"/>
        </w:rPr>
        <w:t>o</w:t>
      </w:r>
      <w:r w:rsidR="00B56498">
        <w:rPr>
          <w:i w:val="0"/>
          <w:color w:val="auto"/>
          <w:sz w:val="20"/>
        </w:rPr>
        <w:t xml:space="preserve">graphical </w:t>
      </w:r>
      <w:r w:rsidR="007F1CFC">
        <w:rPr>
          <w:i w:val="0"/>
          <w:color w:val="auto"/>
          <w:sz w:val="20"/>
        </w:rPr>
        <w:t>barriers;</w:t>
      </w:r>
      <w:r w:rsidR="00B56498">
        <w:rPr>
          <w:i w:val="0"/>
          <w:color w:val="auto"/>
          <w:sz w:val="20"/>
        </w:rPr>
        <w:t xml:space="preserve"> location is of no consequence on the Internet</w:t>
      </w:r>
      <w:r w:rsidR="003B6A71">
        <w:rPr>
          <w:i w:val="0"/>
          <w:color w:val="auto"/>
          <w:sz w:val="20"/>
        </w:rPr>
        <w:t>. Another major attraction is the steadily increasing online population in the last decade.</w:t>
      </w:r>
      <w:r w:rsidR="00847C73">
        <w:rPr>
          <w:i w:val="0"/>
          <w:color w:val="auto"/>
          <w:sz w:val="20"/>
        </w:rPr>
        <w:t xml:space="preserve"> </w:t>
      </w:r>
      <w:r w:rsidR="00694304">
        <w:rPr>
          <w:i w:val="0"/>
          <w:color w:val="auto"/>
          <w:sz w:val="20"/>
        </w:rPr>
        <w:t xml:space="preserve">In </w:t>
      </w:r>
      <w:r w:rsidR="00D303B0">
        <w:rPr>
          <w:i w:val="0"/>
          <w:color w:val="auto"/>
          <w:sz w:val="20"/>
        </w:rPr>
        <w:t>2000</w:t>
      </w:r>
      <w:r w:rsidR="00724003">
        <w:rPr>
          <w:i w:val="0"/>
          <w:color w:val="auto"/>
          <w:sz w:val="20"/>
        </w:rPr>
        <w:t>,</w:t>
      </w:r>
      <w:r w:rsidR="00694304">
        <w:rPr>
          <w:i w:val="0"/>
          <w:color w:val="auto"/>
          <w:sz w:val="20"/>
        </w:rPr>
        <w:t xml:space="preserve"> the number of i</w:t>
      </w:r>
      <w:r w:rsidR="00694304">
        <w:rPr>
          <w:i w:val="0"/>
          <w:color w:val="auto"/>
          <w:sz w:val="20"/>
        </w:rPr>
        <w:t>n</w:t>
      </w:r>
      <w:r w:rsidR="00694304">
        <w:rPr>
          <w:i w:val="0"/>
          <w:color w:val="auto"/>
          <w:sz w:val="20"/>
        </w:rPr>
        <w:t xml:space="preserve">ternet users in Nigeria was </w:t>
      </w:r>
      <w:r w:rsidR="00D303B0">
        <w:rPr>
          <w:i w:val="0"/>
          <w:color w:val="auto"/>
          <w:sz w:val="20"/>
        </w:rPr>
        <w:t>2</w:t>
      </w:r>
      <w:r w:rsidR="00694304">
        <w:rPr>
          <w:i w:val="0"/>
          <w:color w:val="auto"/>
          <w:sz w:val="20"/>
        </w:rPr>
        <w:t xml:space="preserve">00,000 flash forward to </w:t>
      </w:r>
      <w:r w:rsidR="00D64EB3">
        <w:rPr>
          <w:i w:val="0"/>
          <w:color w:val="auto"/>
          <w:sz w:val="20"/>
        </w:rPr>
        <w:t>2011</w:t>
      </w:r>
      <w:r w:rsidR="00694304">
        <w:rPr>
          <w:i w:val="0"/>
          <w:color w:val="auto"/>
          <w:sz w:val="20"/>
        </w:rPr>
        <w:t xml:space="preserve"> </w:t>
      </w:r>
      <w:r w:rsidR="00D64EB3">
        <w:rPr>
          <w:i w:val="0"/>
          <w:color w:val="auto"/>
          <w:sz w:val="20"/>
        </w:rPr>
        <w:t xml:space="preserve">and this figure is now at </w:t>
      </w:r>
      <w:r w:rsidR="00694304">
        <w:rPr>
          <w:i w:val="0"/>
          <w:color w:val="auto"/>
          <w:sz w:val="20"/>
        </w:rPr>
        <w:t>45,000,0</w:t>
      </w:r>
      <w:r w:rsidR="00A02E13">
        <w:rPr>
          <w:i w:val="0"/>
          <w:color w:val="auto"/>
          <w:sz w:val="20"/>
        </w:rPr>
        <w:t xml:space="preserve">00 </w:t>
      </w:r>
      <w:r w:rsidR="008A4966">
        <w:rPr>
          <w:i w:val="0"/>
          <w:color w:val="auto"/>
          <w:sz w:val="20"/>
        </w:rPr>
        <w:t>(Internet World Stats, 2012)</w:t>
      </w:r>
      <w:r w:rsidR="00774AD7">
        <w:rPr>
          <w:i w:val="0"/>
          <w:color w:val="auto"/>
          <w:sz w:val="20"/>
        </w:rPr>
        <w:t xml:space="preserve">. </w:t>
      </w:r>
      <w:r w:rsidR="00D303B0">
        <w:rPr>
          <w:i w:val="0"/>
          <w:color w:val="auto"/>
          <w:sz w:val="20"/>
        </w:rPr>
        <w:t>Little wonder there is an influx of bus</w:t>
      </w:r>
      <w:r w:rsidR="00D303B0">
        <w:rPr>
          <w:i w:val="0"/>
          <w:color w:val="auto"/>
          <w:sz w:val="20"/>
        </w:rPr>
        <w:t>i</w:t>
      </w:r>
      <w:r w:rsidR="00D303B0">
        <w:rPr>
          <w:i w:val="0"/>
          <w:color w:val="auto"/>
          <w:sz w:val="20"/>
        </w:rPr>
        <w:t>nesses on the web.</w:t>
      </w:r>
      <w:r w:rsidR="006827AF">
        <w:rPr>
          <w:i w:val="0"/>
          <w:color w:val="auto"/>
          <w:sz w:val="20"/>
        </w:rPr>
        <w:t xml:space="preserve"> </w:t>
      </w:r>
      <w:r w:rsidR="00425E74">
        <w:rPr>
          <w:i w:val="0"/>
          <w:color w:val="auto"/>
          <w:sz w:val="20"/>
        </w:rPr>
        <w:t>In addition</w:t>
      </w:r>
      <w:r w:rsidR="00847C73">
        <w:rPr>
          <w:i w:val="0"/>
          <w:color w:val="auto"/>
          <w:sz w:val="20"/>
        </w:rPr>
        <w:t>, s</w:t>
      </w:r>
      <w:r w:rsidR="006827AF">
        <w:rPr>
          <w:i w:val="0"/>
          <w:color w:val="auto"/>
          <w:sz w:val="20"/>
        </w:rPr>
        <w:t>et up costs involve simply designing and hosting a website – a se</w:t>
      </w:r>
      <w:r w:rsidR="006827AF">
        <w:rPr>
          <w:i w:val="0"/>
          <w:color w:val="auto"/>
          <w:sz w:val="20"/>
        </w:rPr>
        <w:t>r</w:t>
      </w:r>
      <w:r w:rsidR="006827AF">
        <w:rPr>
          <w:i w:val="0"/>
          <w:color w:val="auto"/>
          <w:sz w:val="20"/>
        </w:rPr>
        <w:t>vice provided by numerous web design/hosting companies at rates as low as $</w:t>
      </w:r>
      <w:r w:rsidR="005E5F5F">
        <w:rPr>
          <w:i w:val="0"/>
          <w:color w:val="auto"/>
          <w:sz w:val="20"/>
        </w:rPr>
        <w:t>50 annua</w:t>
      </w:r>
      <w:r w:rsidR="005E5F5F">
        <w:rPr>
          <w:i w:val="0"/>
          <w:color w:val="auto"/>
          <w:sz w:val="20"/>
        </w:rPr>
        <w:t>l</w:t>
      </w:r>
      <w:r w:rsidR="005E5F5F">
        <w:rPr>
          <w:i w:val="0"/>
          <w:color w:val="auto"/>
          <w:sz w:val="20"/>
        </w:rPr>
        <w:t>ly</w:t>
      </w:r>
      <w:r w:rsidR="006827AF">
        <w:rPr>
          <w:i w:val="0"/>
          <w:color w:val="auto"/>
          <w:sz w:val="20"/>
        </w:rPr>
        <w:t>. This figure appeals to startups as against a traditional brick-and-mortar which could feature rents starting at $1,000 exclusive of services charges.</w:t>
      </w:r>
      <w:r w:rsidR="00156B48">
        <w:rPr>
          <w:i w:val="0"/>
          <w:color w:val="auto"/>
          <w:sz w:val="20"/>
        </w:rPr>
        <w:t xml:space="preserve"> </w:t>
      </w:r>
    </w:p>
    <w:p w:rsidR="00DF5F31" w:rsidRDefault="00156B48" w:rsidP="006C65F4">
      <w:pPr>
        <w:pStyle w:val="StyleStyleAuthorNote9ptItalicBlueLeft"/>
        <w:spacing w:line="480" w:lineRule="auto"/>
        <w:jc w:val="both"/>
        <w:rPr>
          <w:i w:val="0"/>
          <w:color w:val="auto"/>
          <w:sz w:val="20"/>
        </w:rPr>
      </w:pPr>
      <w:r>
        <w:rPr>
          <w:i w:val="0"/>
          <w:color w:val="auto"/>
          <w:sz w:val="20"/>
        </w:rPr>
        <w:t>These</w:t>
      </w:r>
      <w:r w:rsidR="00847C73">
        <w:rPr>
          <w:i w:val="0"/>
          <w:color w:val="auto"/>
          <w:sz w:val="20"/>
        </w:rPr>
        <w:t xml:space="preserve"> factors of reduced cost, </w:t>
      </w:r>
      <w:r w:rsidR="006E210B">
        <w:rPr>
          <w:i w:val="0"/>
          <w:color w:val="auto"/>
          <w:sz w:val="20"/>
        </w:rPr>
        <w:t xml:space="preserve">global </w:t>
      </w:r>
      <w:r w:rsidR="00847C73">
        <w:rPr>
          <w:i w:val="0"/>
          <w:color w:val="auto"/>
          <w:sz w:val="20"/>
        </w:rPr>
        <w:t>audience</w:t>
      </w:r>
      <w:r w:rsidR="005D7ECE">
        <w:rPr>
          <w:i w:val="0"/>
          <w:color w:val="auto"/>
          <w:sz w:val="20"/>
        </w:rPr>
        <w:t>,</w:t>
      </w:r>
      <w:r w:rsidR="00847C73">
        <w:rPr>
          <w:i w:val="0"/>
          <w:color w:val="auto"/>
          <w:sz w:val="20"/>
        </w:rPr>
        <w:t xml:space="preserve"> and huge expectations</w:t>
      </w:r>
      <w:r w:rsidR="00946CA2">
        <w:rPr>
          <w:i w:val="0"/>
          <w:color w:val="auto"/>
          <w:sz w:val="20"/>
        </w:rPr>
        <w:t xml:space="preserve"> of</w:t>
      </w:r>
      <w:r>
        <w:rPr>
          <w:i w:val="0"/>
          <w:color w:val="auto"/>
          <w:sz w:val="20"/>
        </w:rPr>
        <w:t xml:space="preserve"> “instant su</w:t>
      </w:r>
      <w:r>
        <w:rPr>
          <w:i w:val="0"/>
          <w:color w:val="auto"/>
          <w:sz w:val="20"/>
        </w:rPr>
        <w:t>c</w:t>
      </w:r>
      <w:r>
        <w:rPr>
          <w:i w:val="0"/>
          <w:color w:val="auto"/>
          <w:sz w:val="20"/>
        </w:rPr>
        <w:t xml:space="preserve">cess” </w:t>
      </w:r>
      <w:r w:rsidR="00946CA2">
        <w:rPr>
          <w:i w:val="0"/>
          <w:color w:val="auto"/>
          <w:sz w:val="20"/>
        </w:rPr>
        <w:t>are some the reasons</w:t>
      </w:r>
      <w:r>
        <w:rPr>
          <w:i w:val="0"/>
          <w:color w:val="auto"/>
          <w:sz w:val="20"/>
        </w:rPr>
        <w:t xml:space="preserve"> </w:t>
      </w:r>
      <w:r w:rsidR="00847C73">
        <w:rPr>
          <w:i w:val="0"/>
          <w:color w:val="auto"/>
          <w:sz w:val="20"/>
        </w:rPr>
        <w:t>for so many E-Commerce start-ups in Nigeria</w:t>
      </w:r>
      <w:r>
        <w:rPr>
          <w:i w:val="0"/>
          <w:color w:val="auto"/>
          <w:sz w:val="20"/>
        </w:rPr>
        <w:t xml:space="preserve">. </w:t>
      </w:r>
      <w:r w:rsidR="00775572">
        <w:rPr>
          <w:i w:val="0"/>
          <w:color w:val="auto"/>
          <w:sz w:val="20"/>
        </w:rPr>
        <w:t>However, E-Commerce in Nigeria has been met with failure attributed to bad business ideas, wrong business model, poor infrastructure, poor marketing</w:t>
      </w:r>
      <w:r w:rsidR="00BD7668">
        <w:rPr>
          <w:i w:val="0"/>
          <w:color w:val="auto"/>
          <w:sz w:val="20"/>
        </w:rPr>
        <w:t xml:space="preserve"> and insecurity (</w:t>
      </w:r>
      <w:proofErr w:type="spellStart"/>
      <w:r w:rsidR="00307226">
        <w:fldChar w:fldCharType="begin"/>
      </w:r>
      <w:r w:rsidR="0099361B">
        <w:instrText xml:space="preserve"> HYPERLINK \l "Popoola2011" </w:instrText>
      </w:r>
      <w:r w:rsidR="00307226">
        <w:fldChar w:fldCharType="separate"/>
      </w:r>
      <w:r w:rsidR="00690B50" w:rsidRPr="00690B50">
        <w:rPr>
          <w:rStyle w:val="Hyperlink"/>
          <w:i w:val="0"/>
          <w:sz w:val="20"/>
        </w:rPr>
        <w:t>Popoola</w:t>
      </w:r>
      <w:proofErr w:type="spellEnd"/>
      <w:r w:rsidR="00690B50" w:rsidRPr="00690B50">
        <w:rPr>
          <w:rStyle w:val="Hyperlink"/>
          <w:i w:val="0"/>
          <w:sz w:val="20"/>
        </w:rPr>
        <w:t>, 2011</w:t>
      </w:r>
      <w:r w:rsidR="00307226">
        <w:rPr>
          <w:rStyle w:val="Hyperlink"/>
          <w:i w:val="0"/>
          <w:sz w:val="20"/>
        </w:rPr>
        <w:fldChar w:fldCharType="end"/>
      </w:r>
      <w:r w:rsidR="00BD7668">
        <w:rPr>
          <w:i w:val="0"/>
          <w:color w:val="auto"/>
          <w:sz w:val="20"/>
        </w:rPr>
        <w:t>)</w:t>
      </w:r>
      <w:r w:rsidR="00775572">
        <w:rPr>
          <w:i w:val="0"/>
          <w:color w:val="auto"/>
          <w:sz w:val="20"/>
        </w:rPr>
        <w:t xml:space="preserve">. </w:t>
      </w:r>
      <w:r w:rsidR="00181F77">
        <w:rPr>
          <w:i w:val="0"/>
          <w:color w:val="auto"/>
          <w:sz w:val="20"/>
        </w:rPr>
        <w:t>Pr</w:t>
      </w:r>
      <w:r w:rsidR="00181F77">
        <w:rPr>
          <w:i w:val="0"/>
          <w:color w:val="auto"/>
          <w:sz w:val="20"/>
        </w:rPr>
        <w:t>e</w:t>
      </w:r>
      <w:r w:rsidR="00181F77">
        <w:rPr>
          <w:i w:val="0"/>
          <w:color w:val="auto"/>
          <w:sz w:val="20"/>
        </w:rPr>
        <w:t xml:space="preserve">vious studies also indicate that </w:t>
      </w:r>
      <w:r w:rsidR="00450E88">
        <w:rPr>
          <w:i w:val="0"/>
          <w:color w:val="auto"/>
          <w:sz w:val="20"/>
        </w:rPr>
        <w:t xml:space="preserve">over 80% of </w:t>
      </w:r>
      <w:r w:rsidR="00181F77">
        <w:rPr>
          <w:i w:val="0"/>
          <w:color w:val="auto"/>
          <w:sz w:val="20"/>
        </w:rPr>
        <w:t>Nigerian consumers do not carry ou</w:t>
      </w:r>
      <w:r w:rsidR="00DA663D">
        <w:rPr>
          <w:i w:val="0"/>
          <w:color w:val="auto"/>
          <w:sz w:val="20"/>
        </w:rPr>
        <w:t>t transa</w:t>
      </w:r>
      <w:r w:rsidR="00DA663D">
        <w:rPr>
          <w:i w:val="0"/>
          <w:color w:val="auto"/>
          <w:sz w:val="20"/>
        </w:rPr>
        <w:t>c</w:t>
      </w:r>
      <w:r w:rsidR="00DA663D">
        <w:rPr>
          <w:i w:val="0"/>
          <w:color w:val="auto"/>
          <w:sz w:val="20"/>
        </w:rPr>
        <w:t>tions on the internet (</w:t>
      </w:r>
      <w:proofErr w:type="spellStart"/>
      <w:r w:rsidR="00307226">
        <w:fldChar w:fldCharType="begin"/>
      </w:r>
      <w:r w:rsidR="0099361B">
        <w:instrText xml:space="preserve"> HYPERLINK \l "Adeyeye2008" </w:instrText>
      </w:r>
      <w:r w:rsidR="00307226">
        <w:fldChar w:fldCharType="separate"/>
      </w:r>
      <w:r w:rsidR="00690B50">
        <w:rPr>
          <w:rStyle w:val="Hyperlink"/>
          <w:i w:val="0"/>
          <w:sz w:val="20"/>
        </w:rPr>
        <w:t>Adeyeye</w:t>
      </w:r>
      <w:proofErr w:type="spellEnd"/>
      <w:r w:rsidR="00690B50">
        <w:rPr>
          <w:rStyle w:val="Hyperlink"/>
          <w:i w:val="0"/>
          <w:sz w:val="20"/>
        </w:rPr>
        <w:t>, 200</w:t>
      </w:r>
      <w:r w:rsidR="00DA663D" w:rsidRPr="00DA663D">
        <w:rPr>
          <w:rStyle w:val="Hyperlink"/>
          <w:i w:val="0"/>
          <w:sz w:val="20"/>
        </w:rPr>
        <w:t>8</w:t>
      </w:r>
      <w:r w:rsidR="00307226">
        <w:rPr>
          <w:rStyle w:val="Hyperlink"/>
          <w:i w:val="0"/>
          <w:sz w:val="20"/>
        </w:rPr>
        <w:fldChar w:fldCharType="end"/>
      </w:r>
      <w:r w:rsidR="00DA663D">
        <w:rPr>
          <w:i w:val="0"/>
          <w:color w:val="auto"/>
          <w:sz w:val="20"/>
        </w:rPr>
        <w:t>)</w:t>
      </w:r>
      <w:r w:rsidR="00FD396A">
        <w:rPr>
          <w:i w:val="0"/>
          <w:color w:val="auto"/>
          <w:sz w:val="20"/>
        </w:rPr>
        <w:t>. In society</w:t>
      </w:r>
      <w:r w:rsidR="0050783C">
        <w:rPr>
          <w:i w:val="0"/>
          <w:color w:val="auto"/>
          <w:sz w:val="20"/>
        </w:rPr>
        <w:t>,</w:t>
      </w:r>
      <w:r w:rsidR="00FD396A">
        <w:rPr>
          <w:i w:val="0"/>
          <w:color w:val="auto"/>
          <w:sz w:val="20"/>
        </w:rPr>
        <w:t xml:space="preserve"> which is traditionally cash-prone, E-Commerce struggles to take root. </w:t>
      </w:r>
      <w:r w:rsidR="0088278B">
        <w:rPr>
          <w:i w:val="0"/>
          <w:color w:val="auto"/>
          <w:sz w:val="20"/>
        </w:rPr>
        <w:t xml:space="preserve">It has often been cited that consumers’ lack of trust constitutes a major barrier to adopting E-Commerce. In addition several models of trust </w:t>
      </w:r>
      <w:r w:rsidR="0088278B">
        <w:rPr>
          <w:i w:val="0"/>
          <w:color w:val="auto"/>
          <w:sz w:val="20"/>
        </w:rPr>
        <w:lastRenderedPageBreak/>
        <w:t>have been developed targeted at identifying and studying factors which consumers no</w:t>
      </w:r>
      <w:r w:rsidR="0088278B">
        <w:rPr>
          <w:i w:val="0"/>
          <w:color w:val="auto"/>
          <w:sz w:val="20"/>
        </w:rPr>
        <w:t>r</w:t>
      </w:r>
      <w:r w:rsidR="0088278B">
        <w:rPr>
          <w:i w:val="0"/>
          <w:color w:val="auto"/>
          <w:sz w:val="20"/>
        </w:rPr>
        <w:t xml:space="preserve">mally would use in assessing how trustworthy an online vendor is </w:t>
      </w:r>
      <w:r w:rsidR="00A81AC3">
        <w:rPr>
          <w:i w:val="0"/>
          <w:color w:val="auto"/>
          <w:sz w:val="20"/>
        </w:rPr>
        <w:t>(</w:t>
      </w:r>
      <w:proofErr w:type="spellStart"/>
      <w:r w:rsidR="00307226">
        <w:fldChar w:fldCharType="begin"/>
      </w:r>
      <w:r w:rsidR="0099361B">
        <w:instrText xml:space="preserve"> HYPERLINK \l "Cheskin1999" </w:instrText>
      </w:r>
      <w:r w:rsidR="00307226">
        <w:fldChar w:fldCharType="separate"/>
      </w:r>
      <w:r w:rsidR="0088278B" w:rsidRPr="00E11911">
        <w:rPr>
          <w:rStyle w:val="Hyperlink"/>
          <w:i w:val="0"/>
          <w:sz w:val="20"/>
        </w:rPr>
        <w:t>Cheskin</w:t>
      </w:r>
      <w:proofErr w:type="spellEnd"/>
      <w:r w:rsidR="0088278B" w:rsidRPr="00E11911">
        <w:rPr>
          <w:rStyle w:val="Hyperlink"/>
          <w:i w:val="0"/>
          <w:sz w:val="20"/>
        </w:rPr>
        <w:t>, 1999</w:t>
      </w:r>
      <w:r w:rsidR="00307226">
        <w:rPr>
          <w:rStyle w:val="Hyperlink"/>
          <w:i w:val="0"/>
          <w:sz w:val="20"/>
        </w:rPr>
        <w:fldChar w:fldCharType="end"/>
      </w:r>
      <w:r w:rsidR="00D646E1">
        <w:rPr>
          <w:i w:val="0"/>
          <w:color w:val="auto"/>
          <w:sz w:val="20"/>
        </w:rPr>
        <w:t>;</w:t>
      </w:r>
      <w:r w:rsidR="00A81AC3">
        <w:rPr>
          <w:i w:val="0"/>
          <w:color w:val="auto"/>
          <w:sz w:val="20"/>
        </w:rPr>
        <w:t xml:space="preserve"> </w:t>
      </w:r>
      <w:hyperlink w:anchor="Egger2000" w:history="1">
        <w:r w:rsidR="00CC04C3" w:rsidRPr="00647C60">
          <w:rPr>
            <w:rStyle w:val="Hyperlink"/>
            <w:i w:val="0"/>
            <w:sz w:val="20"/>
          </w:rPr>
          <w:t>Egger</w:t>
        </w:r>
        <w:r w:rsidR="00A81AC3" w:rsidRPr="00647C60">
          <w:rPr>
            <w:rStyle w:val="Hyperlink"/>
            <w:i w:val="0"/>
            <w:sz w:val="20"/>
          </w:rPr>
          <w:t>, 2000</w:t>
        </w:r>
      </w:hyperlink>
      <w:r w:rsidR="00D646E1">
        <w:rPr>
          <w:rStyle w:val="Hyperlink"/>
          <w:i w:val="0"/>
          <w:sz w:val="20"/>
        </w:rPr>
        <w:t>;</w:t>
      </w:r>
      <w:r w:rsidR="00BB4A5A">
        <w:rPr>
          <w:i w:val="0"/>
          <w:color w:val="auto"/>
          <w:sz w:val="20"/>
        </w:rPr>
        <w:t xml:space="preserve"> </w:t>
      </w:r>
      <w:hyperlink w:anchor="McKnight2002" w:history="1">
        <w:r w:rsidR="00BB4A5A" w:rsidRPr="00E11911">
          <w:rPr>
            <w:rStyle w:val="Hyperlink"/>
            <w:i w:val="0"/>
            <w:sz w:val="20"/>
          </w:rPr>
          <w:t>McKnight et al</w:t>
        </w:r>
        <w:r w:rsidR="00B21843" w:rsidRPr="00E11911">
          <w:rPr>
            <w:rStyle w:val="Hyperlink"/>
            <w:i w:val="0"/>
            <w:sz w:val="20"/>
          </w:rPr>
          <w:t>.</w:t>
        </w:r>
        <w:r w:rsidR="00BB4A5A" w:rsidRPr="00E11911">
          <w:rPr>
            <w:rStyle w:val="Hyperlink"/>
            <w:i w:val="0"/>
            <w:sz w:val="20"/>
          </w:rPr>
          <w:t>, 2002</w:t>
        </w:r>
      </w:hyperlink>
      <w:r w:rsidR="00A81AC3">
        <w:rPr>
          <w:i w:val="0"/>
          <w:color w:val="auto"/>
          <w:sz w:val="20"/>
        </w:rPr>
        <w:t>)</w:t>
      </w:r>
      <w:r w:rsidR="009B104E">
        <w:rPr>
          <w:i w:val="0"/>
          <w:color w:val="auto"/>
          <w:sz w:val="20"/>
        </w:rPr>
        <w:t>.</w:t>
      </w:r>
      <w:r w:rsidR="0088278B">
        <w:rPr>
          <w:i w:val="0"/>
          <w:color w:val="auto"/>
          <w:sz w:val="20"/>
        </w:rPr>
        <w:t xml:space="preserve"> </w:t>
      </w:r>
    </w:p>
    <w:p w:rsidR="0040732C" w:rsidRDefault="00DF5F31" w:rsidP="00302045">
      <w:pPr>
        <w:pStyle w:val="StyleStyleAuthorNote9ptItalicBlueLeft"/>
        <w:spacing w:line="480" w:lineRule="auto"/>
        <w:jc w:val="both"/>
        <w:rPr>
          <w:i w:val="0"/>
          <w:color w:val="auto"/>
          <w:sz w:val="20"/>
        </w:rPr>
      </w:pPr>
      <w:r>
        <w:rPr>
          <w:i w:val="0"/>
          <w:color w:val="auto"/>
          <w:sz w:val="20"/>
        </w:rPr>
        <w:t xml:space="preserve">This </w:t>
      </w:r>
      <w:r w:rsidR="007A7E17">
        <w:rPr>
          <w:i w:val="0"/>
          <w:color w:val="auto"/>
          <w:sz w:val="20"/>
        </w:rPr>
        <w:t>research studies some established</w:t>
      </w:r>
      <w:r>
        <w:rPr>
          <w:i w:val="0"/>
          <w:color w:val="auto"/>
          <w:sz w:val="20"/>
        </w:rPr>
        <w:t xml:space="preserve"> trust building models</w:t>
      </w:r>
      <w:r w:rsidR="007A7E17">
        <w:rPr>
          <w:i w:val="0"/>
          <w:color w:val="auto"/>
          <w:sz w:val="20"/>
        </w:rPr>
        <w:t xml:space="preserve"> and presents the additional factor of usability, to determine</w:t>
      </w:r>
      <w:r>
        <w:rPr>
          <w:i w:val="0"/>
          <w:color w:val="auto"/>
          <w:sz w:val="20"/>
        </w:rPr>
        <w:t xml:space="preserve"> the</w:t>
      </w:r>
      <w:r w:rsidR="00004BCA">
        <w:rPr>
          <w:i w:val="0"/>
          <w:color w:val="auto"/>
          <w:sz w:val="20"/>
        </w:rPr>
        <w:t xml:space="preserve"> extent to which</w:t>
      </w:r>
      <w:r>
        <w:rPr>
          <w:i w:val="0"/>
          <w:color w:val="auto"/>
          <w:sz w:val="20"/>
        </w:rPr>
        <w:t xml:space="preserve"> </w:t>
      </w:r>
      <w:r w:rsidR="006B192F">
        <w:rPr>
          <w:i w:val="0"/>
          <w:color w:val="auto"/>
          <w:sz w:val="20"/>
        </w:rPr>
        <w:t xml:space="preserve">the </w:t>
      </w:r>
      <w:r>
        <w:rPr>
          <w:i w:val="0"/>
          <w:color w:val="auto"/>
          <w:sz w:val="20"/>
        </w:rPr>
        <w:t>usability factor</w:t>
      </w:r>
      <w:r w:rsidR="00004BCA">
        <w:rPr>
          <w:i w:val="0"/>
          <w:color w:val="auto"/>
          <w:sz w:val="20"/>
        </w:rPr>
        <w:t xml:space="preserve"> affects </w:t>
      </w:r>
      <w:r w:rsidR="00563F72">
        <w:rPr>
          <w:i w:val="0"/>
          <w:color w:val="auto"/>
          <w:sz w:val="20"/>
        </w:rPr>
        <w:t xml:space="preserve">the online consumer in Nigeria and develops a </w:t>
      </w:r>
      <w:r w:rsidR="007A7E17">
        <w:rPr>
          <w:i w:val="0"/>
          <w:color w:val="auto"/>
          <w:sz w:val="20"/>
        </w:rPr>
        <w:t>reviewed model based on the results</w:t>
      </w:r>
      <w:r w:rsidR="00563F72">
        <w:rPr>
          <w:i w:val="0"/>
          <w:color w:val="auto"/>
          <w:sz w:val="20"/>
        </w:rPr>
        <w:t>.</w:t>
      </w:r>
    </w:p>
    <w:p w:rsidR="00C673FA" w:rsidRDefault="00C673FA">
      <w:pPr>
        <w:pStyle w:val="StyleHeading2Underline"/>
      </w:pPr>
      <w:bookmarkStart w:id="5" w:name="_Toc333241025"/>
      <w:r>
        <w:t>Scope</w:t>
      </w:r>
      <w:bookmarkEnd w:id="5"/>
    </w:p>
    <w:p w:rsidR="00C673FA" w:rsidRDefault="005A545A" w:rsidP="00DC64F5">
      <w:pPr>
        <w:pStyle w:val="AuthorNote"/>
        <w:spacing w:after="240" w:line="480" w:lineRule="auto"/>
        <w:rPr>
          <w:iCs/>
          <w:color w:val="auto"/>
          <w:sz w:val="20"/>
          <w:szCs w:val="20"/>
        </w:rPr>
      </w:pPr>
      <w:r>
        <w:rPr>
          <w:iCs/>
          <w:color w:val="auto"/>
          <w:sz w:val="20"/>
          <w:szCs w:val="20"/>
        </w:rPr>
        <w:t xml:space="preserve">E-Commerce as is represented in this </w:t>
      </w:r>
      <w:r w:rsidR="00B7767B">
        <w:rPr>
          <w:iCs/>
          <w:color w:val="auto"/>
          <w:sz w:val="20"/>
          <w:szCs w:val="20"/>
        </w:rPr>
        <w:t>study</w:t>
      </w:r>
      <w:r>
        <w:rPr>
          <w:iCs/>
          <w:color w:val="auto"/>
          <w:sz w:val="20"/>
          <w:szCs w:val="20"/>
        </w:rPr>
        <w:t xml:space="preserve"> refers to the online businesses reaching out to individual consumers, that is, Business-to-Consumer (B2C) E-Commerce. </w:t>
      </w:r>
      <w:r w:rsidR="00C40B74">
        <w:rPr>
          <w:iCs/>
          <w:color w:val="auto"/>
          <w:sz w:val="20"/>
          <w:szCs w:val="20"/>
        </w:rPr>
        <w:t xml:space="preserve">This is the sort of E-Commerce which most Nigerian consumers are likely to encounter, hence the focus on this particular aspect of E-Commerce. </w:t>
      </w:r>
      <w:r w:rsidR="005B0731">
        <w:rPr>
          <w:iCs/>
          <w:color w:val="auto"/>
          <w:sz w:val="20"/>
          <w:szCs w:val="20"/>
        </w:rPr>
        <w:t>However</w:t>
      </w:r>
      <w:r w:rsidR="00C40B74">
        <w:rPr>
          <w:iCs/>
          <w:color w:val="auto"/>
          <w:sz w:val="20"/>
          <w:szCs w:val="20"/>
        </w:rPr>
        <w:t xml:space="preserve"> finding</w:t>
      </w:r>
      <w:r w:rsidR="00476716">
        <w:rPr>
          <w:iCs/>
          <w:color w:val="auto"/>
          <w:sz w:val="20"/>
          <w:szCs w:val="20"/>
        </w:rPr>
        <w:t>s from this study</w:t>
      </w:r>
      <w:r w:rsidR="00C40B74">
        <w:rPr>
          <w:iCs/>
          <w:color w:val="auto"/>
          <w:sz w:val="20"/>
          <w:szCs w:val="20"/>
        </w:rPr>
        <w:t xml:space="preserve"> may </w:t>
      </w:r>
      <w:r w:rsidR="00476716">
        <w:rPr>
          <w:iCs/>
          <w:color w:val="auto"/>
          <w:sz w:val="20"/>
          <w:szCs w:val="20"/>
        </w:rPr>
        <w:t>apply in general across</w:t>
      </w:r>
      <w:r w:rsidR="00C40B74">
        <w:rPr>
          <w:iCs/>
          <w:color w:val="auto"/>
          <w:sz w:val="20"/>
          <w:szCs w:val="20"/>
        </w:rPr>
        <w:t xml:space="preserve"> other areas of E-Commerce</w:t>
      </w:r>
      <w:r w:rsidR="005B0731">
        <w:rPr>
          <w:iCs/>
          <w:color w:val="auto"/>
          <w:sz w:val="20"/>
          <w:szCs w:val="20"/>
        </w:rPr>
        <w:t xml:space="preserve"> like Business-to-Business, Consu</w:t>
      </w:r>
      <w:r w:rsidR="005B0731">
        <w:rPr>
          <w:iCs/>
          <w:color w:val="auto"/>
          <w:sz w:val="20"/>
          <w:szCs w:val="20"/>
        </w:rPr>
        <w:t>m</w:t>
      </w:r>
      <w:r w:rsidR="005B0731">
        <w:rPr>
          <w:iCs/>
          <w:color w:val="auto"/>
          <w:sz w:val="20"/>
          <w:szCs w:val="20"/>
        </w:rPr>
        <w:t>er-to-Consumer or Peer-to-Peer</w:t>
      </w:r>
      <w:r w:rsidR="00C025BF">
        <w:rPr>
          <w:iCs/>
          <w:color w:val="auto"/>
          <w:sz w:val="20"/>
          <w:szCs w:val="20"/>
        </w:rPr>
        <w:t xml:space="preserve"> E-Commerce</w:t>
      </w:r>
      <w:r w:rsidR="005B0731">
        <w:rPr>
          <w:iCs/>
          <w:color w:val="auto"/>
          <w:sz w:val="20"/>
          <w:szCs w:val="20"/>
        </w:rPr>
        <w:t xml:space="preserve">. </w:t>
      </w:r>
    </w:p>
    <w:p w:rsidR="00E304AF" w:rsidRDefault="00423C96" w:rsidP="00DC64F5">
      <w:pPr>
        <w:pStyle w:val="AuthorNote"/>
        <w:spacing w:before="0" w:after="240" w:line="480" w:lineRule="auto"/>
        <w:rPr>
          <w:iCs/>
          <w:color w:val="auto"/>
          <w:sz w:val="20"/>
          <w:szCs w:val="20"/>
        </w:rPr>
      </w:pPr>
      <w:r>
        <w:rPr>
          <w:iCs/>
          <w:color w:val="auto"/>
          <w:sz w:val="20"/>
          <w:szCs w:val="20"/>
        </w:rPr>
        <w:t>The measure of t</w:t>
      </w:r>
      <w:r w:rsidR="00832FFA">
        <w:rPr>
          <w:iCs/>
          <w:color w:val="auto"/>
          <w:sz w:val="20"/>
          <w:szCs w:val="20"/>
        </w:rPr>
        <w:t xml:space="preserve">rust as is considered by this study is </w:t>
      </w:r>
      <w:r>
        <w:rPr>
          <w:iCs/>
          <w:color w:val="auto"/>
          <w:sz w:val="20"/>
          <w:szCs w:val="20"/>
        </w:rPr>
        <w:t>in determining the intention of the consumer to purchase. The extent of willingness to purchase from the website used for the usability test a</w:t>
      </w:r>
      <w:r w:rsidR="00E304AF">
        <w:rPr>
          <w:iCs/>
          <w:color w:val="auto"/>
          <w:sz w:val="20"/>
          <w:szCs w:val="20"/>
        </w:rPr>
        <w:t>nd surveys will be attributed to trust.</w:t>
      </w:r>
    </w:p>
    <w:p w:rsidR="00443692" w:rsidRDefault="00E81C9F" w:rsidP="00DC64F5">
      <w:pPr>
        <w:spacing w:line="480" w:lineRule="auto"/>
        <w:jc w:val="both"/>
        <w:rPr>
          <w:rFonts w:ascii="Arial" w:hAnsi="Arial" w:cs="Arial"/>
        </w:rPr>
      </w:pPr>
      <w:r>
        <w:rPr>
          <w:rFonts w:ascii="Arial" w:hAnsi="Arial" w:cs="Arial"/>
        </w:rPr>
        <w:t xml:space="preserve">The website usability </w:t>
      </w:r>
      <w:r w:rsidR="00720515">
        <w:rPr>
          <w:rFonts w:ascii="Arial" w:hAnsi="Arial" w:cs="Arial"/>
        </w:rPr>
        <w:t xml:space="preserve">testing </w:t>
      </w:r>
      <w:r>
        <w:rPr>
          <w:rFonts w:ascii="Arial" w:hAnsi="Arial" w:cs="Arial"/>
        </w:rPr>
        <w:t xml:space="preserve">procedure </w:t>
      </w:r>
      <w:r w:rsidR="004B5164">
        <w:rPr>
          <w:rFonts w:ascii="Arial" w:hAnsi="Arial" w:cs="Arial"/>
        </w:rPr>
        <w:t>was</w:t>
      </w:r>
      <w:r>
        <w:rPr>
          <w:rFonts w:ascii="Arial" w:hAnsi="Arial" w:cs="Arial"/>
        </w:rPr>
        <w:t xml:space="preserve"> adapted from </w:t>
      </w:r>
      <w:r w:rsidR="00E64D99">
        <w:rPr>
          <w:rFonts w:ascii="Arial" w:hAnsi="Arial" w:cs="Arial"/>
        </w:rPr>
        <w:t xml:space="preserve">established </w:t>
      </w:r>
      <w:r w:rsidR="0005772C">
        <w:rPr>
          <w:rFonts w:ascii="Arial" w:hAnsi="Arial" w:cs="Arial"/>
        </w:rPr>
        <w:t xml:space="preserve">techniques </w:t>
      </w:r>
      <w:r w:rsidR="00E64D99">
        <w:rPr>
          <w:rFonts w:ascii="Arial" w:hAnsi="Arial" w:cs="Arial"/>
        </w:rPr>
        <w:t>by us</w:t>
      </w:r>
      <w:r w:rsidR="00E64D99">
        <w:rPr>
          <w:rFonts w:ascii="Arial" w:hAnsi="Arial" w:cs="Arial"/>
        </w:rPr>
        <w:t>a</w:t>
      </w:r>
      <w:r w:rsidR="00E64D99">
        <w:rPr>
          <w:rFonts w:ascii="Arial" w:hAnsi="Arial" w:cs="Arial"/>
        </w:rPr>
        <w:t xml:space="preserve">bility proponents </w:t>
      </w:r>
      <w:r>
        <w:rPr>
          <w:rFonts w:ascii="Arial" w:hAnsi="Arial" w:cs="Arial"/>
        </w:rPr>
        <w:t>Nielson</w:t>
      </w:r>
      <w:r w:rsidR="00E64D99">
        <w:rPr>
          <w:rFonts w:ascii="Arial" w:hAnsi="Arial" w:cs="Arial"/>
        </w:rPr>
        <w:t xml:space="preserve"> and Krug</w:t>
      </w:r>
      <w:r w:rsidR="00914A76">
        <w:rPr>
          <w:rFonts w:ascii="Arial" w:hAnsi="Arial" w:cs="Arial"/>
        </w:rPr>
        <w:t xml:space="preserve"> </w:t>
      </w:r>
      <w:r w:rsidR="008D6944">
        <w:rPr>
          <w:rFonts w:ascii="Arial" w:hAnsi="Arial" w:cs="Arial"/>
        </w:rPr>
        <w:t>(</w:t>
      </w:r>
      <w:hyperlink w:anchor="Nielson2006" w:history="1">
        <w:r w:rsidR="00F1520E">
          <w:rPr>
            <w:rStyle w:val="Hyperlink"/>
            <w:rFonts w:ascii="Arial" w:hAnsi="Arial" w:cs="Arial"/>
          </w:rPr>
          <w:t>Nielson and</w:t>
        </w:r>
        <w:r w:rsidR="008D6944" w:rsidRPr="00931E56">
          <w:rPr>
            <w:rStyle w:val="Hyperlink"/>
            <w:rFonts w:ascii="Arial" w:hAnsi="Arial" w:cs="Arial"/>
          </w:rPr>
          <w:t xml:space="preserve"> </w:t>
        </w:r>
        <w:proofErr w:type="spellStart"/>
        <w:r w:rsidR="008D6944" w:rsidRPr="00931E56">
          <w:rPr>
            <w:rStyle w:val="Hyperlink"/>
            <w:rFonts w:ascii="Arial" w:hAnsi="Arial" w:cs="Arial"/>
          </w:rPr>
          <w:t>Loranger</w:t>
        </w:r>
        <w:proofErr w:type="spellEnd"/>
        <w:r w:rsidR="008D6944" w:rsidRPr="00931E56">
          <w:rPr>
            <w:rStyle w:val="Hyperlink"/>
            <w:rFonts w:ascii="Arial" w:hAnsi="Arial" w:cs="Arial"/>
          </w:rPr>
          <w:t>, 2006</w:t>
        </w:r>
      </w:hyperlink>
      <w:r w:rsidR="008D6944">
        <w:rPr>
          <w:rFonts w:ascii="Arial" w:hAnsi="Arial" w:cs="Arial"/>
        </w:rPr>
        <w:t xml:space="preserve">; </w:t>
      </w:r>
      <w:hyperlink w:anchor="Krug2006" w:history="1">
        <w:r w:rsidR="00E56975" w:rsidRPr="00931E56">
          <w:rPr>
            <w:rStyle w:val="Hyperlink"/>
            <w:rFonts w:ascii="Arial" w:hAnsi="Arial" w:cs="Arial"/>
          </w:rPr>
          <w:t>Krug, 2006</w:t>
        </w:r>
      </w:hyperlink>
      <w:r w:rsidR="00E56975">
        <w:rPr>
          <w:rFonts w:ascii="Arial" w:hAnsi="Arial" w:cs="Arial"/>
        </w:rPr>
        <w:t>)</w:t>
      </w:r>
      <w:r w:rsidR="00C61D51">
        <w:rPr>
          <w:rFonts w:ascii="Arial" w:hAnsi="Arial" w:cs="Arial"/>
        </w:rPr>
        <w:t>.</w:t>
      </w:r>
      <w:r w:rsidR="00E56975">
        <w:rPr>
          <w:rFonts w:ascii="Arial" w:hAnsi="Arial" w:cs="Arial"/>
        </w:rPr>
        <w:t xml:space="preserve"> </w:t>
      </w:r>
      <w:r w:rsidR="00914A76">
        <w:rPr>
          <w:rFonts w:ascii="Arial" w:hAnsi="Arial" w:cs="Arial"/>
        </w:rPr>
        <w:t xml:space="preserve">These </w:t>
      </w:r>
      <w:r w:rsidR="00073C23">
        <w:rPr>
          <w:rFonts w:ascii="Arial" w:hAnsi="Arial" w:cs="Arial"/>
        </w:rPr>
        <w:t xml:space="preserve">techniques were applied in determining the </w:t>
      </w:r>
      <w:r w:rsidR="00914A76">
        <w:rPr>
          <w:rFonts w:ascii="Arial" w:hAnsi="Arial" w:cs="Arial"/>
        </w:rPr>
        <w:t>number of test</w:t>
      </w:r>
      <w:r w:rsidR="00950654">
        <w:rPr>
          <w:rFonts w:ascii="Arial" w:hAnsi="Arial" w:cs="Arial"/>
        </w:rPr>
        <w:t>s</w:t>
      </w:r>
      <w:r w:rsidR="00073C23">
        <w:rPr>
          <w:rFonts w:ascii="Arial" w:hAnsi="Arial" w:cs="Arial"/>
        </w:rPr>
        <w:t xml:space="preserve"> conducted</w:t>
      </w:r>
      <w:r w:rsidR="00914A76">
        <w:rPr>
          <w:rFonts w:ascii="Arial" w:hAnsi="Arial" w:cs="Arial"/>
        </w:rPr>
        <w:t xml:space="preserve">, number of </w:t>
      </w:r>
      <w:r w:rsidR="00073C23">
        <w:rPr>
          <w:rFonts w:ascii="Arial" w:hAnsi="Arial" w:cs="Arial"/>
        </w:rPr>
        <w:t>partic</w:t>
      </w:r>
      <w:r w:rsidR="00073C23">
        <w:rPr>
          <w:rFonts w:ascii="Arial" w:hAnsi="Arial" w:cs="Arial"/>
        </w:rPr>
        <w:t>i</w:t>
      </w:r>
      <w:r w:rsidR="00073C23">
        <w:rPr>
          <w:rFonts w:ascii="Arial" w:hAnsi="Arial" w:cs="Arial"/>
        </w:rPr>
        <w:t>pants</w:t>
      </w:r>
      <w:r w:rsidR="00914A76">
        <w:rPr>
          <w:rFonts w:ascii="Arial" w:hAnsi="Arial" w:cs="Arial"/>
        </w:rPr>
        <w:t>,</w:t>
      </w:r>
      <w:r w:rsidR="00950654">
        <w:rPr>
          <w:rFonts w:ascii="Arial" w:hAnsi="Arial" w:cs="Arial"/>
        </w:rPr>
        <w:t xml:space="preserve"> the</w:t>
      </w:r>
      <w:r w:rsidR="00914A76">
        <w:rPr>
          <w:rFonts w:ascii="Arial" w:hAnsi="Arial" w:cs="Arial"/>
        </w:rPr>
        <w:t xml:space="preserve"> testing method</w:t>
      </w:r>
      <w:r w:rsidR="002F155C">
        <w:rPr>
          <w:rFonts w:ascii="Arial" w:hAnsi="Arial" w:cs="Arial"/>
        </w:rPr>
        <w:t>, software used, testing venue</w:t>
      </w:r>
      <w:r w:rsidR="00914A76">
        <w:rPr>
          <w:rFonts w:ascii="Arial" w:hAnsi="Arial" w:cs="Arial"/>
        </w:rPr>
        <w:t xml:space="preserve"> and </w:t>
      </w:r>
      <w:r w:rsidR="00950654">
        <w:rPr>
          <w:rFonts w:ascii="Arial" w:hAnsi="Arial" w:cs="Arial"/>
        </w:rPr>
        <w:t xml:space="preserve">test </w:t>
      </w:r>
      <w:r w:rsidR="00914A76">
        <w:rPr>
          <w:rFonts w:ascii="Arial" w:hAnsi="Arial" w:cs="Arial"/>
        </w:rPr>
        <w:t>questions</w:t>
      </w:r>
      <w:r w:rsidR="00950654">
        <w:rPr>
          <w:rFonts w:ascii="Arial" w:hAnsi="Arial" w:cs="Arial"/>
        </w:rPr>
        <w:t>.</w:t>
      </w:r>
      <w:r w:rsidR="001118E5">
        <w:rPr>
          <w:rFonts w:ascii="Arial" w:hAnsi="Arial" w:cs="Arial"/>
        </w:rPr>
        <w:t xml:space="preserve"> </w:t>
      </w:r>
      <w:r w:rsidR="002A7C74">
        <w:rPr>
          <w:rFonts w:ascii="Arial" w:hAnsi="Arial" w:cs="Arial"/>
        </w:rPr>
        <w:t>Survey que</w:t>
      </w:r>
      <w:r w:rsidR="002A7C74">
        <w:rPr>
          <w:rFonts w:ascii="Arial" w:hAnsi="Arial" w:cs="Arial"/>
        </w:rPr>
        <w:t>s</w:t>
      </w:r>
      <w:r w:rsidR="002A7C74">
        <w:rPr>
          <w:rFonts w:ascii="Arial" w:hAnsi="Arial" w:cs="Arial"/>
        </w:rPr>
        <w:t xml:space="preserve">tions have been </w:t>
      </w:r>
      <w:r w:rsidR="00826E69">
        <w:rPr>
          <w:rFonts w:ascii="Arial" w:hAnsi="Arial" w:cs="Arial"/>
        </w:rPr>
        <w:t>culled</w:t>
      </w:r>
      <w:r w:rsidR="002A7C74">
        <w:rPr>
          <w:rFonts w:ascii="Arial" w:hAnsi="Arial" w:cs="Arial"/>
        </w:rPr>
        <w:t xml:space="preserve"> from </w:t>
      </w:r>
      <w:r w:rsidR="00051557">
        <w:rPr>
          <w:rFonts w:ascii="Arial" w:hAnsi="Arial" w:cs="Arial"/>
        </w:rPr>
        <w:t>p</w:t>
      </w:r>
      <w:r w:rsidR="00073C23">
        <w:rPr>
          <w:rFonts w:ascii="Arial" w:hAnsi="Arial" w:cs="Arial"/>
        </w:rPr>
        <w:t xml:space="preserve">revious research on trust and usability </w:t>
      </w:r>
      <w:r w:rsidR="00826E69">
        <w:rPr>
          <w:rFonts w:ascii="Arial" w:hAnsi="Arial" w:cs="Arial"/>
        </w:rPr>
        <w:t>(</w:t>
      </w:r>
      <w:proofErr w:type="spellStart"/>
      <w:r w:rsidR="00307226">
        <w:fldChar w:fldCharType="begin"/>
      </w:r>
      <w:r w:rsidR="0099361B">
        <w:instrText xml:space="preserve"> HYPERLINK \l "Bedi2006" </w:instrText>
      </w:r>
      <w:r w:rsidR="00307226">
        <w:fldChar w:fldCharType="separate"/>
      </w:r>
      <w:r w:rsidR="00826E69" w:rsidRPr="00DA3861">
        <w:rPr>
          <w:rStyle w:val="Hyperlink"/>
          <w:rFonts w:ascii="Arial" w:hAnsi="Arial" w:cs="Arial"/>
        </w:rPr>
        <w:t>Bedi</w:t>
      </w:r>
      <w:proofErr w:type="spellEnd"/>
      <w:r w:rsidR="00826E69" w:rsidRPr="00DA3861">
        <w:rPr>
          <w:rStyle w:val="Hyperlink"/>
          <w:rFonts w:ascii="Arial" w:hAnsi="Arial" w:cs="Arial"/>
        </w:rPr>
        <w:t xml:space="preserve"> </w:t>
      </w:r>
      <w:r w:rsidR="00F1520E">
        <w:rPr>
          <w:rStyle w:val="Hyperlink"/>
          <w:rFonts w:ascii="Arial" w:hAnsi="Arial" w:cs="Arial"/>
        </w:rPr>
        <w:t>and</w:t>
      </w:r>
      <w:r w:rsidR="00826E69" w:rsidRPr="00DA3861">
        <w:rPr>
          <w:rStyle w:val="Hyperlink"/>
          <w:rFonts w:ascii="Arial" w:hAnsi="Arial" w:cs="Arial"/>
        </w:rPr>
        <w:t xml:space="preserve"> </w:t>
      </w:r>
      <w:proofErr w:type="spellStart"/>
      <w:r w:rsidR="00826E69" w:rsidRPr="00DA3861">
        <w:rPr>
          <w:rStyle w:val="Hyperlink"/>
          <w:rFonts w:ascii="Arial" w:hAnsi="Arial" w:cs="Arial"/>
        </w:rPr>
        <w:t>Banti</w:t>
      </w:r>
      <w:proofErr w:type="spellEnd"/>
      <w:r w:rsidR="00826E69" w:rsidRPr="00DA3861">
        <w:rPr>
          <w:rStyle w:val="Hyperlink"/>
          <w:rFonts w:ascii="Arial" w:hAnsi="Arial" w:cs="Arial"/>
        </w:rPr>
        <w:t>, 2006</w:t>
      </w:r>
      <w:r w:rsidR="00307226">
        <w:rPr>
          <w:rStyle w:val="Hyperlink"/>
          <w:rFonts w:ascii="Arial" w:hAnsi="Arial" w:cs="Arial"/>
        </w:rPr>
        <w:fldChar w:fldCharType="end"/>
      </w:r>
      <w:r w:rsidR="00A70344">
        <w:rPr>
          <w:rFonts w:ascii="Arial" w:hAnsi="Arial" w:cs="Arial"/>
        </w:rPr>
        <w:t>;</w:t>
      </w:r>
      <w:r w:rsidR="00CE2176">
        <w:rPr>
          <w:rFonts w:ascii="Arial" w:hAnsi="Arial" w:cs="Arial"/>
        </w:rPr>
        <w:t xml:space="preserve"> </w:t>
      </w:r>
      <w:hyperlink w:anchor="Tullis2004" w:history="1">
        <w:proofErr w:type="spellStart"/>
        <w:r w:rsidR="00F1520E">
          <w:rPr>
            <w:rStyle w:val="Hyperlink"/>
            <w:rFonts w:ascii="Arial" w:hAnsi="Arial" w:cs="Arial"/>
          </w:rPr>
          <w:t>Tullis</w:t>
        </w:r>
        <w:proofErr w:type="spellEnd"/>
        <w:r w:rsidR="00F1520E">
          <w:rPr>
            <w:rStyle w:val="Hyperlink"/>
            <w:rFonts w:ascii="Arial" w:hAnsi="Arial" w:cs="Arial"/>
          </w:rPr>
          <w:t xml:space="preserve"> and</w:t>
        </w:r>
        <w:r w:rsidR="00CE2176" w:rsidRPr="00DA3861">
          <w:rPr>
            <w:rStyle w:val="Hyperlink"/>
            <w:rFonts w:ascii="Arial" w:hAnsi="Arial" w:cs="Arial"/>
          </w:rPr>
          <w:t xml:space="preserve"> Stetson, 2004</w:t>
        </w:r>
      </w:hyperlink>
      <w:r w:rsidR="00826E69">
        <w:rPr>
          <w:rFonts w:ascii="Arial" w:hAnsi="Arial" w:cs="Arial"/>
        </w:rPr>
        <w:t>) with minor modifications and a few new questions inclu</w:t>
      </w:r>
      <w:r w:rsidR="00826E69">
        <w:rPr>
          <w:rFonts w:ascii="Arial" w:hAnsi="Arial" w:cs="Arial"/>
        </w:rPr>
        <w:t>d</w:t>
      </w:r>
      <w:r w:rsidR="00826E69">
        <w:rPr>
          <w:rFonts w:ascii="Arial" w:hAnsi="Arial" w:cs="Arial"/>
        </w:rPr>
        <w:t xml:space="preserve">ed by the researcher. </w:t>
      </w:r>
      <w:r w:rsidR="00A906DC" w:rsidRPr="00A906DC">
        <w:rPr>
          <w:rFonts w:ascii="Arial" w:hAnsi="Arial" w:cs="Arial"/>
        </w:rPr>
        <w:t xml:space="preserve">It has been suggested that </w:t>
      </w:r>
      <w:r w:rsidR="00C419AD">
        <w:rPr>
          <w:rFonts w:ascii="Arial" w:hAnsi="Arial" w:cs="Arial"/>
        </w:rPr>
        <w:t>trust</w:t>
      </w:r>
      <w:r w:rsidR="00A906DC" w:rsidRPr="00A906DC">
        <w:rPr>
          <w:rFonts w:ascii="Arial" w:hAnsi="Arial" w:cs="Arial"/>
        </w:rPr>
        <w:t xml:space="preserve"> is directly proportional to </w:t>
      </w:r>
      <w:r w:rsidR="00C419AD">
        <w:rPr>
          <w:rFonts w:ascii="Arial" w:hAnsi="Arial" w:cs="Arial"/>
        </w:rPr>
        <w:t>usability</w:t>
      </w:r>
      <w:r w:rsidR="00A906DC" w:rsidRPr="00A906DC">
        <w:rPr>
          <w:rFonts w:ascii="Arial" w:hAnsi="Arial" w:cs="Arial"/>
        </w:rPr>
        <w:t xml:space="preserve"> for online consumers. </w:t>
      </w:r>
      <w:r w:rsidR="003D1A7B">
        <w:rPr>
          <w:rFonts w:ascii="Arial" w:hAnsi="Arial" w:cs="Arial"/>
        </w:rPr>
        <w:t>Previous r</w:t>
      </w:r>
      <w:r w:rsidR="00A906DC" w:rsidRPr="00A906DC">
        <w:rPr>
          <w:rFonts w:ascii="Arial" w:hAnsi="Arial" w:cs="Arial"/>
        </w:rPr>
        <w:t xml:space="preserve">esearch and usability tests have been conducted mostly in the developed world. The </w:t>
      </w:r>
      <w:r w:rsidR="00C419AD">
        <w:rPr>
          <w:rFonts w:ascii="Arial" w:hAnsi="Arial" w:cs="Arial"/>
        </w:rPr>
        <w:t>research is targeted at establishing</w:t>
      </w:r>
      <w:r w:rsidR="00A906DC" w:rsidRPr="00A906DC">
        <w:rPr>
          <w:rFonts w:ascii="Arial" w:hAnsi="Arial" w:cs="Arial"/>
        </w:rPr>
        <w:t xml:space="preserve"> the extent to which we</w:t>
      </w:r>
      <w:r w:rsidR="00A906DC" w:rsidRPr="00A906DC">
        <w:rPr>
          <w:rFonts w:ascii="Arial" w:hAnsi="Arial" w:cs="Arial"/>
        </w:rPr>
        <w:t>b</w:t>
      </w:r>
      <w:r w:rsidR="00A906DC" w:rsidRPr="00A906DC">
        <w:rPr>
          <w:rFonts w:ascii="Arial" w:hAnsi="Arial" w:cs="Arial"/>
        </w:rPr>
        <w:t xml:space="preserve">site usability affects the average </w:t>
      </w:r>
      <w:r w:rsidR="00A906DC" w:rsidRPr="003D1A7B">
        <w:rPr>
          <w:rFonts w:ascii="Arial" w:hAnsi="Arial" w:cs="Arial"/>
          <w:i/>
        </w:rPr>
        <w:t xml:space="preserve">Nigerian </w:t>
      </w:r>
      <w:r w:rsidR="00A906DC" w:rsidRPr="003F4AFC">
        <w:rPr>
          <w:rFonts w:ascii="Arial" w:hAnsi="Arial" w:cs="Arial"/>
          <w:i/>
        </w:rPr>
        <w:t>consumer</w:t>
      </w:r>
      <w:r w:rsidR="00A906DC" w:rsidRPr="00A906DC">
        <w:rPr>
          <w:rFonts w:ascii="Arial" w:hAnsi="Arial" w:cs="Arial"/>
        </w:rPr>
        <w:t xml:space="preserve"> in online commerce.</w:t>
      </w:r>
      <w:r w:rsidR="00893ACA">
        <w:rPr>
          <w:rFonts w:ascii="Arial" w:hAnsi="Arial" w:cs="Arial"/>
        </w:rPr>
        <w:t xml:space="preserve"> Therefore the </w:t>
      </w:r>
      <w:r w:rsidR="00893ACA">
        <w:rPr>
          <w:rFonts w:ascii="Arial" w:hAnsi="Arial" w:cs="Arial"/>
        </w:rPr>
        <w:lastRenderedPageBreak/>
        <w:t>usability tests have been carried out in Nigeria and the survey was carried out on a sa</w:t>
      </w:r>
      <w:r w:rsidR="00893ACA">
        <w:rPr>
          <w:rFonts w:ascii="Arial" w:hAnsi="Arial" w:cs="Arial"/>
        </w:rPr>
        <w:t>m</w:t>
      </w:r>
      <w:r w:rsidR="00893ACA">
        <w:rPr>
          <w:rFonts w:ascii="Arial" w:hAnsi="Arial" w:cs="Arial"/>
        </w:rPr>
        <w:t xml:space="preserve">ple of the Nigerian population </w:t>
      </w:r>
      <w:r w:rsidR="006D7B2B">
        <w:rPr>
          <w:rFonts w:ascii="Arial" w:hAnsi="Arial" w:cs="Arial"/>
        </w:rPr>
        <w:t>with access to the Internet</w:t>
      </w:r>
      <w:r w:rsidR="00893ACA">
        <w:rPr>
          <w:rFonts w:ascii="Arial" w:hAnsi="Arial" w:cs="Arial"/>
        </w:rPr>
        <w:t>.</w:t>
      </w:r>
      <w:r w:rsidR="00A906DC" w:rsidRPr="00A906DC">
        <w:rPr>
          <w:rFonts w:ascii="Arial" w:hAnsi="Arial" w:cs="Arial"/>
        </w:rPr>
        <w:t xml:space="preserve"> </w:t>
      </w:r>
    </w:p>
    <w:p w:rsidR="00C673FA" w:rsidRDefault="00C673FA" w:rsidP="008821F0">
      <w:pPr>
        <w:pStyle w:val="StyleHeading2Underline"/>
        <w:spacing w:after="240"/>
      </w:pPr>
      <w:bookmarkStart w:id="6" w:name="id.738c16618b1b"/>
      <w:bookmarkStart w:id="7" w:name="_Toc333241026"/>
      <w:bookmarkEnd w:id="6"/>
      <w:r>
        <w:t>Problem Statement</w:t>
      </w:r>
      <w:bookmarkEnd w:id="7"/>
      <w:r w:rsidR="008821F0">
        <w:t xml:space="preserve"> </w:t>
      </w:r>
    </w:p>
    <w:p w:rsidR="008821F0" w:rsidRPr="008821F0" w:rsidRDefault="008821F0" w:rsidP="00DC64F5">
      <w:pPr>
        <w:spacing w:after="240" w:line="480" w:lineRule="auto"/>
        <w:jc w:val="both"/>
        <w:rPr>
          <w:rFonts w:ascii="Arial" w:hAnsi="Arial" w:cs="Arial"/>
        </w:rPr>
      </w:pPr>
      <w:r w:rsidRPr="008821F0">
        <w:rPr>
          <w:rFonts w:ascii="Arial" w:hAnsi="Arial" w:cs="Arial"/>
        </w:rPr>
        <w:t xml:space="preserve">Despite the improvement in and increased access to the Internet as well as frenzied movement of many businesses in Nigeria to the web, </w:t>
      </w:r>
      <w:r w:rsidR="00172862">
        <w:rPr>
          <w:rFonts w:ascii="Arial" w:hAnsi="Arial" w:cs="Arial"/>
        </w:rPr>
        <w:t>E-</w:t>
      </w:r>
      <w:r w:rsidRPr="008821F0">
        <w:rPr>
          <w:rFonts w:ascii="Arial" w:hAnsi="Arial" w:cs="Arial"/>
        </w:rPr>
        <w:t>Commerce in the country has not progressed as expected. Many online users are still very “</w:t>
      </w:r>
      <w:r w:rsidRPr="002074D7">
        <w:rPr>
          <w:rFonts w:ascii="Arial" w:hAnsi="Arial" w:cs="Arial"/>
          <w:i/>
        </w:rPr>
        <w:t>distrusting</w:t>
      </w:r>
      <w:r w:rsidRPr="008821F0">
        <w:rPr>
          <w:rFonts w:ascii="Arial" w:hAnsi="Arial" w:cs="Arial"/>
        </w:rPr>
        <w:t xml:space="preserve">” </w:t>
      </w:r>
      <w:r w:rsidR="00F87EC6">
        <w:rPr>
          <w:rFonts w:ascii="Arial" w:hAnsi="Arial" w:cs="Arial"/>
        </w:rPr>
        <w:t>as</w:t>
      </w:r>
      <w:r w:rsidRPr="008821F0">
        <w:rPr>
          <w:rFonts w:ascii="Arial" w:hAnsi="Arial" w:cs="Arial"/>
        </w:rPr>
        <w:t xml:space="preserve"> regards doing business online. With severe transportation and traffic related issues in major cities in Nigeria and in particular Lagos, the convenience </w:t>
      </w:r>
      <w:r w:rsidR="00BF7362">
        <w:rPr>
          <w:rFonts w:ascii="Arial" w:hAnsi="Arial" w:cs="Arial"/>
        </w:rPr>
        <w:t>of</w:t>
      </w:r>
      <w:r w:rsidRPr="008821F0">
        <w:rPr>
          <w:rFonts w:ascii="Arial" w:hAnsi="Arial" w:cs="Arial"/>
        </w:rPr>
        <w:t xml:space="preserve"> doing business online cannot be over emphasized. However, despite the convenience offered, the average Nigerian still prefers to weather the storm and get to a traditional brick-and-mortar in order to transact business face-to-face. Do Nigerians generally have a huge distrust for the Internet/web infrastru</w:t>
      </w:r>
      <w:r w:rsidRPr="008821F0">
        <w:rPr>
          <w:rFonts w:ascii="Arial" w:hAnsi="Arial" w:cs="Arial"/>
        </w:rPr>
        <w:t>c</w:t>
      </w:r>
      <w:r w:rsidRPr="008821F0">
        <w:rPr>
          <w:rFonts w:ascii="Arial" w:hAnsi="Arial" w:cs="Arial"/>
        </w:rPr>
        <w:t xml:space="preserve">ture as a whole or </w:t>
      </w:r>
      <w:r w:rsidR="00DC64F5">
        <w:rPr>
          <w:rFonts w:ascii="Arial" w:hAnsi="Arial" w:cs="Arial"/>
        </w:rPr>
        <w:t>is it possible that by</w:t>
      </w:r>
      <w:r w:rsidRPr="008821F0">
        <w:rPr>
          <w:rFonts w:ascii="Arial" w:hAnsi="Arial" w:cs="Arial"/>
        </w:rPr>
        <w:t xml:space="preserve"> applying usability techniques in a website</w:t>
      </w:r>
      <w:r w:rsidR="00DC64F5">
        <w:rPr>
          <w:rFonts w:ascii="Arial" w:hAnsi="Arial" w:cs="Arial"/>
        </w:rPr>
        <w:t>, trust may be</w:t>
      </w:r>
      <w:r w:rsidRPr="008821F0">
        <w:rPr>
          <w:rFonts w:ascii="Arial" w:hAnsi="Arial" w:cs="Arial"/>
        </w:rPr>
        <w:t xml:space="preserve"> </w:t>
      </w:r>
      <w:r w:rsidRPr="008821F0">
        <w:rPr>
          <w:rFonts w:ascii="Arial" w:hAnsi="Arial" w:cs="Arial"/>
          <w:i/>
          <w:iCs/>
          <w:u w:val="single"/>
        </w:rPr>
        <w:t>significantly</w:t>
      </w:r>
      <w:r w:rsidR="00DC64F5">
        <w:rPr>
          <w:rFonts w:ascii="Arial" w:hAnsi="Arial" w:cs="Arial"/>
          <w:iCs/>
        </w:rPr>
        <w:t xml:space="preserve"> improved</w:t>
      </w:r>
      <w:r w:rsidRPr="008821F0">
        <w:rPr>
          <w:rFonts w:ascii="Arial" w:hAnsi="Arial" w:cs="Arial"/>
        </w:rPr>
        <w:t xml:space="preserve">? </w:t>
      </w:r>
      <w:bookmarkStart w:id="8" w:name="id.cb6233eef348"/>
      <w:bookmarkEnd w:id="8"/>
    </w:p>
    <w:p w:rsidR="00C673FA" w:rsidRDefault="00C673FA" w:rsidP="00CE4BAC">
      <w:pPr>
        <w:pStyle w:val="StyleHeading2Underline"/>
        <w:spacing w:after="240"/>
      </w:pPr>
      <w:bookmarkStart w:id="9" w:name="_Toc93314759"/>
      <w:bookmarkStart w:id="10" w:name="_Toc333241027"/>
      <w:r>
        <w:t>Approach</w:t>
      </w:r>
      <w:r w:rsidR="00EF25CF">
        <w:t xml:space="preserve"> and Methodology</w:t>
      </w:r>
      <w:bookmarkEnd w:id="10"/>
    </w:p>
    <w:p w:rsidR="006263CF" w:rsidRDefault="00A831CF" w:rsidP="00AF724E">
      <w:pPr>
        <w:spacing w:before="240" w:line="480" w:lineRule="auto"/>
        <w:jc w:val="both"/>
        <w:rPr>
          <w:rFonts w:ascii="Arial" w:hAnsi="Arial" w:cs="Arial"/>
        </w:rPr>
      </w:pPr>
      <w:r>
        <w:rPr>
          <w:rFonts w:ascii="Arial" w:hAnsi="Arial" w:cs="Arial"/>
        </w:rPr>
        <w:t xml:space="preserve">This study takes the approach of an action research which involves a controlled empirical testing of the website. This </w:t>
      </w:r>
      <w:r w:rsidR="001715FC">
        <w:rPr>
          <w:rFonts w:ascii="Arial" w:hAnsi="Arial" w:cs="Arial"/>
        </w:rPr>
        <w:t xml:space="preserve">method </w:t>
      </w:r>
      <w:r>
        <w:rPr>
          <w:rFonts w:ascii="Arial" w:hAnsi="Arial" w:cs="Arial"/>
        </w:rPr>
        <w:t xml:space="preserve">has been selected above automated tests or formal tests </w:t>
      </w:r>
      <w:r w:rsidR="001337DA">
        <w:rPr>
          <w:rFonts w:ascii="Arial" w:hAnsi="Arial" w:cs="Arial"/>
        </w:rPr>
        <w:t>because</w:t>
      </w:r>
      <w:r>
        <w:rPr>
          <w:rFonts w:ascii="Arial" w:hAnsi="Arial" w:cs="Arial"/>
        </w:rPr>
        <w:t xml:space="preserve"> best results from website testing are achieved by</w:t>
      </w:r>
      <w:r w:rsidR="00F4755C">
        <w:rPr>
          <w:rFonts w:ascii="Arial" w:hAnsi="Arial" w:cs="Arial"/>
        </w:rPr>
        <w:t xml:space="preserve"> real-life users.</w:t>
      </w:r>
      <w:r w:rsidR="00C3454D">
        <w:rPr>
          <w:rFonts w:ascii="Arial" w:hAnsi="Arial" w:cs="Arial"/>
        </w:rPr>
        <w:t xml:space="preserve"> </w:t>
      </w:r>
      <w:r w:rsidR="007B3C36">
        <w:rPr>
          <w:rFonts w:ascii="Arial" w:hAnsi="Arial" w:cs="Arial"/>
        </w:rPr>
        <w:t xml:space="preserve">The </w:t>
      </w:r>
      <w:r w:rsidR="00C3454D">
        <w:rPr>
          <w:rFonts w:ascii="Arial" w:hAnsi="Arial" w:cs="Arial"/>
        </w:rPr>
        <w:t>us</w:t>
      </w:r>
      <w:r w:rsidR="00C3454D">
        <w:rPr>
          <w:rFonts w:ascii="Arial" w:hAnsi="Arial" w:cs="Arial"/>
        </w:rPr>
        <w:t>a</w:t>
      </w:r>
      <w:r w:rsidR="00C3454D">
        <w:rPr>
          <w:rFonts w:ascii="Arial" w:hAnsi="Arial" w:cs="Arial"/>
        </w:rPr>
        <w:t xml:space="preserve">bility test </w:t>
      </w:r>
      <w:r w:rsidR="001715FC">
        <w:rPr>
          <w:rFonts w:ascii="Arial" w:hAnsi="Arial" w:cs="Arial"/>
        </w:rPr>
        <w:t xml:space="preserve">is </w:t>
      </w:r>
      <w:r w:rsidR="006F1E71">
        <w:rPr>
          <w:rFonts w:ascii="Arial" w:hAnsi="Arial" w:cs="Arial"/>
        </w:rPr>
        <w:t>concluded</w:t>
      </w:r>
      <w:r w:rsidR="001715FC">
        <w:rPr>
          <w:rFonts w:ascii="Arial" w:hAnsi="Arial" w:cs="Arial"/>
        </w:rPr>
        <w:t xml:space="preserve"> by a survey</w:t>
      </w:r>
      <w:r w:rsidR="007B3C36">
        <w:rPr>
          <w:rFonts w:ascii="Arial" w:hAnsi="Arial" w:cs="Arial"/>
        </w:rPr>
        <w:t>. Findings from the</w:t>
      </w:r>
      <w:r w:rsidR="001715FC">
        <w:rPr>
          <w:rFonts w:ascii="Arial" w:hAnsi="Arial" w:cs="Arial"/>
        </w:rPr>
        <w:t xml:space="preserve"> </w:t>
      </w:r>
      <w:r w:rsidR="007B3C36">
        <w:rPr>
          <w:rFonts w:ascii="Arial" w:hAnsi="Arial" w:cs="Arial"/>
        </w:rPr>
        <w:t>testing are co-opted</w:t>
      </w:r>
      <w:r w:rsidR="00C3454D">
        <w:rPr>
          <w:rFonts w:ascii="Arial" w:hAnsi="Arial" w:cs="Arial"/>
        </w:rPr>
        <w:t xml:space="preserve"> in</w:t>
      </w:r>
      <w:r w:rsidR="007B3C36">
        <w:rPr>
          <w:rFonts w:ascii="Arial" w:hAnsi="Arial" w:cs="Arial"/>
        </w:rPr>
        <w:t>to</w:t>
      </w:r>
      <w:r w:rsidR="00C3454D">
        <w:rPr>
          <w:rFonts w:ascii="Arial" w:hAnsi="Arial" w:cs="Arial"/>
        </w:rPr>
        <w:t xml:space="preserve"> the re-design</w:t>
      </w:r>
      <w:r w:rsidR="007B3C36">
        <w:rPr>
          <w:rFonts w:ascii="Arial" w:hAnsi="Arial" w:cs="Arial"/>
        </w:rPr>
        <w:t>ing</w:t>
      </w:r>
      <w:r w:rsidR="00C3454D">
        <w:rPr>
          <w:rFonts w:ascii="Arial" w:hAnsi="Arial" w:cs="Arial"/>
        </w:rPr>
        <w:t xml:space="preserve"> of the website</w:t>
      </w:r>
      <w:r w:rsidR="007B3C36">
        <w:rPr>
          <w:rFonts w:ascii="Arial" w:hAnsi="Arial" w:cs="Arial"/>
        </w:rPr>
        <w:t>. This is f</w:t>
      </w:r>
      <w:r w:rsidR="00C3454D">
        <w:rPr>
          <w:rFonts w:ascii="Arial" w:hAnsi="Arial" w:cs="Arial"/>
        </w:rPr>
        <w:t>ollowed by another test on the updated website</w:t>
      </w:r>
      <w:r w:rsidR="007B3C36">
        <w:rPr>
          <w:rFonts w:ascii="Arial" w:hAnsi="Arial" w:cs="Arial"/>
        </w:rPr>
        <w:t xml:space="preserve">. This cycle is carried out until the website attains usability standards </w:t>
      </w:r>
      <w:r w:rsidR="00503DB3">
        <w:rPr>
          <w:rFonts w:ascii="Arial" w:hAnsi="Arial" w:cs="Arial"/>
        </w:rPr>
        <w:t>but</w:t>
      </w:r>
      <w:r w:rsidR="007B3C36">
        <w:rPr>
          <w:rFonts w:ascii="Arial" w:hAnsi="Arial" w:cs="Arial"/>
        </w:rPr>
        <w:t xml:space="preserve"> up to a maximum of</w:t>
      </w:r>
      <w:r w:rsidR="00C3454D">
        <w:rPr>
          <w:rFonts w:ascii="Arial" w:hAnsi="Arial" w:cs="Arial"/>
        </w:rPr>
        <w:t xml:space="preserve"> three </w:t>
      </w:r>
      <w:r w:rsidR="007B3C36">
        <w:rPr>
          <w:rFonts w:ascii="Arial" w:hAnsi="Arial" w:cs="Arial"/>
        </w:rPr>
        <w:t>times</w:t>
      </w:r>
      <w:r w:rsidR="00C3454D">
        <w:rPr>
          <w:rFonts w:ascii="Arial" w:hAnsi="Arial" w:cs="Arial"/>
        </w:rPr>
        <w:t xml:space="preserve">. </w:t>
      </w:r>
    </w:p>
    <w:p w:rsidR="00D243F8" w:rsidRDefault="006263CF" w:rsidP="00AF724E">
      <w:pPr>
        <w:spacing w:before="240" w:after="240" w:line="480" w:lineRule="auto"/>
        <w:jc w:val="both"/>
        <w:rPr>
          <w:rFonts w:ascii="Arial" w:hAnsi="Arial" w:cs="Arial"/>
        </w:rPr>
      </w:pPr>
      <w:r>
        <w:rPr>
          <w:rFonts w:ascii="Arial" w:hAnsi="Arial" w:cs="Arial"/>
        </w:rPr>
        <w:t xml:space="preserve">The </w:t>
      </w:r>
      <w:r w:rsidR="00D87BD1">
        <w:rPr>
          <w:rFonts w:ascii="Arial" w:hAnsi="Arial" w:cs="Arial"/>
        </w:rPr>
        <w:t xml:space="preserve">main </w:t>
      </w:r>
      <w:r w:rsidR="00770E33">
        <w:rPr>
          <w:rFonts w:ascii="Arial" w:hAnsi="Arial" w:cs="Arial"/>
        </w:rPr>
        <w:t>survey</w:t>
      </w:r>
      <w:r w:rsidR="004F54CA">
        <w:rPr>
          <w:rFonts w:ascii="Arial" w:hAnsi="Arial" w:cs="Arial"/>
        </w:rPr>
        <w:t xml:space="preserve"> is carried out on a sample population and</w:t>
      </w:r>
      <w:r w:rsidR="001337DA">
        <w:rPr>
          <w:rFonts w:ascii="Arial" w:hAnsi="Arial" w:cs="Arial"/>
        </w:rPr>
        <w:t xml:space="preserve"> focuses on components </w:t>
      </w:r>
      <w:r w:rsidR="00770E33">
        <w:rPr>
          <w:rFonts w:ascii="Arial" w:hAnsi="Arial" w:cs="Arial"/>
        </w:rPr>
        <w:t>of usability and trust</w:t>
      </w:r>
      <w:r w:rsidR="003561EB">
        <w:rPr>
          <w:rFonts w:ascii="Arial" w:hAnsi="Arial" w:cs="Arial"/>
        </w:rPr>
        <w:t>. The survey questions are structured on perceived trust and willingness to purchase</w:t>
      </w:r>
      <w:r w:rsidR="00C3454D">
        <w:rPr>
          <w:rFonts w:ascii="Arial" w:hAnsi="Arial" w:cs="Arial"/>
        </w:rPr>
        <w:t xml:space="preserve"> </w:t>
      </w:r>
      <w:r w:rsidR="003561EB">
        <w:rPr>
          <w:rFonts w:ascii="Arial" w:hAnsi="Arial" w:cs="Arial"/>
        </w:rPr>
        <w:t xml:space="preserve">based on ease of use and satisfaction with using the website. </w:t>
      </w:r>
      <w:r w:rsidR="00C673FA" w:rsidRPr="00CE4BAC">
        <w:rPr>
          <w:rFonts w:ascii="Arial" w:hAnsi="Arial" w:cs="Arial"/>
        </w:rPr>
        <w:t xml:space="preserve"> </w:t>
      </w:r>
    </w:p>
    <w:p w:rsidR="00C673FA" w:rsidRDefault="00E5418C" w:rsidP="00AF724E">
      <w:pPr>
        <w:spacing w:after="240" w:line="480" w:lineRule="auto"/>
        <w:jc w:val="both"/>
        <w:rPr>
          <w:rFonts w:ascii="Arial" w:hAnsi="Arial" w:cs="Arial"/>
        </w:rPr>
      </w:pPr>
      <w:r>
        <w:rPr>
          <w:rFonts w:ascii="Arial" w:hAnsi="Arial" w:cs="Arial"/>
        </w:rPr>
        <w:lastRenderedPageBreak/>
        <w:t xml:space="preserve">Data which is obtained from this survey </w:t>
      </w:r>
      <w:r w:rsidR="001020EF">
        <w:rPr>
          <w:rFonts w:ascii="Arial" w:hAnsi="Arial" w:cs="Arial"/>
        </w:rPr>
        <w:t>is</w:t>
      </w:r>
      <w:r>
        <w:rPr>
          <w:rFonts w:ascii="Arial" w:hAnsi="Arial" w:cs="Arial"/>
        </w:rPr>
        <w:t xml:space="preserve"> subjected to statistical analysis</w:t>
      </w:r>
      <w:r w:rsidR="00566B29">
        <w:rPr>
          <w:rFonts w:ascii="Arial" w:hAnsi="Arial" w:cs="Arial"/>
        </w:rPr>
        <w:t xml:space="preserve">. This </w:t>
      </w:r>
      <w:r w:rsidR="00D2088D">
        <w:rPr>
          <w:rFonts w:ascii="Arial" w:hAnsi="Arial" w:cs="Arial"/>
        </w:rPr>
        <w:t>is</w:t>
      </w:r>
      <w:r w:rsidR="00566B29">
        <w:rPr>
          <w:rFonts w:ascii="Arial" w:hAnsi="Arial" w:cs="Arial"/>
        </w:rPr>
        <w:t xml:space="preserve"> t</w:t>
      </w:r>
      <w:r w:rsidR="00906803">
        <w:rPr>
          <w:rFonts w:ascii="Arial" w:hAnsi="Arial" w:cs="Arial"/>
        </w:rPr>
        <w:t>arget</w:t>
      </w:r>
      <w:r w:rsidR="00566B29">
        <w:rPr>
          <w:rFonts w:ascii="Arial" w:hAnsi="Arial" w:cs="Arial"/>
        </w:rPr>
        <w:t xml:space="preserve">ed at finding </w:t>
      </w:r>
      <w:r w:rsidR="00906803">
        <w:rPr>
          <w:rFonts w:ascii="Arial" w:hAnsi="Arial" w:cs="Arial"/>
        </w:rPr>
        <w:t>a</w:t>
      </w:r>
      <w:r>
        <w:rPr>
          <w:rFonts w:ascii="Arial" w:hAnsi="Arial" w:cs="Arial"/>
        </w:rPr>
        <w:t xml:space="preserve"> correlat</w:t>
      </w:r>
      <w:r w:rsidR="001A1717">
        <w:rPr>
          <w:rFonts w:ascii="Arial" w:hAnsi="Arial" w:cs="Arial"/>
        </w:rPr>
        <w:t>ion between usability and trust, thereby establishing to what extent usability affects trust.</w:t>
      </w:r>
      <w:r w:rsidR="00BB6649">
        <w:rPr>
          <w:rFonts w:ascii="Arial" w:hAnsi="Arial" w:cs="Arial"/>
        </w:rPr>
        <w:t xml:space="preserve"> Figure 1 shows the different phases of this study.</w:t>
      </w:r>
    </w:p>
    <w:p w:rsidR="00CD73BD" w:rsidRDefault="00067F6C" w:rsidP="00076E16">
      <w:pPr>
        <w:pStyle w:val="Caption"/>
        <w:jc w:val="center"/>
      </w:pPr>
      <w:r>
        <w:rPr>
          <w:noProof/>
          <w:sz w:val="22"/>
          <w:szCs w:val="22"/>
          <w:lang w:val="en-GB" w:eastAsia="en-GB"/>
        </w:rPr>
        <w:drawing>
          <wp:inline distT="0" distB="0" distL="0" distR="0" wp14:anchorId="176CD5E5" wp14:editId="455680B7">
            <wp:extent cx="5048250" cy="2516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0" cy="2516035"/>
                    </a:xfrm>
                    <a:prstGeom prst="rect">
                      <a:avLst/>
                    </a:prstGeom>
                    <a:noFill/>
                    <a:ln>
                      <a:noFill/>
                    </a:ln>
                  </pic:spPr>
                </pic:pic>
              </a:graphicData>
            </a:graphic>
          </wp:inline>
        </w:drawing>
      </w:r>
    </w:p>
    <w:p w:rsidR="00076E16" w:rsidRDefault="00CD73BD" w:rsidP="00CD73BD">
      <w:pPr>
        <w:pStyle w:val="Caption"/>
        <w:ind w:left="1440" w:firstLine="720"/>
      </w:pPr>
      <w:bookmarkStart w:id="11" w:name="_Toc333241078"/>
      <w:r>
        <w:t xml:space="preserve">Figure </w:t>
      </w:r>
      <w:r w:rsidR="00307226">
        <w:fldChar w:fldCharType="begin"/>
      </w:r>
      <w:r>
        <w:instrText xml:space="preserve"> SEQ Figure \* ARABIC </w:instrText>
      </w:r>
      <w:r w:rsidR="00307226">
        <w:fldChar w:fldCharType="separate"/>
      </w:r>
      <w:r w:rsidR="00517056">
        <w:rPr>
          <w:noProof/>
        </w:rPr>
        <w:t>1</w:t>
      </w:r>
      <w:r w:rsidR="00307226">
        <w:fldChar w:fldCharType="end"/>
      </w:r>
      <w:r w:rsidR="00EF6AAB">
        <w:t>: Approach used in the research</w:t>
      </w:r>
      <w:bookmarkEnd w:id="11"/>
    </w:p>
    <w:p w:rsidR="00C673FA" w:rsidRDefault="00C673FA" w:rsidP="00A94DAF">
      <w:pPr>
        <w:pStyle w:val="StyleHeading2Underline"/>
        <w:spacing w:after="240"/>
      </w:pPr>
      <w:bookmarkStart w:id="12" w:name="_Toc333241028"/>
      <w:bookmarkEnd w:id="9"/>
      <w:r>
        <w:t>Outcome</w:t>
      </w:r>
      <w:bookmarkEnd w:id="12"/>
    </w:p>
    <w:p w:rsidR="00BB729C" w:rsidRDefault="00CF0152" w:rsidP="006F605C">
      <w:pPr>
        <w:spacing w:before="240" w:line="480" w:lineRule="auto"/>
        <w:jc w:val="both"/>
        <w:rPr>
          <w:rFonts w:ascii="Arial" w:hAnsi="Arial" w:cs="Arial"/>
          <w:lang w:eastAsia="en-US"/>
        </w:rPr>
      </w:pPr>
      <w:r w:rsidRPr="00CF0152">
        <w:rPr>
          <w:rFonts w:ascii="Arial" w:hAnsi="Arial" w:cs="Arial"/>
          <w:lang w:eastAsia="en-US"/>
        </w:rPr>
        <w:t>The</w:t>
      </w:r>
      <w:r w:rsidR="008A61BC">
        <w:rPr>
          <w:rFonts w:ascii="Arial" w:hAnsi="Arial" w:cs="Arial"/>
          <w:lang w:eastAsia="en-US"/>
        </w:rPr>
        <w:t xml:space="preserve"> scholarly </w:t>
      </w:r>
      <w:r w:rsidR="00192D3B">
        <w:rPr>
          <w:rFonts w:ascii="Arial" w:hAnsi="Arial" w:cs="Arial"/>
          <w:lang w:eastAsia="en-US"/>
        </w:rPr>
        <w:t>contributions of this study include</w:t>
      </w:r>
      <w:r w:rsidR="00427E46">
        <w:rPr>
          <w:rFonts w:ascii="Arial" w:hAnsi="Arial" w:cs="Arial"/>
          <w:lang w:eastAsia="en-US"/>
        </w:rPr>
        <w:t xml:space="preserve"> </w:t>
      </w:r>
      <w:r w:rsidR="00C61A2E">
        <w:rPr>
          <w:rFonts w:ascii="Arial" w:hAnsi="Arial" w:cs="Arial"/>
          <w:lang w:eastAsia="en-US"/>
        </w:rPr>
        <w:t>a better understanding of the extent to which usability extends confidence in a web</w:t>
      </w:r>
      <w:r w:rsidR="00BB729C">
        <w:rPr>
          <w:rFonts w:ascii="Arial" w:hAnsi="Arial" w:cs="Arial"/>
          <w:lang w:eastAsia="en-US"/>
        </w:rPr>
        <w:t>site</w:t>
      </w:r>
      <w:r w:rsidR="00C61A2E">
        <w:rPr>
          <w:rFonts w:ascii="Arial" w:hAnsi="Arial" w:cs="Arial"/>
          <w:lang w:eastAsia="en-US"/>
        </w:rPr>
        <w:t>. A</w:t>
      </w:r>
      <w:r w:rsidR="00146F83">
        <w:rPr>
          <w:rFonts w:ascii="Arial" w:hAnsi="Arial" w:cs="Arial"/>
          <w:lang w:eastAsia="en-US"/>
        </w:rPr>
        <w:t xml:space="preserve">lthough Nigeria has been used in this study, results </w:t>
      </w:r>
      <w:r w:rsidR="00FB1F02">
        <w:rPr>
          <w:rFonts w:ascii="Arial" w:hAnsi="Arial" w:cs="Arial"/>
          <w:lang w:eastAsia="en-US"/>
        </w:rPr>
        <w:t>also</w:t>
      </w:r>
      <w:r w:rsidR="00146F83">
        <w:rPr>
          <w:rFonts w:ascii="Arial" w:hAnsi="Arial" w:cs="Arial"/>
          <w:lang w:eastAsia="en-US"/>
        </w:rPr>
        <w:t xml:space="preserve"> apply in </w:t>
      </w:r>
      <w:r w:rsidR="00C61A2E">
        <w:rPr>
          <w:rFonts w:ascii="Arial" w:hAnsi="Arial" w:cs="Arial"/>
          <w:lang w:eastAsia="en-US"/>
        </w:rPr>
        <w:t>similar</w:t>
      </w:r>
      <w:r w:rsidR="00146F83">
        <w:rPr>
          <w:rFonts w:ascii="Arial" w:hAnsi="Arial" w:cs="Arial"/>
          <w:lang w:eastAsia="en-US"/>
        </w:rPr>
        <w:t xml:space="preserve"> </w:t>
      </w:r>
      <w:r w:rsidR="00C61A2E">
        <w:rPr>
          <w:rFonts w:ascii="Arial" w:hAnsi="Arial" w:cs="Arial"/>
          <w:lang w:eastAsia="en-US"/>
        </w:rPr>
        <w:t xml:space="preserve">less developed </w:t>
      </w:r>
      <w:r w:rsidR="00146F83">
        <w:rPr>
          <w:rFonts w:ascii="Arial" w:hAnsi="Arial" w:cs="Arial"/>
          <w:lang w:eastAsia="en-US"/>
        </w:rPr>
        <w:t>economies</w:t>
      </w:r>
      <w:r w:rsidR="00C61A2E">
        <w:rPr>
          <w:rFonts w:ascii="Arial" w:hAnsi="Arial" w:cs="Arial"/>
          <w:lang w:eastAsia="en-US"/>
        </w:rPr>
        <w:t xml:space="preserve"> such as this</w:t>
      </w:r>
      <w:r w:rsidR="00FB1F02">
        <w:rPr>
          <w:rFonts w:ascii="Arial" w:hAnsi="Arial" w:cs="Arial"/>
          <w:lang w:eastAsia="en-US"/>
        </w:rPr>
        <w:t xml:space="preserve"> </w:t>
      </w:r>
      <w:r w:rsidR="00A5576F">
        <w:rPr>
          <w:rFonts w:ascii="Arial" w:hAnsi="Arial" w:cs="Arial"/>
          <w:lang w:eastAsia="en-US"/>
        </w:rPr>
        <w:t>or</w:t>
      </w:r>
      <w:r w:rsidR="00FB1F02">
        <w:rPr>
          <w:rFonts w:ascii="Arial" w:hAnsi="Arial" w:cs="Arial"/>
          <w:lang w:eastAsia="en-US"/>
        </w:rPr>
        <w:t xml:space="preserve"> </w:t>
      </w:r>
      <w:r w:rsidR="00D2088D">
        <w:rPr>
          <w:rFonts w:ascii="Arial" w:hAnsi="Arial" w:cs="Arial"/>
          <w:lang w:eastAsia="en-US"/>
        </w:rPr>
        <w:t xml:space="preserve">generally </w:t>
      </w:r>
      <w:r w:rsidR="00FB1F02">
        <w:rPr>
          <w:rFonts w:ascii="Arial" w:hAnsi="Arial" w:cs="Arial"/>
          <w:lang w:eastAsia="en-US"/>
        </w:rPr>
        <w:t xml:space="preserve">in </w:t>
      </w:r>
      <w:r w:rsidR="00A5576F">
        <w:rPr>
          <w:rFonts w:ascii="Arial" w:hAnsi="Arial" w:cs="Arial"/>
          <w:lang w:eastAsia="en-US"/>
        </w:rPr>
        <w:t>usability-</w:t>
      </w:r>
      <w:r w:rsidR="00FB1F02">
        <w:rPr>
          <w:rFonts w:ascii="Arial" w:hAnsi="Arial" w:cs="Arial"/>
          <w:lang w:eastAsia="en-US"/>
        </w:rPr>
        <w:t xml:space="preserve">trust </w:t>
      </w:r>
      <w:r w:rsidR="00A5576F">
        <w:rPr>
          <w:rFonts w:ascii="Arial" w:hAnsi="Arial" w:cs="Arial"/>
          <w:lang w:eastAsia="en-US"/>
        </w:rPr>
        <w:t xml:space="preserve">studies </w:t>
      </w:r>
      <w:r w:rsidR="007B3257">
        <w:rPr>
          <w:rFonts w:ascii="Arial" w:hAnsi="Arial" w:cs="Arial"/>
          <w:lang w:eastAsia="en-US"/>
        </w:rPr>
        <w:t>at organizational</w:t>
      </w:r>
      <w:r w:rsidR="00CB7CBE">
        <w:rPr>
          <w:rFonts w:ascii="Arial" w:hAnsi="Arial" w:cs="Arial"/>
          <w:lang w:eastAsia="en-US"/>
        </w:rPr>
        <w:t xml:space="preserve"> or</w:t>
      </w:r>
      <w:r w:rsidR="007B3257">
        <w:rPr>
          <w:rFonts w:ascii="Arial" w:hAnsi="Arial" w:cs="Arial"/>
          <w:lang w:eastAsia="en-US"/>
        </w:rPr>
        <w:t xml:space="preserve"> national level</w:t>
      </w:r>
      <w:r w:rsidR="006F2ECC">
        <w:rPr>
          <w:rFonts w:ascii="Arial" w:hAnsi="Arial" w:cs="Arial"/>
          <w:lang w:eastAsia="en-US"/>
        </w:rPr>
        <w:t>s</w:t>
      </w:r>
      <w:r w:rsidRPr="00CF0152">
        <w:rPr>
          <w:rFonts w:ascii="Arial" w:hAnsi="Arial" w:cs="Arial"/>
          <w:lang w:eastAsia="en-US"/>
        </w:rPr>
        <w:t>.</w:t>
      </w:r>
      <w:r w:rsidR="00D94B5D">
        <w:rPr>
          <w:rFonts w:ascii="Arial" w:hAnsi="Arial" w:cs="Arial"/>
          <w:lang w:eastAsia="en-US"/>
        </w:rPr>
        <w:t xml:space="preserve"> </w:t>
      </w:r>
      <w:r w:rsidR="008B6D3D">
        <w:rPr>
          <w:rFonts w:ascii="Arial" w:hAnsi="Arial" w:cs="Arial"/>
          <w:lang w:eastAsia="en-US"/>
        </w:rPr>
        <w:t>The report c</w:t>
      </w:r>
      <w:r w:rsidR="00507638">
        <w:rPr>
          <w:rFonts w:ascii="Arial" w:hAnsi="Arial" w:cs="Arial"/>
          <w:lang w:eastAsia="en-US"/>
        </w:rPr>
        <w:t>ontains a d</w:t>
      </w:r>
      <w:r w:rsidR="00D94B5D">
        <w:rPr>
          <w:rFonts w:ascii="Arial" w:hAnsi="Arial" w:cs="Arial"/>
          <w:lang w:eastAsia="en-US"/>
        </w:rPr>
        <w:t xml:space="preserve">etailed discussion on the impact of usability </w:t>
      </w:r>
      <w:r w:rsidR="001F66DA">
        <w:rPr>
          <w:rFonts w:ascii="Arial" w:hAnsi="Arial" w:cs="Arial"/>
          <w:lang w:eastAsia="en-US"/>
        </w:rPr>
        <w:t>on</w:t>
      </w:r>
      <w:r w:rsidR="00D94B5D">
        <w:rPr>
          <w:rFonts w:ascii="Arial" w:hAnsi="Arial" w:cs="Arial"/>
          <w:lang w:eastAsia="en-US"/>
        </w:rPr>
        <w:t xml:space="preserve"> E-Commerce in Nigeria as well as a report on </w:t>
      </w:r>
      <w:r w:rsidR="00BB729C">
        <w:rPr>
          <w:rFonts w:ascii="Arial" w:hAnsi="Arial" w:cs="Arial"/>
          <w:lang w:eastAsia="en-US"/>
        </w:rPr>
        <w:t xml:space="preserve">what </w:t>
      </w:r>
      <w:r w:rsidR="00D94B5D">
        <w:rPr>
          <w:rFonts w:ascii="Arial" w:hAnsi="Arial" w:cs="Arial"/>
          <w:lang w:eastAsia="en-US"/>
        </w:rPr>
        <w:t>other factors could possibly supersede or support website usability as a factor for building trust</w:t>
      </w:r>
      <w:r w:rsidR="00BB729C">
        <w:rPr>
          <w:rFonts w:ascii="Arial" w:hAnsi="Arial" w:cs="Arial"/>
          <w:lang w:eastAsia="en-US"/>
        </w:rPr>
        <w:t xml:space="preserve"> in the average Nigerian consumer in E-Commerce.</w:t>
      </w:r>
    </w:p>
    <w:p w:rsidR="00E16A29" w:rsidRDefault="00943C0A" w:rsidP="006F605C">
      <w:pPr>
        <w:spacing w:before="240" w:line="480" w:lineRule="auto"/>
        <w:jc w:val="both"/>
        <w:rPr>
          <w:rFonts w:ascii="Arial" w:hAnsi="Arial" w:cs="Arial"/>
        </w:rPr>
      </w:pPr>
      <w:r w:rsidRPr="00FF1836">
        <w:rPr>
          <w:rFonts w:ascii="Arial" w:hAnsi="Arial" w:cs="Arial"/>
        </w:rPr>
        <w:t xml:space="preserve">A further outcome of this research is the development of a trust building model </w:t>
      </w:r>
      <w:r w:rsidR="006720D8" w:rsidRPr="00FF1836">
        <w:rPr>
          <w:rFonts w:ascii="Arial" w:hAnsi="Arial" w:cs="Arial"/>
        </w:rPr>
        <w:t>associated with the hypothesis</w:t>
      </w:r>
      <w:r w:rsidR="00E16A29">
        <w:rPr>
          <w:rFonts w:ascii="Arial" w:hAnsi="Arial" w:cs="Arial"/>
        </w:rPr>
        <w:t>:</w:t>
      </w:r>
    </w:p>
    <w:p w:rsidR="00D94B5D" w:rsidRDefault="00FF1836" w:rsidP="00760727">
      <w:pPr>
        <w:spacing w:before="240" w:line="480" w:lineRule="auto"/>
        <w:ind w:left="576"/>
        <w:jc w:val="both"/>
        <w:rPr>
          <w:rFonts w:ascii="Arial" w:hAnsi="Arial" w:cs="Arial"/>
        </w:rPr>
      </w:pPr>
      <w:r w:rsidRPr="00FF1836">
        <w:rPr>
          <w:rFonts w:ascii="Arial" w:hAnsi="Arial" w:cs="Arial"/>
        </w:rPr>
        <w:t xml:space="preserve"> “Usability positively impacts consumer trust in </w:t>
      </w:r>
      <w:proofErr w:type="spellStart"/>
      <w:r w:rsidRPr="00FF1836">
        <w:rPr>
          <w:rFonts w:ascii="Arial" w:hAnsi="Arial" w:cs="Arial"/>
        </w:rPr>
        <w:t>eCommerce</w:t>
      </w:r>
      <w:proofErr w:type="spellEnd"/>
      <w:r w:rsidRPr="00FF1836">
        <w:rPr>
          <w:rFonts w:ascii="Arial" w:hAnsi="Arial" w:cs="Arial"/>
        </w:rPr>
        <w:t xml:space="preserve"> in Nigeria”</w:t>
      </w:r>
      <w:r w:rsidR="001F7F1F">
        <w:rPr>
          <w:rFonts w:ascii="Arial" w:hAnsi="Arial" w:cs="Arial"/>
        </w:rPr>
        <w:t>.</w:t>
      </w:r>
    </w:p>
    <w:p w:rsidR="00F077D0" w:rsidRDefault="004E561C" w:rsidP="00F077D0">
      <w:pPr>
        <w:pStyle w:val="StyleHeading2Underline"/>
      </w:pPr>
      <w:bookmarkStart w:id="13" w:name="_Toc333241029"/>
      <w:r>
        <w:lastRenderedPageBreak/>
        <w:t>Document Structure</w:t>
      </w:r>
      <w:bookmarkEnd w:id="13"/>
    </w:p>
    <w:p w:rsidR="008B614E" w:rsidRDefault="00F077D0" w:rsidP="00F077D0">
      <w:pPr>
        <w:pStyle w:val="DissertationNormal"/>
        <w:spacing w:line="360" w:lineRule="auto"/>
      </w:pPr>
      <w:r>
        <w:t xml:space="preserve">This document is organised </w:t>
      </w:r>
      <w:r w:rsidR="008B614E">
        <w:t xml:space="preserve">into </w:t>
      </w:r>
      <w:r w:rsidR="008316FD">
        <w:t>five</w:t>
      </w:r>
      <w:r w:rsidR="008B614E">
        <w:t xml:space="preserve"> chapters </w:t>
      </w:r>
      <w:r w:rsidR="00FB59CE">
        <w:t>summarized</w:t>
      </w:r>
      <w:r w:rsidR="008B614E">
        <w:t xml:space="preserve"> as follows:</w:t>
      </w:r>
    </w:p>
    <w:p w:rsidR="00F077D0" w:rsidRDefault="00F077D0" w:rsidP="00AA2445">
      <w:pPr>
        <w:pStyle w:val="DissertationNormal"/>
      </w:pPr>
      <w:r>
        <w:t>The next chapter, Chapter 2</w:t>
      </w:r>
      <w:r>
        <w:rPr>
          <w:i/>
        </w:rPr>
        <w:t xml:space="preserve"> – Background and review of literature </w:t>
      </w:r>
      <w:r w:rsidR="00FA47EB">
        <w:t>provides</w:t>
      </w:r>
      <w:r>
        <w:t xml:space="preserve"> a review of </w:t>
      </w:r>
      <w:r w:rsidR="00FA47EB">
        <w:t>previous research work related to usability and trust in E-Commerce</w:t>
      </w:r>
      <w:r>
        <w:t xml:space="preserve">. </w:t>
      </w:r>
      <w:r w:rsidR="00B27986">
        <w:t>It also provides an insight into the present state of E-Commerce in Nigeria.</w:t>
      </w:r>
      <w:r>
        <w:t xml:space="preserve"> </w:t>
      </w:r>
      <w:r w:rsidR="009C21FD">
        <w:t xml:space="preserve">Chapter </w:t>
      </w:r>
      <w:r w:rsidR="007379D2">
        <w:t>3</w:t>
      </w:r>
      <w:r w:rsidR="009C21FD">
        <w:t xml:space="preserve"> – </w:t>
      </w:r>
      <w:r w:rsidR="008A5FC0" w:rsidRPr="005551D1">
        <w:rPr>
          <w:i/>
        </w:rPr>
        <w:t xml:space="preserve">Methodology and </w:t>
      </w:r>
      <w:r w:rsidR="009C21FD" w:rsidRPr="005551D1">
        <w:rPr>
          <w:i/>
        </w:rPr>
        <w:t xml:space="preserve">Research Design </w:t>
      </w:r>
      <w:r w:rsidR="007709C2">
        <w:t xml:space="preserve">presents the null hypothesis and alternate hypothesis to be proved. The chapter also </w:t>
      </w:r>
      <w:r w:rsidR="009C21FD">
        <w:t>details the design for the usability test and surve</w:t>
      </w:r>
      <w:r w:rsidR="006727D4">
        <w:t xml:space="preserve">y and provides details on the implementation of the usability test as well as the survey and data collection process. </w:t>
      </w:r>
      <w:r w:rsidR="009C21FD">
        <w:t xml:space="preserve"> </w:t>
      </w:r>
      <w:r w:rsidR="00913B3E">
        <w:t xml:space="preserve">Next </w:t>
      </w:r>
      <w:r w:rsidR="006258E2">
        <w:t>is</w:t>
      </w:r>
      <w:r>
        <w:t xml:space="preserve"> Chapter </w:t>
      </w:r>
      <w:r w:rsidR="006258E2">
        <w:t>4</w:t>
      </w:r>
      <w:r>
        <w:rPr>
          <w:i/>
        </w:rPr>
        <w:t xml:space="preserve"> – Results and </w:t>
      </w:r>
      <w:r w:rsidR="00A42A1B">
        <w:rPr>
          <w:i/>
        </w:rPr>
        <w:t>E</w:t>
      </w:r>
      <w:r>
        <w:rPr>
          <w:i/>
        </w:rPr>
        <w:t>valuation</w:t>
      </w:r>
      <w:r>
        <w:t xml:space="preserve"> </w:t>
      </w:r>
      <w:r w:rsidR="005F5B89">
        <w:t>discusses the</w:t>
      </w:r>
      <w:r w:rsidR="006258E2">
        <w:t xml:space="preserve"> sample data set and</w:t>
      </w:r>
      <w:r w:rsidR="005F5B89">
        <w:t xml:space="preserve"> </w:t>
      </w:r>
      <w:r w:rsidR="00332C87">
        <w:t>response</w:t>
      </w:r>
      <w:r w:rsidR="006258E2">
        <w:t>s</w:t>
      </w:r>
      <w:r w:rsidR="00332C87">
        <w:t xml:space="preserve"> from users during usability tests as well as the </w:t>
      </w:r>
      <w:r w:rsidR="005F5B89">
        <w:t>re</w:t>
      </w:r>
      <w:r w:rsidR="00375035">
        <w:t>s</w:t>
      </w:r>
      <w:r w:rsidR="005F5B89">
        <w:t xml:space="preserve">ults following the statistical analysis </w:t>
      </w:r>
      <w:r w:rsidR="00703E6A">
        <w:t>carried out on</w:t>
      </w:r>
      <w:r w:rsidR="0086550C">
        <w:t xml:space="preserve"> survey data</w:t>
      </w:r>
      <w:r>
        <w:t xml:space="preserve">. </w:t>
      </w:r>
      <w:r w:rsidR="0086550C">
        <w:t>The last chapter</w:t>
      </w:r>
      <w:r>
        <w:t xml:space="preserve">, Chapter </w:t>
      </w:r>
      <w:r w:rsidR="00541E6A">
        <w:t>5</w:t>
      </w:r>
      <w:r>
        <w:rPr>
          <w:i/>
        </w:rPr>
        <w:t xml:space="preserve"> – Conclusions</w:t>
      </w:r>
      <w:r>
        <w:t xml:space="preserve"> </w:t>
      </w:r>
      <w:r w:rsidR="004F1CF1">
        <w:t>summarizes the study</w:t>
      </w:r>
      <w:r w:rsidR="002248A2">
        <w:t>, provides recommendations for improvement</w:t>
      </w:r>
      <w:r w:rsidR="004F1CF1">
        <w:t xml:space="preserve"> and identifies areas for future r</w:t>
      </w:r>
      <w:r w:rsidR="004F1CF1">
        <w:t>e</w:t>
      </w:r>
      <w:r w:rsidR="004F1CF1">
        <w:t>search</w:t>
      </w:r>
      <w:r>
        <w:t>.</w:t>
      </w:r>
    </w:p>
    <w:p w:rsidR="00703E6A" w:rsidRDefault="00703E6A" w:rsidP="00B7564C">
      <w:pPr>
        <w:pStyle w:val="DissertationNormal"/>
      </w:pPr>
    </w:p>
    <w:p w:rsidR="00703E6A" w:rsidRDefault="00703E6A">
      <w:pPr>
        <w:rPr>
          <w:rFonts w:ascii="Arial" w:hAnsi="Arial" w:cs="Arial"/>
          <w:szCs w:val="24"/>
          <w:lang w:val="en-GB"/>
        </w:rPr>
      </w:pPr>
      <w:r>
        <w:br w:type="page"/>
      </w:r>
    </w:p>
    <w:p w:rsidR="00C673FA" w:rsidRDefault="00C673FA" w:rsidP="00020C4B">
      <w:pPr>
        <w:pStyle w:val="Heading1"/>
        <w:spacing w:line="480" w:lineRule="auto"/>
        <w:ind w:left="0"/>
      </w:pPr>
      <w:bookmarkStart w:id="14" w:name="_Toc333241030"/>
      <w:r>
        <w:lastRenderedPageBreak/>
        <w:t>Background and review of literature</w:t>
      </w:r>
      <w:bookmarkEnd w:id="14"/>
    </w:p>
    <w:p w:rsidR="000C7DCC" w:rsidRPr="000C7DCC" w:rsidRDefault="000C7DCC" w:rsidP="000C7DCC">
      <w:pPr>
        <w:pStyle w:val="BodyText"/>
      </w:pPr>
      <w:r>
        <w:t xml:space="preserve">The background </w:t>
      </w:r>
      <w:r w:rsidR="00256B35">
        <w:t xml:space="preserve">on </w:t>
      </w:r>
      <w:r w:rsidR="0004472D">
        <w:t xml:space="preserve">website usability, </w:t>
      </w:r>
      <w:r w:rsidR="00256B35">
        <w:t xml:space="preserve">trust </w:t>
      </w:r>
      <w:r w:rsidR="0004472D">
        <w:t>and</w:t>
      </w:r>
      <w:r w:rsidR="00256B35">
        <w:t xml:space="preserve"> E-Commerce</w:t>
      </w:r>
      <w:r w:rsidR="0004472D">
        <w:t xml:space="preserve"> in Nigeria</w:t>
      </w:r>
      <w:r>
        <w:t xml:space="preserve"> is presented here with reference to </w:t>
      </w:r>
      <w:r w:rsidR="00FA2425">
        <w:t>previous</w:t>
      </w:r>
      <w:r w:rsidR="0004472D">
        <w:t xml:space="preserve"> research in these </w:t>
      </w:r>
      <w:r>
        <w:t>area</w:t>
      </w:r>
      <w:r w:rsidR="0004472D">
        <w:t>s</w:t>
      </w:r>
      <w:r>
        <w:t xml:space="preserve"> of study. </w:t>
      </w:r>
      <w:r w:rsidR="00E77943">
        <w:t>T</w:t>
      </w:r>
      <w:r w:rsidR="009B1084">
        <w:t xml:space="preserve">his </w:t>
      </w:r>
      <w:r w:rsidR="00E77943">
        <w:t xml:space="preserve">review </w:t>
      </w:r>
      <w:r w:rsidR="009B1084">
        <w:t xml:space="preserve">chapter </w:t>
      </w:r>
      <w:r w:rsidR="00E77943">
        <w:t>aims to justify the contents of the remainder of this paper as well as show the ways in which the subject of usability and trust</w:t>
      </w:r>
      <w:r w:rsidR="00E93E8B">
        <w:t xml:space="preserve"> </w:t>
      </w:r>
      <w:r w:rsidR="00F5369B">
        <w:t xml:space="preserve">have impacted </w:t>
      </w:r>
      <w:r w:rsidR="00E93E8B">
        <w:t>E-Commerce</w:t>
      </w:r>
      <w:r w:rsidR="00E77943">
        <w:t xml:space="preserve">. Finally, this review concludes by highlighting limitations in previous studies which have given rise to this </w:t>
      </w:r>
      <w:r w:rsidR="00F1788E">
        <w:t>research</w:t>
      </w:r>
      <w:r w:rsidR="00E77943">
        <w:t xml:space="preserve"> work.</w:t>
      </w:r>
      <w:r w:rsidR="00C5558F">
        <w:t xml:space="preserve"> </w:t>
      </w:r>
    </w:p>
    <w:p w:rsidR="007F3034" w:rsidRDefault="007F3034">
      <w:pPr>
        <w:pStyle w:val="Heading3"/>
        <w:rPr>
          <w:u w:val="single"/>
        </w:rPr>
      </w:pPr>
      <w:bookmarkStart w:id="15" w:name="_Toc333241031"/>
      <w:r w:rsidRPr="007F3034">
        <w:rPr>
          <w:u w:val="single"/>
        </w:rPr>
        <w:t>Website Usability</w:t>
      </w:r>
      <w:bookmarkEnd w:id="15"/>
    </w:p>
    <w:p w:rsidR="0081260A" w:rsidRDefault="0081260A" w:rsidP="0081260A">
      <w:pPr>
        <w:pStyle w:val="BodyText"/>
      </w:pPr>
      <w:r>
        <w:t xml:space="preserve">Website usability refers to the extent </w:t>
      </w:r>
      <w:r w:rsidR="00FA2425">
        <w:t>which</w:t>
      </w:r>
      <w:r>
        <w:t xml:space="preserve"> a user is able to quickly learn as well as use a website. It also centers on the efficiency of that process: the user being able to find what they are looking for and achieving this with minimal frustration (</w:t>
      </w:r>
      <w:hyperlink w:anchor="UsabilityGov" w:history="1">
        <w:r w:rsidRPr="000404C4">
          <w:rPr>
            <w:rStyle w:val="Hyperlink"/>
          </w:rPr>
          <w:t xml:space="preserve">Usability.gov, </w:t>
        </w:r>
        <w:proofErr w:type="spellStart"/>
        <w:r w:rsidRPr="000404C4">
          <w:rPr>
            <w:rStyle w:val="Hyperlink"/>
          </w:rPr>
          <w:t>n.d</w:t>
        </w:r>
        <w:proofErr w:type="spellEnd"/>
      </w:hyperlink>
      <w:hyperlink w:anchor="USDeptOfHealth2003" w:history="1"/>
      <w:r>
        <w:t xml:space="preserve">). In the end, the user experience is the focus in usability studies. According to </w:t>
      </w:r>
      <w:hyperlink w:anchor="Nielson2006" w:history="1">
        <w:r>
          <w:rPr>
            <w:rStyle w:val="Hyperlink"/>
          </w:rPr>
          <w:t>Nielse</w:t>
        </w:r>
        <w:r w:rsidRPr="00993ACE">
          <w:rPr>
            <w:rStyle w:val="Hyperlink"/>
          </w:rPr>
          <w:t>n</w:t>
        </w:r>
      </w:hyperlink>
      <w:r>
        <w:t>, up until 2005, more than 90% of websites were still poorly designed and designers continued to make the mistake of thinking that the focus should be on what they wanted on their we</w:t>
      </w:r>
      <w:r>
        <w:t>b</w:t>
      </w:r>
      <w:r>
        <w:t>sites and how the websites should look. The focus according to him should be what the customer thinks about the website (</w:t>
      </w:r>
      <w:hyperlink w:anchor="Nielson2006" w:history="1">
        <w:r w:rsidRPr="00433D65">
          <w:rPr>
            <w:rStyle w:val="Hyperlink"/>
          </w:rPr>
          <w:t>2006</w:t>
        </w:r>
      </w:hyperlink>
      <w:r>
        <w:t>). He presents the following key components in his definition of usability: Learnability, efficiency, memorability, error recovery and sati</w:t>
      </w:r>
      <w:r>
        <w:t>s</w:t>
      </w:r>
      <w:r>
        <w:t>faction (</w:t>
      </w:r>
      <w:hyperlink w:anchor="Nielsen2003" w:history="1">
        <w:r w:rsidRPr="005D59C5">
          <w:rPr>
            <w:rStyle w:val="Hyperlink"/>
          </w:rPr>
          <w:t>Nielsen, 2003</w:t>
        </w:r>
      </w:hyperlink>
      <w:r>
        <w:t>).</w:t>
      </w:r>
    </w:p>
    <w:p w:rsidR="0081260A" w:rsidRDefault="0081260A" w:rsidP="0081260A">
      <w:pPr>
        <w:pStyle w:val="BodyText"/>
      </w:pPr>
      <w:r>
        <w:t>User-centered website design has been further examined in many studies, resulting in the application of usability concepts to improve websites across various organizations. R</w:t>
      </w:r>
      <w:r>
        <w:t>e</w:t>
      </w:r>
      <w:r>
        <w:t xml:space="preserve">search has shown usability techniques proposed by </w:t>
      </w:r>
      <w:hyperlink w:anchor="Nielson2006" w:history="1">
        <w:r w:rsidRPr="00733BF2">
          <w:rPr>
            <w:rStyle w:val="Hyperlink"/>
          </w:rPr>
          <w:t>Nielsen 2006</w:t>
        </w:r>
      </w:hyperlink>
      <w:r>
        <w:t xml:space="preserve"> and </w:t>
      </w:r>
      <w:hyperlink w:anchor="Krug2006" w:history="1">
        <w:r w:rsidRPr="00ED3198">
          <w:rPr>
            <w:rStyle w:val="Hyperlink"/>
          </w:rPr>
          <w:t>Krug 2006</w:t>
        </w:r>
      </w:hyperlink>
      <w:r>
        <w:t>, are still being widely studied for their applications to improve health-related websites (</w:t>
      </w:r>
      <w:proofErr w:type="spellStart"/>
      <w:r w:rsidR="00307226">
        <w:fldChar w:fldCharType="begin"/>
      </w:r>
      <w:r w:rsidR="0099361B">
        <w:instrText xml:space="preserve"> HYPERLINK \l "Hincliffe2008" </w:instrText>
      </w:r>
      <w:r w:rsidR="00307226">
        <w:fldChar w:fldCharType="separate"/>
      </w:r>
      <w:r w:rsidR="008240D9">
        <w:rPr>
          <w:rStyle w:val="Hyperlink"/>
        </w:rPr>
        <w:t>Hincliffe</w:t>
      </w:r>
      <w:proofErr w:type="spellEnd"/>
      <w:r w:rsidR="008240D9">
        <w:rPr>
          <w:rStyle w:val="Hyperlink"/>
        </w:rPr>
        <w:t xml:space="preserve"> and </w:t>
      </w:r>
      <w:r w:rsidR="008240D9">
        <w:t>Mummery</w:t>
      </w:r>
      <w:r w:rsidRPr="00C83686">
        <w:rPr>
          <w:rStyle w:val="Hyperlink"/>
        </w:rPr>
        <w:t>, 2008</w:t>
      </w:r>
      <w:r w:rsidR="00307226">
        <w:rPr>
          <w:rStyle w:val="Hyperlink"/>
        </w:rPr>
        <w:fldChar w:fldCharType="end"/>
      </w:r>
      <w:r>
        <w:t>), school and library websites (</w:t>
      </w:r>
      <w:proofErr w:type="spellStart"/>
      <w:r>
        <w:t>Hilyer</w:t>
      </w:r>
      <w:proofErr w:type="spellEnd"/>
      <w:r>
        <w:t>, 200</w:t>
      </w:r>
      <w:r w:rsidR="00EE39A0">
        <w:t>9</w:t>
      </w:r>
      <w:r>
        <w:t>, King et al.</w:t>
      </w:r>
      <w:r w:rsidR="00ED3198">
        <w:t>, 2005);</w:t>
      </w:r>
      <w:r>
        <w:t xml:space="preserve"> online news websites (</w:t>
      </w:r>
      <w:hyperlink w:anchor="AlRadaideh2011" w:history="1">
        <w:r w:rsidR="00ED3198">
          <w:rPr>
            <w:rStyle w:val="Hyperlink"/>
          </w:rPr>
          <w:t>Al-</w:t>
        </w:r>
        <w:proofErr w:type="spellStart"/>
        <w:r w:rsidR="00ED3198">
          <w:rPr>
            <w:rStyle w:val="Hyperlink"/>
          </w:rPr>
          <w:t>Radaideh</w:t>
        </w:r>
        <w:proofErr w:type="spellEnd"/>
        <w:r w:rsidRPr="00B43BA3">
          <w:rPr>
            <w:rStyle w:val="Hyperlink"/>
          </w:rPr>
          <w:t xml:space="preserve"> et al.</w:t>
        </w:r>
        <w:r w:rsidR="00ED3198">
          <w:rPr>
            <w:rStyle w:val="Hyperlink"/>
          </w:rPr>
          <w:t>,</w:t>
        </w:r>
        <w:r w:rsidRPr="00B43BA3">
          <w:rPr>
            <w:rStyle w:val="Hyperlink"/>
          </w:rPr>
          <w:t xml:space="preserve"> 2011)</w:t>
        </w:r>
      </w:hyperlink>
      <w:r w:rsidR="000C4685">
        <w:rPr>
          <w:rStyle w:val="Hyperlink"/>
        </w:rPr>
        <w:t>;</w:t>
      </w:r>
      <w:r>
        <w:t xml:space="preserve"> government websites (</w:t>
      </w:r>
      <w:hyperlink w:anchor="Youngblood2011" w:history="1">
        <w:r w:rsidRPr="00581319">
          <w:rPr>
            <w:rStyle w:val="Hyperlink"/>
          </w:rPr>
          <w:t xml:space="preserve">Youngblood </w:t>
        </w:r>
        <w:r w:rsidR="00932FBA">
          <w:rPr>
            <w:rStyle w:val="Hyperlink"/>
          </w:rPr>
          <w:t xml:space="preserve">and </w:t>
        </w:r>
        <w:proofErr w:type="spellStart"/>
        <w:r w:rsidR="00932FBA">
          <w:rPr>
            <w:rFonts w:cs="Arial"/>
          </w:rPr>
          <w:t>Mackiewicz</w:t>
        </w:r>
        <w:proofErr w:type="spellEnd"/>
        <w:r w:rsidR="000C4685">
          <w:rPr>
            <w:rStyle w:val="Hyperlink"/>
          </w:rPr>
          <w:t>,</w:t>
        </w:r>
        <w:r w:rsidRPr="00581319">
          <w:rPr>
            <w:rStyle w:val="Hyperlink"/>
          </w:rPr>
          <w:t xml:space="preserve"> 2011</w:t>
        </w:r>
      </w:hyperlink>
      <w:r>
        <w:t>) and several other variants of E-Commerce websites. Consideration has also been given to studies relating usability and consumer satisfaction pointing more to the conclusions that usability is a key aspect in human-computer interaction (</w:t>
      </w:r>
      <w:proofErr w:type="spellStart"/>
      <w:r w:rsidR="00307226">
        <w:fldChar w:fldCharType="begin"/>
      </w:r>
      <w:r w:rsidR="0099361B">
        <w:instrText xml:space="preserve"> HYPERLINK \l "Belanche2011" </w:instrText>
      </w:r>
      <w:r w:rsidR="00307226">
        <w:fldChar w:fldCharType="separate"/>
      </w:r>
      <w:r w:rsidR="0030377B">
        <w:rPr>
          <w:rStyle w:val="Hyperlink"/>
        </w:rPr>
        <w:t>Belanche</w:t>
      </w:r>
      <w:proofErr w:type="spellEnd"/>
      <w:r w:rsidR="0030377B">
        <w:rPr>
          <w:rStyle w:val="Hyperlink"/>
        </w:rPr>
        <w:t xml:space="preserve">, </w:t>
      </w:r>
      <w:proofErr w:type="spellStart"/>
      <w:r w:rsidR="0030377B">
        <w:rPr>
          <w:rStyle w:val="Hyperlink"/>
        </w:rPr>
        <w:t>Casalo</w:t>
      </w:r>
      <w:proofErr w:type="spellEnd"/>
      <w:r w:rsidR="0030377B">
        <w:rPr>
          <w:rStyle w:val="Hyperlink"/>
        </w:rPr>
        <w:t xml:space="preserve"> and</w:t>
      </w:r>
      <w:r w:rsidR="00EE39A0" w:rsidRPr="00CB1E87">
        <w:rPr>
          <w:rStyle w:val="Hyperlink"/>
        </w:rPr>
        <w:t xml:space="preserve"> </w:t>
      </w:r>
      <w:proofErr w:type="spellStart"/>
      <w:r w:rsidR="00EE39A0" w:rsidRPr="00CB1E87">
        <w:rPr>
          <w:rStyle w:val="Hyperlink"/>
        </w:rPr>
        <w:t>Guinaliu</w:t>
      </w:r>
      <w:proofErr w:type="spellEnd"/>
      <w:r w:rsidR="00EE39A0" w:rsidRPr="00CB1E87">
        <w:rPr>
          <w:rStyle w:val="Hyperlink"/>
        </w:rPr>
        <w:t>, 2012</w:t>
      </w:r>
      <w:r w:rsidR="00307226">
        <w:rPr>
          <w:rStyle w:val="Hyperlink"/>
        </w:rPr>
        <w:fldChar w:fldCharType="end"/>
      </w:r>
      <w:r>
        <w:t>).</w:t>
      </w:r>
    </w:p>
    <w:p w:rsidR="00BB32FD" w:rsidRDefault="00BB32FD" w:rsidP="00BB32FD">
      <w:pPr>
        <w:pStyle w:val="Heading3"/>
        <w:rPr>
          <w:u w:val="single"/>
        </w:rPr>
      </w:pPr>
      <w:bookmarkStart w:id="16" w:name="_Toc333241032"/>
      <w:r w:rsidRPr="00BB32FD">
        <w:rPr>
          <w:u w:val="single"/>
        </w:rPr>
        <w:lastRenderedPageBreak/>
        <w:t>Keep It Simple, Stupid</w:t>
      </w:r>
      <w:bookmarkEnd w:id="16"/>
    </w:p>
    <w:p w:rsidR="00504D21" w:rsidRDefault="0063648D" w:rsidP="0063648D">
      <w:pPr>
        <w:pStyle w:val="BodyText"/>
      </w:pPr>
      <w:r>
        <w:t>KISS which is short for Keep it Simple, Stupid</w:t>
      </w:r>
      <w:r w:rsidR="00FB728D">
        <w:t xml:space="preserve"> is a constant reminder </w:t>
      </w:r>
      <w:r w:rsidR="005B7AC1">
        <w:t>for usability in eng</w:t>
      </w:r>
      <w:r w:rsidR="005B7AC1">
        <w:t>i</w:t>
      </w:r>
      <w:r w:rsidR="005B7AC1">
        <w:t xml:space="preserve">neering </w:t>
      </w:r>
      <w:r w:rsidR="00620653">
        <w:t xml:space="preserve">says Clarence </w:t>
      </w:r>
      <w:r w:rsidR="00FB728D">
        <w:t>Johnson,</w:t>
      </w:r>
      <w:r w:rsidR="00620653">
        <w:t xml:space="preserve"> designer of SR-71 Blackbird</w:t>
      </w:r>
      <w:r w:rsidR="004E3DDE">
        <w:t xml:space="preserve"> the highest and fastest ai</w:t>
      </w:r>
      <w:r w:rsidR="004E3DDE">
        <w:t>r</w:t>
      </w:r>
      <w:r w:rsidR="004E3DDE">
        <w:t>craft in the world (</w:t>
      </w:r>
      <w:hyperlink w:anchor="RichBN" w:history="1">
        <w:r w:rsidR="00094EE7" w:rsidRPr="009A0F4A">
          <w:rPr>
            <w:rStyle w:val="Hyperlink"/>
          </w:rPr>
          <w:t xml:space="preserve">Rich, </w:t>
        </w:r>
        <w:proofErr w:type="spellStart"/>
        <w:r w:rsidR="00094EE7" w:rsidRPr="009A0F4A">
          <w:rPr>
            <w:rStyle w:val="Hyperlink"/>
          </w:rPr>
          <w:t>n.d</w:t>
        </w:r>
      </w:hyperlink>
      <w:r w:rsidR="00094EE7">
        <w:t>.</w:t>
      </w:r>
      <w:proofErr w:type="spellEnd"/>
      <w:r w:rsidR="004E3DDE">
        <w:t>). KISS</w:t>
      </w:r>
      <w:r w:rsidR="0008219C">
        <w:t xml:space="preserve"> principle has been </w:t>
      </w:r>
      <w:r>
        <w:t>applied in engineering</w:t>
      </w:r>
      <w:r w:rsidR="0008219C">
        <w:t xml:space="preserve"> and</w:t>
      </w:r>
      <w:r>
        <w:t xml:space="preserve"> carried </w:t>
      </w:r>
      <w:r w:rsidR="00372815">
        <w:t>on</w:t>
      </w:r>
      <w:r>
        <w:t xml:space="preserve"> into other aspects of </w:t>
      </w:r>
      <w:r w:rsidR="0008219C">
        <w:t xml:space="preserve">software </w:t>
      </w:r>
      <w:r>
        <w:t>design including</w:t>
      </w:r>
      <w:r w:rsidR="0008219C">
        <w:t xml:space="preserve"> website applications and</w:t>
      </w:r>
      <w:r>
        <w:t xml:space="preserve"> website d</w:t>
      </w:r>
      <w:r>
        <w:t>e</w:t>
      </w:r>
      <w:r>
        <w:t xml:space="preserve">sign. </w:t>
      </w:r>
      <w:r w:rsidR="00316C55">
        <w:t>Th</w:t>
      </w:r>
      <w:r w:rsidR="00583724">
        <w:t>is</w:t>
      </w:r>
      <w:r w:rsidR="0008219C">
        <w:t xml:space="preserve"> principle in website design is further encouraged </w:t>
      </w:r>
      <w:r w:rsidR="002D0232">
        <w:t>by</w:t>
      </w:r>
      <w:r w:rsidR="0008219C">
        <w:t xml:space="preserve"> </w:t>
      </w:r>
      <w:hyperlink w:anchor="Nielson1999" w:history="1">
        <w:r w:rsidR="00315216" w:rsidRPr="00315216">
          <w:rPr>
            <w:rStyle w:val="Hyperlink"/>
          </w:rPr>
          <w:t>Niels</w:t>
        </w:r>
        <w:r w:rsidR="00315216">
          <w:rPr>
            <w:rStyle w:val="Hyperlink"/>
          </w:rPr>
          <w:t>e</w:t>
        </w:r>
        <w:r w:rsidR="00315216" w:rsidRPr="00315216">
          <w:rPr>
            <w:rStyle w:val="Hyperlink"/>
          </w:rPr>
          <w:t>n (</w:t>
        </w:r>
        <w:r w:rsidR="00BB26FF" w:rsidRPr="00315216">
          <w:rPr>
            <w:rStyle w:val="Hyperlink"/>
          </w:rPr>
          <w:t>1999</w:t>
        </w:r>
        <w:r w:rsidR="00315216" w:rsidRPr="00315216">
          <w:rPr>
            <w:rStyle w:val="Hyperlink"/>
          </w:rPr>
          <w:t>)</w:t>
        </w:r>
      </w:hyperlink>
      <w:r w:rsidR="00BB26FF">
        <w:t xml:space="preserve"> </w:t>
      </w:r>
      <w:r w:rsidR="007872F0">
        <w:t xml:space="preserve">where his goal was to promote simplicity as a new philosophy of </w:t>
      </w:r>
      <w:r w:rsidR="00D77B5F">
        <w:t>web design.</w:t>
      </w:r>
      <w:r w:rsidR="002D0232">
        <w:t xml:space="preserve"> </w:t>
      </w:r>
      <w:r w:rsidR="00852A8E">
        <w:t xml:space="preserve">In particular, users need to navigate easily in order to be encouraged to stay on a website. </w:t>
      </w:r>
      <w:r w:rsidR="008F7263">
        <w:t>Necessary que</w:t>
      </w:r>
      <w:r w:rsidR="008F7263">
        <w:t>s</w:t>
      </w:r>
      <w:r w:rsidR="008F7263">
        <w:t>tions which need to be addressed in a user-</w:t>
      </w:r>
      <w:r w:rsidR="00831281">
        <w:t>centered structure</w:t>
      </w:r>
      <w:r w:rsidR="008F7263">
        <w:t xml:space="preserve"> are:</w:t>
      </w:r>
      <w:r w:rsidR="00852A8E">
        <w:t xml:space="preserve"> </w:t>
      </w:r>
      <w:r w:rsidR="006328CC">
        <w:t>Where am I</w:t>
      </w:r>
      <w:r w:rsidR="00852A8E" w:rsidRPr="0095359D">
        <w:t>? Where have I been? And where can I go?</w:t>
      </w:r>
      <w:r w:rsidR="00852A8E">
        <w:t xml:space="preserve"> </w:t>
      </w:r>
      <w:r w:rsidR="00DA5223">
        <w:t xml:space="preserve">The importance of a simple design and how designers can achieve it </w:t>
      </w:r>
      <w:r w:rsidR="000670C5">
        <w:t>is</w:t>
      </w:r>
      <w:r w:rsidR="00296A04">
        <w:t xml:space="preserve"> the </w:t>
      </w:r>
      <w:r w:rsidR="005C4B97">
        <w:t xml:space="preserve">crux of the techniques proposed in his research </w:t>
      </w:r>
      <w:r w:rsidR="00B91B65">
        <w:t xml:space="preserve">and </w:t>
      </w:r>
      <w:r w:rsidR="005C4B97">
        <w:t>ha</w:t>
      </w:r>
      <w:r w:rsidR="000670C5">
        <w:t>s</w:t>
      </w:r>
      <w:r w:rsidR="00BE0A89">
        <w:t xml:space="preserve"> since been adopted </w:t>
      </w:r>
      <w:r w:rsidR="00D45C5A">
        <w:t>in the development of</w:t>
      </w:r>
      <w:r w:rsidR="00BE0A89">
        <w:t xml:space="preserve"> many websites</w:t>
      </w:r>
      <w:r w:rsidR="00D45C5A">
        <w:t xml:space="preserve"> from the late 90s till date</w:t>
      </w:r>
      <w:r w:rsidR="00BE0A89">
        <w:t xml:space="preserve">. </w:t>
      </w:r>
      <w:r w:rsidR="002F6AA4">
        <w:t>Research</w:t>
      </w:r>
      <w:r w:rsidR="004351DF">
        <w:t xml:space="preserve"> </w:t>
      </w:r>
      <w:r w:rsidR="002F6AA4">
        <w:t xml:space="preserve">shows that websites </w:t>
      </w:r>
      <w:r w:rsidR="004351DF">
        <w:t>with</w:t>
      </w:r>
      <w:r w:rsidR="002F6AA4">
        <w:t xml:space="preserve"> hostile interfaces continually los</w:t>
      </w:r>
      <w:r w:rsidR="007B22EE">
        <w:t>e</w:t>
      </w:r>
      <w:r w:rsidR="002F6AA4">
        <w:t xml:space="preserve"> potential customers</w:t>
      </w:r>
      <w:r w:rsidR="00586493">
        <w:t>.</w:t>
      </w:r>
      <w:r w:rsidR="009C01BA">
        <w:t xml:space="preserve"> </w:t>
      </w:r>
      <w:r w:rsidR="00A615D1">
        <w:t xml:space="preserve">Keeping a visitor on a website for as long as possible </w:t>
      </w:r>
      <w:r w:rsidR="00DA65DF">
        <w:t xml:space="preserve">is achieved </w:t>
      </w:r>
      <w:r w:rsidR="00A615D1">
        <w:t>by ensuring that the site is simple to na</w:t>
      </w:r>
      <w:r w:rsidR="00A615D1">
        <w:t>v</w:t>
      </w:r>
      <w:r w:rsidR="00A615D1">
        <w:t>igate and that</w:t>
      </w:r>
      <w:r w:rsidR="00EC56D3">
        <w:t xml:space="preserve"> information is found easily </w:t>
      </w:r>
      <w:hyperlink w:anchor="Jacobs2010" w:history="1">
        <w:r w:rsidR="00EC56D3" w:rsidRPr="00834743">
          <w:rPr>
            <w:rStyle w:val="Hyperlink"/>
          </w:rPr>
          <w:t>(Jacobs, 2010</w:t>
        </w:r>
      </w:hyperlink>
      <w:r w:rsidR="00D36EDA">
        <w:t xml:space="preserve">). This </w:t>
      </w:r>
      <w:r w:rsidR="003A6A71">
        <w:t xml:space="preserve">is </w:t>
      </w:r>
      <w:r w:rsidR="000D325E">
        <w:t>imperative</w:t>
      </w:r>
      <w:r w:rsidR="003A6A71">
        <w:t xml:space="preserve"> in usability.</w:t>
      </w:r>
    </w:p>
    <w:p w:rsidR="0063648D" w:rsidRPr="0063648D" w:rsidRDefault="00646443" w:rsidP="0063648D">
      <w:pPr>
        <w:pStyle w:val="BodyText"/>
      </w:pPr>
      <w:r>
        <w:t xml:space="preserve">Following </w:t>
      </w:r>
      <w:hyperlink w:anchor="Nielson1999" w:history="1">
        <w:r w:rsidRPr="008B271D">
          <w:rPr>
            <w:rStyle w:val="Hyperlink"/>
          </w:rPr>
          <w:t>Nielsen’s</w:t>
        </w:r>
      </w:hyperlink>
      <w:r>
        <w:t xml:space="preserve"> techniques in </w:t>
      </w:r>
      <w:hyperlink w:anchor="Nielson1999" w:history="1">
        <w:r w:rsidRPr="008B271D">
          <w:rPr>
            <w:rStyle w:val="Hyperlink"/>
          </w:rPr>
          <w:t>1999</w:t>
        </w:r>
      </w:hyperlink>
      <w:r>
        <w:t xml:space="preserve">, </w:t>
      </w:r>
      <w:r w:rsidR="009C01BA">
        <w:t>other</w:t>
      </w:r>
      <w:r w:rsidR="00EF2016">
        <w:t xml:space="preserve"> extensive guidelines for web design have since been developed and published, aimed at improving the user experience.</w:t>
      </w:r>
      <w:r w:rsidR="009C01BA">
        <w:t xml:space="preserve"> </w:t>
      </w:r>
      <w:r w:rsidR="00447F8A">
        <w:t>Guidelines have been developed using “research-based approaches that result in highly responsive and easy-to-use Web sites”</w:t>
      </w:r>
      <w:r w:rsidR="00356312">
        <w:t xml:space="preserve"> by the US Department of Health and Health Services</w:t>
      </w:r>
      <w:r w:rsidR="00447F8A">
        <w:t xml:space="preserve"> (</w:t>
      </w:r>
      <w:hyperlink w:anchor="USDeptOfHealth2003" w:history="1">
        <w:r w:rsidR="00447F8A" w:rsidRPr="001771E1">
          <w:rPr>
            <w:rStyle w:val="Hyperlink"/>
          </w:rPr>
          <w:t>USDHSS, 2003</w:t>
        </w:r>
      </w:hyperlink>
      <w:r w:rsidR="00447F8A">
        <w:t xml:space="preserve">). </w:t>
      </w:r>
      <w:r w:rsidR="00D370EA">
        <w:t xml:space="preserve">The </w:t>
      </w:r>
      <w:r w:rsidR="00501EA4">
        <w:t xml:space="preserve">Guidance on World Wide user interfaces </w:t>
      </w:r>
      <w:r w:rsidR="00D370EA">
        <w:t>was</w:t>
      </w:r>
      <w:r w:rsidR="00501EA4">
        <w:t xml:space="preserve"> also been laid down by the standards organization ISO – </w:t>
      </w:r>
      <w:r w:rsidR="00734BCA">
        <w:t>to increase usability</w:t>
      </w:r>
      <w:r w:rsidR="00501EA4">
        <w:t xml:space="preserve"> (</w:t>
      </w:r>
      <w:hyperlink w:anchor="ISO2008" w:history="1">
        <w:r w:rsidR="00501EA4" w:rsidRPr="00065B3D">
          <w:rPr>
            <w:rStyle w:val="Hyperlink"/>
          </w:rPr>
          <w:t>ISO 9241-151:2008</w:t>
        </w:r>
      </w:hyperlink>
      <w:r w:rsidR="00501EA4">
        <w:t>)</w:t>
      </w:r>
      <w:r w:rsidR="005A551C">
        <w:t xml:space="preserve">. Although the </w:t>
      </w:r>
      <w:r w:rsidR="005C3B5C">
        <w:t>varied</w:t>
      </w:r>
      <w:r w:rsidR="00D370EA">
        <w:t xml:space="preserve"> </w:t>
      </w:r>
      <w:r w:rsidR="005A551C">
        <w:t xml:space="preserve">guidelines </w:t>
      </w:r>
      <w:r w:rsidR="00D370EA">
        <w:t xml:space="preserve">in the interest of improved usability </w:t>
      </w:r>
      <w:r w:rsidR="002D52FF">
        <w:t>may not be</w:t>
      </w:r>
      <w:r w:rsidR="005A551C">
        <w:t xml:space="preserve"> uniform</w:t>
      </w:r>
      <w:r w:rsidR="002D52FF">
        <w:t xml:space="preserve"> or compr</w:t>
      </w:r>
      <w:r w:rsidR="002D52FF">
        <w:t>e</w:t>
      </w:r>
      <w:r w:rsidR="002D52FF">
        <w:t>hensive</w:t>
      </w:r>
      <w:r w:rsidR="00CA4973">
        <w:t xml:space="preserve"> as </w:t>
      </w:r>
      <w:hyperlink w:anchor="Bevan2007" w:history="1">
        <w:r w:rsidR="00754963" w:rsidRPr="00AA5A37">
          <w:rPr>
            <w:rStyle w:val="Hyperlink"/>
          </w:rPr>
          <w:t>Bevan and</w:t>
        </w:r>
        <w:r w:rsidR="00CA4973" w:rsidRPr="00AA5A37">
          <w:rPr>
            <w:rStyle w:val="Hyperlink"/>
          </w:rPr>
          <w:t xml:space="preserve"> </w:t>
        </w:r>
        <w:proofErr w:type="spellStart"/>
        <w:r w:rsidR="00CA4973" w:rsidRPr="00AA5A37">
          <w:rPr>
            <w:rStyle w:val="Hyperlink"/>
          </w:rPr>
          <w:t>Spinhof</w:t>
        </w:r>
        <w:proofErr w:type="spellEnd"/>
        <w:r w:rsidR="00754963" w:rsidRPr="00AA5A37">
          <w:rPr>
            <w:rStyle w:val="Hyperlink"/>
          </w:rPr>
          <w:t xml:space="preserve"> (</w:t>
        </w:r>
        <w:r w:rsidR="005A551C" w:rsidRPr="00AA5A37">
          <w:rPr>
            <w:rStyle w:val="Hyperlink"/>
          </w:rPr>
          <w:t>2007</w:t>
        </w:r>
        <w:r w:rsidR="00754963" w:rsidRPr="00AA5A37">
          <w:rPr>
            <w:rStyle w:val="Hyperlink"/>
          </w:rPr>
          <w:t>)</w:t>
        </w:r>
      </w:hyperlink>
      <w:r w:rsidR="005A551C">
        <w:t xml:space="preserve"> point out,</w:t>
      </w:r>
      <w:r w:rsidR="00F31EBE">
        <w:t xml:space="preserve"> the goal is the same: which is to follow these guidelines to arrive at a usable system.</w:t>
      </w:r>
      <w:r w:rsidR="00D370EA">
        <w:t xml:space="preserve"> </w:t>
      </w:r>
      <w:r w:rsidR="00712B69">
        <w:t>Aside navigation</w:t>
      </w:r>
      <w:r w:rsidR="0017424A">
        <w:t xml:space="preserve"> and interaction</w:t>
      </w:r>
      <w:r w:rsidR="00712B69">
        <w:t>, other a</w:t>
      </w:r>
      <w:r w:rsidR="00712B69">
        <w:t>s</w:t>
      </w:r>
      <w:r w:rsidR="00712B69">
        <w:t>pects popularly covered by most usability guidelines include:</w:t>
      </w:r>
      <w:r w:rsidR="004406B0">
        <w:t xml:space="preserve"> </w:t>
      </w:r>
      <w:r w:rsidR="0017424A">
        <w:t>media design and present</w:t>
      </w:r>
      <w:r w:rsidR="0017424A">
        <w:t>a</w:t>
      </w:r>
      <w:r w:rsidR="0017424A">
        <w:t>tion (</w:t>
      </w:r>
      <w:r w:rsidR="004406B0">
        <w:t>homepage page, headings and labels, layout</w:t>
      </w:r>
      <w:r w:rsidR="0017424A">
        <w:t xml:space="preserve">) and content and functionality (search, </w:t>
      </w:r>
      <w:r w:rsidR="004406B0">
        <w:t>writing content and content organiza</w:t>
      </w:r>
      <w:r w:rsidR="0017424A">
        <w:t>tion)</w:t>
      </w:r>
      <w:r w:rsidR="00CA4973">
        <w:t xml:space="preserve"> (</w:t>
      </w:r>
      <w:hyperlink w:anchor="Bevan2005" w:history="1">
        <w:r w:rsidR="00CA4973" w:rsidRPr="00867B33">
          <w:rPr>
            <w:rStyle w:val="Hyperlink"/>
          </w:rPr>
          <w:t>Bevan, 2005</w:t>
        </w:r>
      </w:hyperlink>
      <w:r w:rsidR="00CA4973">
        <w:t>)</w:t>
      </w:r>
      <w:r w:rsidR="0017424A">
        <w:t>.</w:t>
      </w:r>
      <w:r w:rsidR="004406B0">
        <w:t xml:space="preserve"> </w:t>
      </w:r>
      <w:r w:rsidR="005A551C">
        <w:t xml:space="preserve"> </w:t>
      </w:r>
      <w:r w:rsidR="00031618">
        <w:t>Intere</w:t>
      </w:r>
      <w:r w:rsidR="007B22EE">
        <w:t xml:space="preserve">st in website usability studies, developing and implementing </w:t>
      </w:r>
      <w:r w:rsidR="00010C5E">
        <w:t xml:space="preserve">developed </w:t>
      </w:r>
      <w:r w:rsidR="00031618">
        <w:t xml:space="preserve">guidelines </w:t>
      </w:r>
      <w:r w:rsidR="0008784A">
        <w:t xml:space="preserve">and concepts worldwide has become the focus of many organizations in the </w:t>
      </w:r>
      <w:r w:rsidR="007B22EE">
        <w:t xml:space="preserve">Usability </w:t>
      </w:r>
      <w:r w:rsidR="0008784A">
        <w:t>industry such as Usability Pr</w:t>
      </w:r>
      <w:r w:rsidR="0008784A">
        <w:t>o</w:t>
      </w:r>
      <w:r w:rsidR="0008784A">
        <w:lastRenderedPageBreak/>
        <w:t xml:space="preserve">fessionals Association and Usability.gov. </w:t>
      </w:r>
      <w:r w:rsidR="00504D21">
        <w:t xml:space="preserve">Wide adoption of these techniques </w:t>
      </w:r>
      <w:r w:rsidR="00863223">
        <w:t>in website de</w:t>
      </w:r>
      <w:r w:rsidR="00D13EC8">
        <w:t>sign</w:t>
      </w:r>
      <w:r w:rsidR="00863223">
        <w:t xml:space="preserve"> </w:t>
      </w:r>
      <w:r w:rsidR="00CE14B5">
        <w:t xml:space="preserve">is indeed </w:t>
      </w:r>
      <w:r w:rsidR="00BC46A1">
        <w:t>clear indicat</w:t>
      </w:r>
      <w:r w:rsidR="007854F1">
        <w:t>ion that the importance of KISS</w:t>
      </w:r>
      <w:r w:rsidR="00D13EC8">
        <w:t xml:space="preserve"> as a factor in promoting u</w:t>
      </w:r>
      <w:r w:rsidR="00D13EC8">
        <w:t>s</w:t>
      </w:r>
      <w:r w:rsidR="00D13EC8">
        <w:t xml:space="preserve">ability </w:t>
      </w:r>
      <w:r w:rsidR="002252EB">
        <w:t>in</w:t>
      </w:r>
      <w:r w:rsidR="00BC46A1">
        <w:t xml:space="preserve"> web</w:t>
      </w:r>
      <w:r w:rsidR="00310491">
        <w:t>site</w:t>
      </w:r>
      <w:r w:rsidR="00BC46A1">
        <w:t xml:space="preserve"> design cannot be over-emphasized.</w:t>
      </w:r>
    </w:p>
    <w:p w:rsidR="00BB32FD" w:rsidRDefault="00063F23">
      <w:pPr>
        <w:pStyle w:val="Heading3"/>
        <w:rPr>
          <w:u w:val="single"/>
        </w:rPr>
      </w:pPr>
      <w:bookmarkStart w:id="17" w:name="_Toc333241033"/>
      <w:r>
        <w:rPr>
          <w:u w:val="single"/>
        </w:rPr>
        <w:t xml:space="preserve">Usability </w:t>
      </w:r>
      <w:r w:rsidR="00646CD1">
        <w:rPr>
          <w:u w:val="single"/>
        </w:rPr>
        <w:t xml:space="preserve">Evaluation </w:t>
      </w:r>
      <w:r>
        <w:rPr>
          <w:u w:val="single"/>
        </w:rPr>
        <w:t>Methods</w:t>
      </w:r>
      <w:r w:rsidR="00E43640">
        <w:rPr>
          <w:u w:val="single"/>
        </w:rPr>
        <w:t xml:space="preserve"> for a User-Centric Website</w:t>
      </w:r>
      <w:bookmarkEnd w:id="17"/>
    </w:p>
    <w:p w:rsidR="003F231B" w:rsidRDefault="00AC3DE0" w:rsidP="00CA42CF">
      <w:pPr>
        <w:pStyle w:val="BodyText"/>
      </w:pPr>
      <w:r>
        <w:t xml:space="preserve">The </w:t>
      </w:r>
      <w:r w:rsidR="006D19AF">
        <w:t xml:space="preserve">general </w:t>
      </w:r>
      <w:r>
        <w:t xml:space="preserve">process involved in </w:t>
      </w:r>
      <w:r w:rsidR="00F92FBE">
        <w:t xml:space="preserve">any user-centered </w:t>
      </w:r>
      <w:r w:rsidR="0091753B">
        <w:t xml:space="preserve">website </w:t>
      </w:r>
      <w:r w:rsidR="00F92FBE">
        <w:t>design</w:t>
      </w:r>
      <w:r w:rsidR="00DE5F41">
        <w:t xml:space="preserve"> is depicted in F</w:t>
      </w:r>
      <w:r w:rsidR="0091753B">
        <w:t>ig</w:t>
      </w:r>
      <w:r w:rsidR="00DE5F41">
        <w:t>ure 2</w:t>
      </w:r>
      <w:r w:rsidR="0091753B">
        <w:t xml:space="preserve"> </w:t>
      </w:r>
      <w:r w:rsidR="006D19AF">
        <w:t>which</w:t>
      </w:r>
      <w:r w:rsidR="00C9503C">
        <w:t xml:space="preserve"> is an international standard provided by ISO defining the human-centered design process (</w:t>
      </w:r>
      <w:hyperlink w:anchor="ISO2010" w:history="1">
        <w:r w:rsidR="00C9503C" w:rsidRPr="00084981">
          <w:rPr>
            <w:rStyle w:val="Hyperlink"/>
          </w:rPr>
          <w:t xml:space="preserve">ISO </w:t>
        </w:r>
        <w:r w:rsidR="00834F87" w:rsidRPr="00084981">
          <w:rPr>
            <w:rStyle w:val="Hyperlink"/>
          </w:rPr>
          <w:t>9241-210</w:t>
        </w:r>
      </w:hyperlink>
      <w:r w:rsidR="00C9503C">
        <w:t>)</w:t>
      </w:r>
      <w:r w:rsidR="00646CD1">
        <w:t xml:space="preserve">. In order to effectively determine what method should be used to evaluate usability, </w:t>
      </w:r>
      <w:r w:rsidR="00970313">
        <w:t xml:space="preserve">it is necessary to identify </w:t>
      </w:r>
      <w:r w:rsidR="00D9146E">
        <w:t xml:space="preserve">what aspect of usability </w:t>
      </w:r>
      <w:r w:rsidR="002F70CD">
        <w:t>is being considered</w:t>
      </w:r>
      <w:r w:rsidR="00646CD1">
        <w:t xml:space="preserve">. </w:t>
      </w:r>
      <w:r w:rsidR="002F70CD">
        <w:t xml:space="preserve">For a user-centric website, the best description of usability would be that presented in </w:t>
      </w:r>
      <w:hyperlink w:anchor="ISO2001" w:history="1">
        <w:r w:rsidR="002F70CD" w:rsidRPr="00880473">
          <w:rPr>
            <w:rStyle w:val="Hyperlink"/>
          </w:rPr>
          <w:t>ISO 9126</w:t>
        </w:r>
        <w:r w:rsidR="008C0997" w:rsidRPr="00880473">
          <w:rPr>
            <w:rStyle w:val="Hyperlink"/>
          </w:rPr>
          <w:t xml:space="preserve"> PART 1</w:t>
        </w:r>
      </w:hyperlink>
      <w:r w:rsidR="008C0997">
        <w:t>. It identifies four main characteristics of a system which is considered us</w:t>
      </w:r>
      <w:r w:rsidR="008C0997">
        <w:t>a</w:t>
      </w:r>
      <w:r w:rsidR="008C0997">
        <w:t xml:space="preserve">ble: it must be </w:t>
      </w:r>
      <w:r w:rsidR="00634E77">
        <w:t>“</w:t>
      </w:r>
      <w:r w:rsidR="008C0997">
        <w:t>understood, learned, operated and attractive to the user</w:t>
      </w:r>
      <w:r w:rsidR="00634E77">
        <w:t>”</w:t>
      </w:r>
      <w:r w:rsidR="008C0997">
        <w:t xml:space="preserve"> </w:t>
      </w:r>
      <w:hyperlink w:anchor="ISO2001" w:history="1">
        <w:r w:rsidR="008C0997" w:rsidRPr="00880473">
          <w:rPr>
            <w:rStyle w:val="Hyperlink"/>
          </w:rPr>
          <w:t>(ISO.org, 2001</w:t>
        </w:r>
      </w:hyperlink>
      <w:r w:rsidR="008C0997">
        <w:t>)</w:t>
      </w:r>
      <w:r w:rsidR="00FD6010">
        <w:t>.</w:t>
      </w:r>
      <w:r w:rsidR="008C0997">
        <w:t xml:space="preserve"> </w:t>
      </w:r>
      <w:r w:rsidR="001E5F16">
        <w:t>Based on this, there are several</w:t>
      </w:r>
      <w:r w:rsidR="00646CD1">
        <w:t xml:space="preserve"> evaluation methods which may be used to improve the usability of a website.</w:t>
      </w:r>
    </w:p>
    <w:p w:rsidR="0045765B" w:rsidRDefault="001B2E09" w:rsidP="008D155E">
      <w:pPr>
        <w:pStyle w:val="Caption"/>
        <w:jc w:val="center"/>
      </w:pPr>
      <w:r>
        <w:rPr>
          <w:noProof/>
          <w:lang w:val="en-GB" w:eastAsia="en-GB"/>
        </w:rPr>
        <w:drawing>
          <wp:inline distT="0" distB="0" distL="0" distR="0" wp14:anchorId="2294D41C" wp14:editId="4299F1AA">
            <wp:extent cx="5048250" cy="3346126"/>
            <wp:effectExtent l="0" t="0" r="0" b="6985"/>
            <wp:docPr id="17"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48250" cy="3346126"/>
                    </a:xfrm>
                    <a:prstGeom prst="rect">
                      <a:avLst/>
                    </a:prstGeom>
                  </pic:spPr>
                </pic:pic>
              </a:graphicData>
            </a:graphic>
          </wp:inline>
        </w:drawing>
      </w:r>
      <w:r w:rsidR="006D19AF" w:rsidRPr="006D19AF">
        <w:t xml:space="preserve"> </w:t>
      </w:r>
      <w:r w:rsidR="00F72ACD">
        <w:t xml:space="preserve">   </w:t>
      </w:r>
    </w:p>
    <w:p w:rsidR="008D155E" w:rsidRDefault="0045765B" w:rsidP="004A6633">
      <w:pPr>
        <w:pStyle w:val="Caption"/>
        <w:ind w:left="1440"/>
      </w:pPr>
      <w:bookmarkStart w:id="18" w:name="_Toc333241079"/>
      <w:r>
        <w:t xml:space="preserve">Figure </w:t>
      </w:r>
      <w:r w:rsidR="00307226">
        <w:fldChar w:fldCharType="begin"/>
      </w:r>
      <w:r>
        <w:instrText xml:space="preserve"> SEQ Figure \* ARABIC </w:instrText>
      </w:r>
      <w:r w:rsidR="00307226">
        <w:fldChar w:fldCharType="separate"/>
      </w:r>
      <w:r w:rsidR="00517056">
        <w:rPr>
          <w:noProof/>
        </w:rPr>
        <w:t>2</w:t>
      </w:r>
      <w:r w:rsidR="00307226">
        <w:fldChar w:fldCharType="end"/>
      </w:r>
      <w:r>
        <w:t>: Human-centred design process</w:t>
      </w:r>
      <w:r w:rsidR="003B4454">
        <w:t xml:space="preserve"> (</w:t>
      </w:r>
      <w:hyperlink w:anchor="UsabilityProfessionalsPix" w:history="1">
        <w:r w:rsidR="004A6633" w:rsidRPr="00440269">
          <w:rPr>
            <w:rStyle w:val="Hyperlink"/>
          </w:rPr>
          <w:t>Usability Professionals, 2004</w:t>
        </w:r>
      </w:hyperlink>
      <w:r w:rsidR="004A6633">
        <w:t>)</w:t>
      </w:r>
      <w:bookmarkEnd w:id="18"/>
    </w:p>
    <w:p w:rsidR="00CA42CF" w:rsidRPr="00CA42CF" w:rsidRDefault="00C73ECC" w:rsidP="008D155E">
      <w:pPr>
        <w:pStyle w:val="BodyText"/>
      </w:pPr>
      <w:r>
        <w:t>Usability evaluation methods which have been explored</w:t>
      </w:r>
      <w:r w:rsidR="00777D75">
        <w:t xml:space="preserve"> in include f</w:t>
      </w:r>
      <w:r w:rsidR="00DB69B1">
        <w:t>ocus groups, individ</w:t>
      </w:r>
      <w:r w:rsidR="00DB69B1">
        <w:t>u</w:t>
      </w:r>
      <w:r w:rsidR="00DB69B1">
        <w:t xml:space="preserve">al interviews, </w:t>
      </w:r>
      <w:r w:rsidR="00B513F7">
        <w:t xml:space="preserve">contextual interviews, </w:t>
      </w:r>
      <w:r w:rsidR="00240A72">
        <w:t xml:space="preserve">use cases, surveys online and usability testing </w:t>
      </w:r>
      <w:r w:rsidR="004C5839">
        <w:t xml:space="preserve">which are </w:t>
      </w:r>
      <w:r w:rsidR="0095438F">
        <w:t xml:space="preserve">reviewed on </w:t>
      </w:r>
      <w:hyperlink w:anchor="UsabilityGov" w:history="1">
        <w:r w:rsidR="0095438F" w:rsidRPr="00AF50DE">
          <w:rPr>
            <w:rStyle w:val="Hyperlink"/>
          </w:rPr>
          <w:t xml:space="preserve">Usability.gov </w:t>
        </w:r>
        <w:r w:rsidR="004B4262">
          <w:rPr>
            <w:rStyle w:val="Hyperlink"/>
          </w:rPr>
          <w:t>(</w:t>
        </w:r>
        <w:proofErr w:type="spellStart"/>
        <w:r w:rsidR="0095438F" w:rsidRPr="00AF50DE">
          <w:rPr>
            <w:rStyle w:val="Hyperlink"/>
          </w:rPr>
          <w:t>n.d</w:t>
        </w:r>
      </w:hyperlink>
      <w:r w:rsidR="0095438F">
        <w:t>.</w:t>
      </w:r>
      <w:proofErr w:type="spellEnd"/>
      <w:r w:rsidR="004B4262">
        <w:t>)</w:t>
      </w:r>
      <w:r w:rsidR="00B37E09">
        <w:t>.</w:t>
      </w:r>
      <w:r w:rsidR="0095438F">
        <w:t xml:space="preserve"> </w:t>
      </w:r>
      <w:r w:rsidR="00DF7F2D">
        <w:t xml:space="preserve">Cognitive walkthrough and think aloud </w:t>
      </w:r>
      <w:r w:rsidR="00254D89">
        <w:t xml:space="preserve">methods </w:t>
      </w:r>
      <w:r w:rsidR="004C5839">
        <w:t xml:space="preserve">have </w:t>
      </w:r>
      <w:r w:rsidR="004C5839">
        <w:lastRenderedPageBreak/>
        <w:t>been reviewed</w:t>
      </w:r>
      <w:r w:rsidR="00DF7F2D">
        <w:t xml:space="preserve"> in </w:t>
      </w:r>
      <w:hyperlink w:anchor="Khajouei2011" w:history="1">
        <w:proofErr w:type="spellStart"/>
        <w:r w:rsidR="00DF7F2D" w:rsidRPr="00D90A1E">
          <w:rPr>
            <w:rStyle w:val="Hyperlink"/>
          </w:rPr>
          <w:t>Khajo</w:t>
        </w:r>
        <w:r w:rsidR="00AF50DE" w:rsidRPr="00D90A1E">
          <w:rPr>
            <w:rStyle w:val="Hyperlink"/>
          </w:rPr>
          <w:t>uei</w:t>
        </w:r>
        <w:proofErr w:type="spellEnd"/>
        <w:r w:rsidR="00B37E09">
          <w:rPr>
            <w:rStyle w:val="Hyperlink"/>
          </w:rPr>
          <w:t xml:space="preserve">, </w:t>
        </w:r>
        <w:proofErr w:type="spellStart"/>
        <w:r w:rsidR="00B37E09">
          <w:rPr>
            <w:rStyle w:val="Hyperlink"/>
          </w:rPr>
          <w:t>Hasman</w:t>
        </w:r>
        <w:proofErr w:type="spellEnd"/>
        <w:r w:rsidR="00B37E09">
          <w:rPr>
            <w:rStyle w:val="Hyperlink"/>
          </w:rPr>
          <w:t xml:space="preserve"> and Jaspers</w:t>
        </w:r>
        <w:r w:rsidR="00DF7F2D" w:rsidRPr="00D90A1E">
          <w:rPr>
            <w:rStyle w:val="Hyperlink"/>
          </w:rPr>
          <w:t xml:space="preserve"> (2011)</w:t>
        </w:r>
      </w:hyperlink>
      <w:r w:rsidR="00254D89">
        <w:t>.</w:t>
      </w:r>
      <w:r w:rsidR="00F92FBE">
        <w:t xml:space="preserve"> </w:t>
      </w:r>
      <w:r w:rsidR="0017599D">
        <w:t xml:space="preserve">A </w:t>
      </w:r>
      <w:r w:rsidR="000E5178">
        <w:t>broad</w:t>
      </w:r>
      <w:r w:rsidR="0017599D">
        <w:t xml:space="preserve"> classification of several techniques is provided</w:t>
      </w:r>
      <w:r w:rsidR="00B31259">
        <w:t xml:space="preserve"> by </w:t>
      </w:r>
      <w:hyperlink w:anchor="Fernandez2011" w:history="1">
        <w:r w:rsidR="00B31259" w:rsidRPr="00E31D12">
          <w:rPr>
            <w:rStyle w:val="Hyperlink"/>
          </w:rPr>
          <w:t>Fernand</w:t>
        </w:r>
        <w:r w:rsidR="00D558E0">
          <w:rPr>
            <w:rStyle w:val="Hyperlink"/>
          </w:rPr>
          <w:t>ez,</w:t>
        </w:r>
        <w:r w:rsidR="00D558E0">
          <w:t xml:space="preserve"> </w:t>
        </w:r>
        <w:proofErr w:type="spellStart"/>
        <w:r w:rsidR="00D558E0">
          <w:t>Insfran</w:t>
        </w:r>
        <w:proofErr w:type="spellEnd"/>
        <w:r w:rsidR="00D558E0">
          <w:t xml:space="preserve"> and </w:t>
        </w:r>
        <w:proofErr w:type="spellStart"/>
        <w:r w:rsidR="00D558E0">
          <w:t>Abrahao</w:t>
        </w:r>
        <w:proofErr w:type="spellEnd"/>
        <w:r w:rsidR="00B31259" w:rsidRPr="00E31D12">
          <w:rPr>
            <w:rStyle w:val="Hyperlink"/>
          </w:rPr>
          <w:t xml:space="preserve"> (2011)</w:t>
        </w:r>
      </w:hyperlink>
      <w:r w:rsidR="0017599D">
        <w:t xml:space="preserve"> </w:t>
      </w:r>
      <w:r w:rsidR="001A4C67">
        <w:t>under two headings:</w:t>
      </w:r>
      <w:r w:rsidR="000E5178">
        <w:t xml:space="preserve"> empirical and inspection methods. </w:t>
      </w:r>
      <w:r w:rsidR="00307DB1">
        <w:t>The</w:t>
      </w:r>
      <w:r w:rsidR="00D05877">
        <w:t>y</w:t>
      </w:r>
      <w:r w:rsidR="00307DB1">
        <w:t xml:space="preserve"> describe empirical methods as those which would involve the end-users, </w:t>
      </w:r>
      <w:r w:rsidR="00DF33E4">
        <w:t xml:space="preserve">while </w:t>
      </w:r>
      <w:r w:rsidR="00307DB1">
        <w:t xml:space="preserve">inspection methods involve designers or </w:t>
      </w:r>
      <w:r w:rsidR="007F2A39">
        <w:t>inspectors’</w:t>
      </w:r>
      <w:r w:rsidR="00DF33E4">
        <w:t xml:space="preserve"> reviews using a set of guidelines</w:t>
      </w:r>
      <w:r w:rsidR="00967E23">
        <w:t xml:space="preserve"> like those described in section 2.1.1. </w:t>
      </w:r>
      <w:proofErr w:type="gramStart"/>
      <w:r w:rsidR="00967E23">
        <w:t>above</w:t>
      </w:r>
      <w:proofErr w:type="gramEnd"/>
      <w:r w:rsidR="00967E23">
        <w:t xml:space="preserve">. </w:t>
      </w:r>
      <w:r w:rsidR="00606C45">
        <w:t>Furthe</w:t>
      </w:r>
      <w:r w:rsidR="00606C45">
        <w:t>r</w:t>
      </w:r>
      <w:r w:rsidR="00606C45">
        <w:t>more, the pros and cons for each of the methods are also provided</w:t>
      </w:r>
      <w:r w:rsidR="00633766">
        <w:t xml:space="preserve">. </w:t>
      </w:r>
      <w:r w:rsidR="006245DA">
        <w:t>Empirical</w:t>
      </w:r>
      <w:r w:rsidR="00633766">
        <w:t xml:space="preserve"> methods</w:t>
      </w:r>
      <w:r w:rsidR="006245DA">
        <w:t xml:space="preserve"> may</w:t>
      </w:r>
      <w:r w:rsidR="00633766">
        <w:t xml:space="preserve"> appear to be more useful especially </w:t>
      </w:r>
      <w:r w:rsidR="006245DA">
        <w:t>in websites because</w:t>
      </w:r>
      <w:r w:rsidR="00633766">
        <w:t xml:space="preserve"> the end </w:t>
      </w:r>
      <w:proofErr w:type="gramStart"/>
      <w:r w:rsidR="00633766">
        <w:t>user</w:t>
      </w:r>
      <w:proofErr w:type="gramEnd"/>
      <w:r w:rsidR="006245DA">
        <w:t xml:space="preserve"> who</w:t>
      </w:r>
      <w:r w:rsidR="00633766">
        <w:t xml:space="preserve"> is the consumer</w:t>
      </w:r>
      <w:r w:rsidR="006245DA">
        <w:t>, is involved in the evaluation</w:t>
      </w:r>
      <w:r w:rsidR="00633766">
        <w:t xml:space="preserve"> but the disadvantage comes in that the website must be partially or fully developed in order for empirical evaluations to commence. The inspection method on the other hand accommodates evaluations on prototypes or mock ups. </w:t>
      </w:r>
      <w:r w:rsidR="00185081">
        <w:t>The inspection method is also considered to require fewer resources than in empir</w:t>
      </w:r>
      <w:r w:rsidR="00185081">
        <w:t>i</w:t>
      </w:r>
      <w:r w:rsidR="00185081">
        <w:t xml:space="preserve">cal methods. </w:t>
      </w:r>
      <w:r w:rsidR="002E5BF2">
        <w:t>A summary of the findings in this study indicate that there is no single met</w:t>
      </w:r>
      <w:r w:rsidR="002E5BF2">
        <w:t>h</w:t>
      </w:r>
      <w:r w:rsidR="002E5BF2">
        <w:t>od which is suitable for all circ</w:t>
      </w:r>
      <w:r w:rsidR="00F625F8">
        <w:t xml:space="preserve">umstances. The method to be used is dependent on what interface is being evaluated and for what purpose. </w:t>
      </w:r>
      <w:r w:rsidR="002C39E5">
        <w:t>It is also</w:t>
      </w:r>
      <w:r w:rsidR="002E5BF2">
        <w:t xml:space="preserve"> </w:t>
      </w:r>
      <w:r w:rsidR="002C39E5">
        <w:t xml:space="preserve">suggested </w:t>
      </w:r>
      <w:r w:rsidR="002E5BF2">
        <w:t xml:space="preserve">that </w:t>
      </w:r>
      <w:r w:rsidR="0047682F">
        <w:t xml:space="preserve">to achieve better results, </w:t>
      </w:r>
      <w:r w:rsidR="002E5BF2">
        <w:t>methods</w:t>
      </w:r>
      <w:r w:rsidR="0047682F">
        <w:t xml:space="preserve"> </w:t>
      </w:r>
      <w:r w:rsidR="00E01919">
        <w:t>may</w:t>
      </w:r>
      <w:r w:rsidR="0047682F">
        <w:t xml:space="preserve"> </w:t>
      </w:r>
      <w:r w:rsidR="002E5BF2">
        <w:t xml:space="preserve">be combined. </w:t>
      </w:r>
    </w:p>
    <w:p w:rsidR="00075127" w:rsidRDefault="00075127">
      <w:pPr>
        <w:pStyle w:val="Heading3"/>
        <w:rPr>
          <w:u w:val="single"/>
        </w:rPr>
      </w:pPr>
      <w:bookmarkStart w:id="19" w:name="_Toc333241034"/>
      <w:r w:rsidRPr="00B43A50">
        <w:rPr>
          <w:u w:val="single"/>
        </w:rPr>
        <w:t>Website usability testing</w:t>
      </w:r>
      <w:bookmarkEnd w:id="19"/>
    </w:p>
    <w:p w:rsidR="00D6526F" w:rsidRDefault="00CA2A57" w:rsidP="00D6526F">
      <w:pPr>
        <w:pStyle w:val="BodyText"/>
      </w:pPr>
      <w:r>
        <w:t>Follow</w:t>
      </w:r>
      <w:r w:rsidR="007169B6">
        <w:t>ing the discussion of usability</w:t>
      </w:r>
      <w:r>
        <w:t xml:space="preserve"> evaluation methods, it is pertinent to discuss the </w:t>
      </w:r>
      <w:r w:rsidR="005F2BE2">
        <w:t>i</w:t>
      </w:r>
      <w:r w:rsidR="005F2BE2">
        <w:t>n</w:t>
      </w:r>
      <w:r w:rsidR="005F2BE2">
        <w:t>terface</w:t>
      </w:r>
      <w:r w:rsidR="00EC7037">
        <w:t xml:space="preserve"> in question</w:t>
      </w:r>
      <w:r w:rsidR="005F2BE2">
        <w:t xml:space="preserve"> as well as </w:t>
      </w:r>
      <w:r w:rsidR="00476BD7">
        <w:t xml:space="preserve">the </w:t>
      </w:r>
      <w:r w:rsidR="005F2BE2">
        <w:t>purpose of the evaluation in order to arrive at an appr</w:t>
      </w:r>
      <w:r w:rsidR="005F2BE2">
        <w:t>o</w:t>
      </w:r>
      <w:r w:rsidR="005F2BE2">
        <w:t xml:space="preserve">priate usability evaluation method. </w:t>
      </w:r>
      <w:r w:rsidR="00CF1259">
        <w:t xml:space="preserve">In the </w:t>
      </w:r>
      <w:r w:rsidR="00275641">
        <w:t>evaluation</w:t>
      </w:r>
      <w:r w:rsidR="00CF1259">
        <w:t xml:space="preserve"> of</w:t>
      </w:r>
      <w:r w:rsidR="00275641">
        <w:t xml:space="preserve"> a</w:t>
      </w:r>
      <w:r w:rsidR="00CF1259">
        <w:t xml:space="preserve"> website, usability is measuring the quality of users experience as they interact with the website</w:t>
      </w:r>
      <w:r w:rsidR="008B2B9D">
        <w:t>: efficiency/e</w:t>
      </w:r>
      <w:r w:rsidR="00275641">
        <w:t xml:space="preserve">ase of use, how </w:t>
      </w:r>
      <w:r w:rsidR="008B2B9D">
        <w:t>easily</w:t>
      </w:r>
      <w:r w:rsidR="00275641">
        <w:t xml:space="preserve"> it is learned, and the satisfaction of the user. </w:t>
      </w:r>
      <w:r w:rsidR="0077287A">
        <w:t xml:space="preserve">The simplest usability method is considered to be the standard user testing and despite this simplicity, it provides insights and data which </w:t>
      </w:r>
      <w:r w:rsidR="002207A0">
        <w:t>end up being</w:t>
      </w:r>
      <w:r w:rsidR="0077287A">
        <w:t xml:space="preserve"> beyond expectations </w:t>
      </w:r>
      <w:hyperlink w:anchor="NielsenNorman" w:history="1">
        <w:r w:rsidR="0077287A" w:rsidRPr="00B23F58">
          <w:rPr>
            <w:rStyle w:val="Hyperlink"/>
          </w:rPr>
          <w:t xml:space="preserve">(nngroup.com, </w:t>
        </w:r>
        <w:proofErr w:type="spellStart"/>
        <w:r w:rsidR="0077287A" w:rsidRPr="00B23F58">
          <w:rPr>
            <w:rStyle w:val="Hyperlink"/>
          </w:rPr>
          <w:t>n.d.</w:t>
        </w:r>
        <w:proofErr w:type="spellEnd"/>
      </w:hyperlink>
      <w:r w:rsidR="0077287A">
        <w:t>)</w:t>
      </w:r>
      <w:r w:rsidR="001A7F0D">
        <w:t>.</w:t>
      </w:r>
      <w:r w:rsidR="00325A20">
        <w:t xml:space="preserve"> </w:t>
      </w:r>
      <w:hyperlink w:anchor="Krug2000" w:history="1">
        <w:r w:rsidR="00927018">
          <w:rPr>
            <w:rStyle w:val="Hyperlink"/>
          </w:rPr>
          <w:t>Krug (</w:t>
        </w:r>
        <w:r w:rsidR="00327030" w:rsidRPr="003B4454">
          <w:rPr>
            <w:rStyle w:val="Hyperlink"/>
          </w:rPr>
          <w:t>2000</w:t>
        </w:r>
      </w:hyperlink>
      <w:r w:rsidR="00927018">
        <w:rPr>
          <w:rStyle w:val="Hyperlink"/>
        </w:rPr>
        <w:t>)</w:t>
      </w:r>
      <w:r w:rsidR="00327030">
        <w:t xml:space="preserve"> </w:t>
      </w:r>
      <w:r w:rsidR="00D31EF7">
        <w:t>ana</w:t>
      </w:r>
      <w:r w:rsidR="00D31EF7">
        <w:t>l</w:t>
      </w:r>
      <w:r w:rsidR="00D31EF7">
        <w:t xml:space="preserve">yses the use of focus </w:t>
      </w:r>
      <w:r w:rsidR="00FF273F">
        <w:t xml:space="preserve">groups </w:t>
      </w:r>
      <w:r w:rsidR="00A63B82">
        <w:t>versus</w:t>
      </w:r>
      <w:r w:rsidR="00D31EF7">
        <w:t xml:space="preserve"> usability testing. </w:t>
      </w:r>
      <w:r w:rsidR="00936435">
        <w:t xml:space="preserve">Whilst focus groups involve group of 5 to 8 people sitting together and giving their opinions about a design, </w:t>
      </w:r>
      <w:r w:rsidR="00397A84">
        <w:t>usability test i</w:t>
      </w:r>
      <w:r w:rsidR="00397A84">
        <w:t>n</w:t>
      </w:r>
      <w:r w:rsidR="00397A84">
        <w:t>volves a single person</w:t>
      </w:r>
      <w:r w:rsidR="00156559">
        <w:t xml:space="preserve"> being asked to perform </w:t>
      </w:r>
      <w:r w:rsidR="00397A84">
        <w:t>task</w:t>
      </w:r>
      <w:r w:rsidR="00156559">
        <w:t>s</w:t>
      </w:r>
      <w:r w:rsidR="00397A84">
        <w:t xml:space="preserve"> on the website or </w:t>
      </w:r>
      <w:r w:rsidR="00156559">
        <w:t>to figure out what the website is about.</w:t>
      </w:r>
      <w:r w:rsidR="00B85F98">
        <w:t xml:space="preserve"> </w:t>
      </w:r>
      <w:r w:rsidR="002B16BF">
        <w:t>In order for critical issues in a website to be discovered and i</w:t>
      </w:r>
      <w:r w:rsidR="002B16BF">
        <w:t>m</w:t>
      </w:r>
      <w:r w:rsidR="002B16BF">
        <w:t>provements made to the website. He presents several positive outcomes discovered in the course of conducting usability tests</w:t>
      </w:r>
      <w:r w:rsidR="00D401D6">
        <w:t>:</w:t>
      </w:r>
    </w:p>
    <w:p w:rsidR="00C715FD" w:rsidRDefault="00C715FD" w:rsidP="00A80928">
      <w:pPr>
        <w:pStyle w:val="BodyText"/>
        <w:numPr>
          <w:ilvl w:val="0"/>
          <w:numId w:val="43"/>
        </w:numPr>
      </w:pPr>
      <w:r>
        <w:lastRenderedPageBreak/>
        <w:t xml:space="preserve">A </w:t>
      </w:r>
      <w:r w:rsidRPr="00C715FD">
        <w:rPr>
          <w:i/>
        </w:rPr>
        <w:t>great</w:t>
      </w:r>
      <w:r>
        <w:t xml:space="preserve"> site is achieved </w:t>
      </w:r>
      <w:r w:rsidR="00D63C74">
        <w:t>only from testing</w:t>
      </w:r>
    </w:p>
    <w:p w:rsidR="00A80928" w:rsidRDefault="00A80928" w:rsidP="00A80928">
      <w:pPr>
        <w:pStyle w:val="BodyText"/>
        <w:numPr>
          <w:ilvl w:val="0"/>
          <w:numId w:val="43"/>
        </w:numPr>
      </w:pPr>
      <w:r>
        <w:t>It is one hundred percent better to test one user than to test none</w:t>
      </w:r>
    </w:p>
    <w:p w:rsidR="00A80928" w:rsidRDefault="00A80928" w:rsidP="00A80928">
      <w:pPr>
        <w:pStyle w:val="BodyText"/>
        <w:numPr>
          <w:ilvl w:val="0"/>
          <w:numId w:val="43"/>
        </w:numPr>
      </w:pPr>
      <w:r>
        <w:t>Testing i</w:t>
      </w:r>
      <w:r w:rsidR="00191E3A">
        <w:t>s continuous, it is not done once: test, fix and test again</w:t>
      </w:r>
    </w:p>
    <w:p w:rsidR="00EB7038" w:rsidRDefault="00EB7038" w:rsidP="00A80928">
      <w:pPr>
        <w:pStyle w:val="BodyText"/>
        <w:numPr>
          <w:ilvl w:val="0"/>
          <w:numId w:val="43"/>
        </w:numPr>
      </w:pPr>
      <w:r>
        <w:t>Test with people closest to the future users of the website</w:t>
      </w:r>
    </w:p>
    <w:p w:rsidR="00293D61" w:rsidRDefault="00A903B8" w:rsidP="00DE0228">
      <w:pPr>
        <w:pStyle w:val="BodyText"/>
      </w:pPr>
      <w:hyperlink w:anchor="Barnum2010" w:history="1">
        <w:r w:rsidR="00297993">
          <w:rPr>
            <w:rStyle w:val="Hyperlink"/>
          </w:rPr>
          <w:t>Barnum (</w:t>
        </w:r>
        <w:r w:rsidR="0063196C" w:rsidRPr="003E28F0">
          <w:rPr>
            <w:rStyle w:val="Hyperlink"/>
          </w:rPr>
          <w:t>2010</w:t>
        </w:r>
      </w:hyperlink>
      <w:r w:rsidR="00297993">
        <w:rPr>
          <w:rStyle w:val="Hyperlink"/>
        </w:rPr>
        <w:t>)</w:t>
      </w:r>
      <w:r w:rsidR="0063196C">
        <w:t xml:space="preserve"> provides insight on developing a test plan. </w:t>
      </w:r>
      <w:r w:rsidR="001A7CAC">
        <w:t>A test plan is typically depen</w:t>
      </w:r>
      <w:r w:rsidR="001A7CAC">
        <w:t>d</w:t>
      </w:r>
      <w:r w:rsidR="001A7CAC">
        <w:t>ent on how the usability test will be conducted. A standard test would involve presenting participants with tasks and collecting feedback based on their experiences while using the design to perform the tasks. Other methods could involve comparing two designs (poss</w:t>
      </w:r>
      <w:r w:rsidR="001A7CAC">
        <w:t>i</w:t>
      </w:r>
      <w:r w:rsidR="001A7CAC">
        <w:t>bly that of a competitor) to determine which is preferred or a benchmarking process of testing to find if the design meets up with some specified metrics.  Based on the budget and time available for the testing, a test plan addresses the numbe</w:t>
      </w:r>
      <w:r w:rsidR="00643F65">
        <w:t xml:space="preserve">r of users to be tested, </w:t>
      </w:r>
      <w:r w:rsidR="00066502">
        <w:t xml:space="preserve">who should participate, who should administer the test, test </w:t>
      </w:r>
      <w:r w:rsidR="00610F5C">
        <w:t>environment</w:t>
      </w:r>
      <w:r w:rsidR="00066502">
        <w:t>, what to test</w:t>
      </w:r>
      <w:r w:rsidR="00610F5C">
        <w:t xml:space="preserve"> (test plan)</w:t>
      </w:r>
      <w:r w:rsidR="00066502">
        <w:t xml:space="preserve">, when to test, </w:t>
      </w:r>
      <w:r w:rsidR="00772CB3">
        <w:t xml:space="preserve">how many tests to conduct, </w:t>
      </w:r>
      <w:r w:rsidR="001206D4">
        <w:t>incentive to participants, data colle</w:t>
      </w:r>
      <w:r w:rsidR="001206D4">
        <w:t>c</w:t>
      </w:r>
      <w:r w:rsidR="001206D4">
        <w:t xml:space="preserve">tion and </w:t>
      </w:r>
      <w:r w:rsidR="005A0D2B">
        <w:t>evaluation</w:t>
      </w:r>
      <w:r w:rsidR="00066502">
        <w:t xml:space="preserve"> and presentation of results. </w:t>
      </w:r>
      <w:proofErr w:type="gramStart"/>
      <w:r w:rsidR="009339DF">
        <w:t>(</w:t>
      </w:r>
      <w:hyperlink w:anchor="Rubin2008" w:history="1">
        <w:r w:rsidR="00EF0F2A">
          <w:rPr>
            <w:rStyle w:val="Hyperlink"/>
          </w:rPr>
          <w:t>Rubin and</w:t>
        </w:r>
        <w:r w:rsidR="009339DF" w:rsidRPr="00FC1F33">
          <w:rPr>
            <w:rStyle w:val="Hyperlink"/>
          </w:rPr>
          <w:t xml:space="preserve"> </w:t>
        </w:r>
        <w:proofErr w:type="spellStart"/>
        <w:r w:rsidR="009339DF" w:rsidRPr="00FC1F33">
          <w:rPr>
            <w:rStyle w:val="Hyperlink"/>
          </w:rPr>
          <w:t>Chisnell</w:t>
        </w:r>
        <w:proofErr w:type="spellEnd"/>
        <w:r w:rsidR="009339DF" w:rsidRPr="00FC1F33">
          <w:rPr>
            <w:rStyle w:val="Hyperlink"/>
          </w:rPr>
          <w:t>, 2008</w:t>
        </w:r>
      </w:hyperlink>
      <w:r w:rsidR="009339DF">
        <w:t>).</w:t>
      </w:r>
      <w:proofErr w:type="gramEnd"/>
      <w:r w:rsidR="009339DF">
        <w:t xml:space="preserve"> </w:t>
      </w:r>
    </w:p>
    <w:p w:rsidR="00FD3320" w:rsidRDefault="006D26C5" w:rsidP="00DE0228">
      <w:pPr>
        <w:pStyle w:val="BodyText"/>
      </w:pPr>
      <w:r>
        <w:t>Usability testing could be carried out anywhere. “</w:t>
      </w:r>
      <w:r w:rsidRPr="004E3F62">
        <w:rPr>
          <w:i/>
        </w:rPr>
        <w:t>These days you can do usability testing here, there and everywhere</w:t>
      </w:r>
      <w:r>
        <w:t>” (</w:t>
      </w:r>
      <w:hyperlink w:anchor="Barnum2010" w:history="1">
        <w:r w:rsidRPr="00A1561D">
          <w:rPr>
            <w:rStyle w:val="Hyperlink"/>
          </w:rPr>
          <w:t>Barnum, 2010</w:t>
        </w:r>
      </w:hyperlink>
      <w:r>
        <w:t>)</w:t>
      </w:r>
      <w:r w:rsidR="002A7D3D">
        <w:t>.</w:t>
      </w:r>
      <w:r>
        <w:t xml:space="preserve"> </w:t>
      </w:r>
      <w:r w:rsidR="002A7D3D">
        <w:t>Possible</w:t>
      </w:r>
      <w:r w:rsidR="00293D61">
        <w:t xml:space="preserve"> test locations </w:t>
      </w:r>
      <w:r w:rsidR="007B6C0B">
        <w:t xml:space="preserve">include </w:t>
      </w:r>
      <w:r w:rsidR="00077E67">
        <w:t xml:space="preserve">a </w:t>
      </w:r>
      <w:r w:rsidR="00EF2535">
        <w:t xml:space="preserve">formal </w:t>
      </w:r>
      <w:r w:rsidR="007B6C0B">
        <w:t xml:space="preserve">lab </w:t>
      </w:r>
      <w:r w:rsidR="00077E67">
        <w:t>where specialized equipment like eye tracking and IVR systems have been set up</w:t>
      </w:r>
      <w:r w:rsidR="007B6C0B">
        <w:t xml:space="preserve">, tests on the field </w:t>
      </w:r>
      <w:r w:rsidR="00077E67">
        <w:t xml:space="preserve">which is at the </w:t>
      </w:r>
      <w:r w:rsidR="0059507B">
        <w:t>participant</w:t>
      </w:r>
      <w:r w:rsidR="00FF62B9">
        <w:t>’</w:t>
      </w:r>
      <w:r w:rsidR="0059507B">
        <w:t>s</w:t>
      </w:r>
      <w:r w:rsidR="00077E67">
        <w:t xml:space="preserve"> location: home, office, mall </w:t>
      </w:r>
      <w:r w:rsidR="007B6C0B">
        <w:t>or testing remotely</w:t>
      </w:r>
      <w:r w:rsidR="003C2FC3">
        <w:t xml:space="preserve"> which typically means the participant and the moderator are not in the sam</w:t>
      </w:r>
      <w:r w:rsidR="00130B73">
        <w:t>e</w:t>
      </w:r>
      <w:r w:rsidR="003C2FC3">
        <w:t xml:space="preserve"> location</w:t>
      </w:r>
      <w:r w:rsidR="00EF2535">
        <w:t xml:space="preserve">. </w:t>
      </w:r>
      <w:r w:rsidR="00EB64B9">
        <w:t>C</w:t>
      </w:r>
      <w:r w:rsidR="00210261">
        <w:t>hoosing the best test location is tied to several factors: budget and schedule have been previously mentioned, other factors include the number of participants and their location, the product to be tested and the extent of interaction required with the participants (</w:t>
      </w:r>
      <w:hyperlink w:anchor="Dumas2008" w:history="1">
        <w:r w:rsidR="00210261" w:rsidRPr="00A1561D">
          <w:rPr>
            <w:rStyle w:val="Hyperlink"/>
          </w:rPr>
          <w:t xml:space="preserve">Dumas </w:t>
        </w:r>
        <w:r w:rsidR="009E1DAE">
          <w:rPr>
            <w:rStyle w:val="Hyperlink"/>
          </w:rPr>
          <w:t>and</w:t>
        </w:r>
        <w:r w:rsidR="00210261" w:rsidRPr="00A1561D">
          <w:rPr>
            <w:rStyle w:val="Hyperlink"/>
          </w:rPr>
          <w:t xml:space="preserve"> </w:t>
        </w:r>
        <w:proofErr w:type="spellStart"/>
        <w:r w:rsidR="00210261" w:rsidRPr="00A1561D">
          <w:rPr>
            <w:rStyle w:val="Hyperlink"/>
          </w:rPr>
          <w:t>Loring</w:t>
        </w:r>
        <w:proofErr w:type="spellEnd"/>
        <w:r w:rsidR="00210261" w:rsidRPr="00A1561D">
          <w:rPr>
            <w:rStyle w:val="Hyperlink"/>
          </w:rPr>
          <w:t>, 2008</w:t>
        </w:r>
      </w:hyperlink>
      <w:r w:rsidR="00210261">
        <w:t>)</w:t>
      </w:r>
      <w:r w:rsidR="00AA28C3">
        <w:t xml:space="preserve">. </w:t>
      </w:r>
    </w:p>
    <w:p w:rsidR="00C062CF" w:rsidRDefault="00AA28C3" w:rsidP="00DE0228">
      <w:pPr>
        <w:pStyle w:val="BodyText"/>
      </w:pPr>
      <w:r>
        <w:t xml:space="preserve">To determine number of participants, </w:t>
      </w:r>
      <w:hyperlink w:anchor="Nielsen2012" w:history="1">
        <w:r w:rsidR="00CE1FC2" w:rsidRPr="00173E8D">
          <w:rPr>
            <w:rStyle w:val="Hyperlink"/>
          </w:rPr>
          <w:t>Nielson</w:t>
        </w:r>
        <w:r w:rsidR="00006136">
          <w:rPr>
            <w:rStyle w:val="Hyperlink"/>
          </w:rPr>
          <w:t xml:space="preserve"> (2012</w:t>
        </w:r>
        <w:r w:rsidR="00CE1FC2" w:rsidRPr="00173E8D">
          <w:rPr>
            <w:rStyle w:val="Hyperlink"/>
          </w:rPr>
          <w:t>)</w:t>
        </w:r>
      </w:hyperlink>
      <w:r w:rsidR="00CE1FC2">
        <w:t xml:space="preserve"> maintains that </w:t>
      </w:r>
      <w:r w:rsidR="00E250DB">
        <w:t xml:space="preserve">five </w:t>
      </w:r>
      <w:r w:rsidR="00CE1FC2">
        <w:t xml:space="preserve">users is </w:t>
      </w:r>
      <w:r w:rsidR="00C519AB">
        <w:t>a</w:t>
      </w:r>
      <w:r w:rsidR="00CE1FC2">
        <w:t xml:space="preserve"> suff</w:t>
      </w:r>
      <w:r w:rsidR="00CE1FC2">
        <w:t>i</w:t>
      </w:r>
      <w:r w:rsidR="00CE1FC2">
        <w:t xml:space="preserve">cient number to be tested in a usability study. </w:t>
      </w:r>
      <w:hyperlink w:anchor="Krug2000" w:history="1">
        <w:r w:rsidR="00680260" w:rsidRPr="006B687A">
          <w:rPr>
            <w:rStyle w:val="Hyperlink"/>
          </w:rPr>
          <w:t>Krug (2000)</w:t>
        </w:r>
      </w:hyperlink>
      <w:r w:rsidR="00680260">
        <w:t xml:space="preserve"> suggests that three to four u</w:t>
      </w:r>
      <w:r w:rsidR="00680260">
        <w:t>s</w:t>
      </w:r>
      <w:r w:rsidR="00680260">
        <w:t xml:space="preserve">ers for each round of testing is ideal. Both </w:t>
      </w:r>
      <w:r w:rsidR="00776D9E">
        <w:t xml:space="preserve">usability proponents agree that for most cases, eight users </w:t>
      </w:r>
      <w:r w:rsidR="00D41A66">
        <w:t>are</w:t>
      </w:r>
      <w:r w:rsidR="00DF10A2">
        <w:t xml:space="preserve"> sufficient to detect </w:t>
      </w:r>
      <w:r w:rsidR="003B313C">
        <w:t>serious</w:t>
      </w:r>
      <w:r w:rsidR="00DF10A2">
        <w:t xml:space="preserve"> </w:t>
      </w:r>
      <w:r w:rsidR="00941BA0">
        <w:t>problems</w:t>
      </w:r>
      <w:r w:rsidR="00DF10A2">
        <w:t xml:space="preserve"> in </w:t>
      </w:r>
      <w:r w:rsidR="00C519AB">
        <w:t>a</w:t>
      </w:r>
      <w:r w:rsidR="00DF10A2">
        <w:t xml:space="preserve"> design</w:t>
      </w:r>
      <w:r w:rsidR="00D87F03">
        <w:t xml:space="preserve">. They also suggest that </w:t>
      </w:r>
      <w:r w:rsidR="009A2706">
        <w:lastRenderedPageBreak/>
        <w:t xml:space="preserve">several smaller tests are conducted instead of a single test with many </w:t>
      </w:r>
      <w:r w:rsidR="00E82CAB">
        <w:t>participants</w:t>
      </w:r>
      <w:r w:rsidR="00941BA0">
        <w:t xml:space="preserve">. </w:t>
      </w:r>
      <w:hyperlink w:anchor="Krug2000" w:history="1">
        <w:r w:rsidR="00E82CAB" w:rsidRPr="00FC1F33">
          <w:rPr>
            <w:rStyle w:val="Hyperlink"/>
          </w:rPr>
          <w:t>Krug (2000)</w:t>
        </w:r>
      </w:hyperlink>
      <w:r w:rsidR="00E82CAB">
        <w:t xml:space="preserve"> presents his findings on number of tests and number of users to test in Figure 3. </w:t>
      </w:r>
      <w:r w:rsidR="004165D4">
        <w:t xml:space="preserve">3a illustrates the outcome of a single test with 8 users. </w:t>
      </w:r>
      <w:r w:rsidR="0019055C">
        <w:t>Of the 10 problems in the design, 5 are detected.</w:t>
      </w:r>
      <w:r w:rsidR="000A7A79">
        <w:t xml:space="preserve"> Figure 3b illustrates two tests with 3 users in each test. The outcome is 3 errors are detected in the first test and an additional 6 errors detected in a second test. In this case, 9 out of 10 problems are discovered at the end of testing.</w:t>
      </w:r>
    </w:p>
    <w:p w:rsidR="00B14EB6" w:rsidRDefault="00B14EB6" w:rsidP="00B14EB6">
      <w:pPr>
        <w:pStyle w:val="Caption"/>
      </w:pPr>
      <w:r>
        <w:rPr>
          <w:noProof/>
          <w:lang w:val="en-GB" w:eastAsia="en-GB"/>
        </w:rPr>
        <w:drawing>
          <wp:inline distT="0" distB="0" distL="0" distR="0" wp14:anchorId="26D8E924" wp14:editId="6A74D082">
            <wp:extent cx="4772025" cy="4076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772025" cy="4076700"/>
                    </a:xfrm>
                    <a:prstGeom prst="rect">
                      <a:avLst/>
                    </a:prstGeom>
                  </pic:spPr>
                </pic:pic>
              </a:graphicData>
            </a:graphic>
          </wp:inline>
        </w:drawing>
      </w:r>
    </w:p>
    <w:p w:rsidR="00B14EB6" w:rsidRDefault="00B14EB6" w:rsidP="00B14EB6">
      <w:pPr>
        <w:pStyle w:val="Caption"/>
        <w:ind w:left="1440" w:firstLine="720"/>
      </w:pPr>
      <w:bookmarkStart w:id="20" w:name="_Toc333241080"/>
      <w:r>
        <w:t xml:space="preserve">Figure </w:t>
      </w:r>
      <w:r w:rsidR="00307226">
        <w:fldChar w:fldCharType="begin"/>
      </w:r>
      <w:r>
        <w:instrText xml:space="preserve"> SEQ Figure \* ARABIC </w:instrText>
      </w:r>
      <w:r w:rsidR="00307226">
        <w:fldChar w:fldCharType="separate"/>
      </w:r>
      <w:r w:rsidR="00517056">
        <w:rPr>
          <w:noProof/>
        </w:rPr>
        <w:t>3</w:t>
      </w:r>
      <w:r w:rsidR="00307226">
        <w:fldChar w:fldCharType="end"/>
      </w:r>
      <w:r>
        <w:t>: How many users per usability test</w:t>
      </w:r>
      <w:r w:rsidR="00DF1F86">
        <w:t xml:space="preserve"> (</w:t>
      </w:r>
      <w:hyperlink w:anchor="Krug2000" w:history="1">
        <w:r w:rsidR="00DF1F86" w:rsidRPr="00FC1F33">
          <w:rPr>
            <w:rStyle w:val="Hyperlink"/>
          </w:rPr>
          <w:t>Krug</w:t>
        </w:r>
        <w:r w:rsidR="001106F3">
          <w:rPr>
            <w:rStyle w:val="Hyperlink"/>
          </w:rPr>
          <w:t xml:space="preserve">, </w:t>
        </w:r>
        <w:r w:rsidR="00DF1F86" w:rsidRPr="00FC1F33">
          <w:rPr>
            <w:rStyle w:val="Hyperlink"/>
          </w:rPr>
          <w:t>2000)</w:t>
        </w:r>
        <w:bookmarkEnd w:id="20"/>
      </w:hyperlink>
    </w:p>
    <w:p w:rsidR="00DE0228" w:rsidRDefault="00EC57A8" w:rsidP="00DE0228">
      <w:pPr>
        <w:pStyle w:val="BodyText"/>
      </w:pPr>
      <w:r>
        <w:t>A few u</w:t>
      </w:r>
      <w:r w:rsidR="00494FCE">
        <w:t>sability testing manuals</w:t>
      </w:r>
      <w:r w:rsidR="000A66A8">
        <w:t xml:space="preserve"> with guidelines</w:t>
      </w:r>
      <w:r w:rsidR="00494FCE">
        <w:t xml:space="preserve"> for Do-It-Yourself test administrators</w:t>
      </w:r>
      <w:r w:rsidR="005C3066">
        <w:t xml:space="preserve"> have been produced over the years.</w:t>
      </w:r>
      <w:r w:rsidR="0085647E">
        <w:t xml:space="preserve"> (</w:t>
      </w:r>
      <w:hyperlink w:anchor="Dumas1999" w:history="1">
        <w:r w:rsidR="006A11D2" w:rsidRPr="00052E5A">
          <w:rPr>
            <w:rStyle w:val="Hyperlink"/>
          </w:rPr>
          <w:t xml:space="preserve">Dumas &amp; </w:t>
        </w:r>
        <w:proofErr w:type="spellStart"/>
        <w:r w:rsidR="006A11D2" w:rsidRPr="00052E5A">
          <w:rPr>
            <w:rStyle w:val="Hyperlink"/>
          </w:rPr>
          <w:t>Redish</w:t>
        </w:r>
        <w:proofErr w:type="spellEnd"/>
        <w:r w:rsidR="006A11D2" w:rsidRPr="00052E5A">
          <w:rPr>
            <w:rStyle w:val="Hyperlink"/>
          </w:rPr>
          <w:t>, 1999</w:t>
        </w:r>
      </w:hyperlink>
      <w:r w:rsidR="006A11D2">
        <w:rPr>
          <w:rStyle w:val="Hyperlink"/>
        </w:rPr>
        <w:t>;</w:t>
      </w:r>
      <w:r w:rsidR="0085647E">
        <w:t xml:space="preserve"> </w:t>
      </w:r>
      <w:hyperlink w:anchor="Dumas2008" w:history="1">
        <w:r w:rsidR="00052E5A" w:rsidRPr="00180EF5">
          <w:rPr>
            <w:rStyle w:val="Hyperlink"/>
          </w:rPr>
          <w:t xml:space="preserve">Dumas &amp; </w:t>
        </w:r>
        <w:proofErr w:type="spellStart"/>
        <w:r w:rsidR="00052E5A" w:rsidRPr="00180EF5">
          <w:rPr>
            <w:rStyle w:val="Hyperlink"/>
          </w:rPr>
          <w:t>Loring</w:t>
        </w:r>
        <w:proofErr w:type="spellEnd"/>
        <w:r w:rsidR="00052E5A" w:rsidRPr="00180EF5">
          <w:rPr>
            <w:rStyle w:val="Hyperlink"/>
          </w:rPr>
          <w:t>, 2008</w:t>
        </w:r>
      </w:hyperlink>
      <w:r w:rsidR="00052E5A">
        <w:rPr>
          <w:rStyle w:val="Hyperlink"/>
        </w:rPr>
        <w:t>;</w:t>
      </w:r>
      <w:r w:rsidR="0085647E">
        <w:t xml:space="preserve"> </w:t>
      </w:r>
      <w:hyperlink w:anchor="Rubin2008" w:history="1">
        <w:r w:rsidR="0085647E" w:rsidRPr="001B191C">
          <w:rPr>
            <w:rStyle w:val="Hyperlink"/>
          </w:rPr>
          <w:t xml:space="preserve">Rubin &amp; </w:t>
        </w:r>
        <w:proofErr w:type="spellStart"/>
        <w:r w:rsidR="0085647E" w:rsidRPr="001B191C">
          <w:rPr>
            <w:rStyle w:val="Hyperlink"/>
          </w:rPr>
          <w:t>Chisnell</w:t>
        </w:r>
        <w:proofErr w:type="spellEnd"/>
        <w:r w:rsidR="0085647E" w:rsidRPr="001B191C">
          <w:rPr>
            <w:rStyle w:val="Hyperlink"/>
          </w:rPr>
          <w:t>, 2008</w:t>
        </w:r>
      </w:hyperlink>
      <w:r w:rsidR="0085647E">
        <w:t>)</w:t>
      </w:r>
      <w:r w:rsidR="00097C7F">
        <w:t xml:space="preserve"> and although professional consultants </w:t>
      </w:r>
      <w:r w:rsidR="009E5355">
        <w:t>might be considered as</w:t>
      </w:r>
      <w:r w:rsidR="00097C7F">
        <w:t xml:space="preserve"> best suited to conducting usability tests, </w:t>
      </w:r>
      <w:r w:rsidR="007118AF">
        <w:t>more and more</w:t>
      </w:r>
      <w:r w:rsidR="00097C7F">
        <w:t xml:space="preserve"> self-administered usability studies are the norm especially because of time and budget. Test moderators typically have no formal training and many rely on years of experience performing usability tests.</w:t>
      </w:r>
      <w:r w:rsidR="00482B65">
        <w:t xml:space="preserve"> </w:t>
      </w:r>
      <w:r w:rsidR="00B0585D">
        <w:t>The particular circumstances of the research determine what</w:t>
      </w:r>
      <w:r w:rsidR="00E94203">
        <w:t xml:space="preserve"> choices are best suited to specific tests.</w:t>
      </w:r>
      <w:r w:rsidR="00B0585D">
        <w:t xml:space="preserve"> </w:t>
      </w:r>
    </w:p>
    <w:p w:rsidR="00CD2757" w:rsidRDefault="004A042F" w:rsidP="00CD2757">
      <w:pPr>
        <w:pStyle w:val="StyleHeading2Underline"/>
      </w:pPr>
      <w:bookmarkStart w:id="21" w:name="_Toc333241035"/>
      <w:r>
        <w:lastRenderedPageBreak/>
        <w:t>Trust</w:t>
      </w:r>
      <w:bookmarkEnd w:id="21"/>
    </w:p>
    <w:p w:rsidR="00FC1F33" w:rsidRPr="00450821" w:rsidRDefault="00FC1F33">
      <w:pPr>
        <w:pStyle w:val="Heading3"/>
        <w:rPr>
          <w:u w:val="single"/>
        </w:rPr>
      </w:pPr>
      <w:bookmarkStart w:id="22" w:name="_Toc333241036"/>
      <w:r w:rsidRPr="00450821">
        <w:rPr>
          <w:u w:val="single"/>
        </w:rPr>
        <w:t>The Meanings of Trust</w:t>
      </w:r>
      <w:bookmarkEnd w:id="22"/>
    </w:p>
    <w:p w:rsidR="00683BF0" w:rsidRDefault="00683BF0" w:rsidP="00683BF0">
      <w:pPr>
        <w:spacing w:before="240" w:line="480" w:lineRule="auto"/>
        <w:jc w:val="both"/>
        <w:rPr>
          <w:rFonts w:ascii="Arial" w:hAnsi="Arial" w:cs="Arial"/>
        </w:rPr>
      </w:pPr>
      <w:r w:rsidRPr="00527631">
        <w:rPr>
          <w:rFonts w:ascii="Arial" w:hAnsi="Arial" w:cs="Arial"/>
          <w:i/>
        </w:rPr>
        <w:t>To rely on</w:t>
      </w:r>
      <w:r>
        <w:rPr>
          <w:rFonts w:ascii="Arial" w:hAnsi="Arial" w:cs="Arial"/>
          <w:i/>
        </w:rPr>
        <w:t xml:space="preserve">; </w:t>
      </w:r>
      <w:proofErr w:type="gramStart"/>
      <w:r>
        <w:rPr>
          <w:rFonts w:ascii="Arial" w:hAnsi="Arial" w:cs="Arial"/>
          <w:i/>
        </w:rPr>
        <w:t>To</w:t>
      </w:r>
      <w:proofErr w:type="gramEnd"/>
      <w:r>
        <w:rPr>
          <w:rFonts w:ascii="Arial" w:hAnsi="Arial" w:cs="Arial"/>
          <w:i/>
        </w:rPr>
        <w:t xml:space="preserve"> depend upon;</w:t>
      </w:r>
      <w:r w:rsidRPr="00527631">
        <w:rPr>
          <w:rFonts w:ascii="Arial" w:hAnsi="Arial" w:cs="Arial"/>
          <w:i/>
        </w:rPr>
        <w:t xml:space="preserve"> To </w:t>
      </w:r>
      <w:r>
        <w:rPr>
          <w:rFonts w:ascii="Arial" w:hAnsi="Arial" w:cs="Arial"/>
          <w:i/>
        </w:rPr>
        <w:t>place</w:t>
      </w:r>
      <w:r w:rsidRPr="00527631">
        <w:rPr>
          <w:rFonts w:ascii="Arial" w:hAnsi="Arial" w:cs="Arial"/>
          <w:i/>
        </w:rPr>
        <w:t xml:space="preserve"> confidence</w:t>
      </w:r>
      <w:r>
        <w:rPr>
          <w:rFonts w:ascii="Arial" w:hAnsi="Arial" w:cs="Arial"/>
          <w:i/>
        </w:rPr>
        <w:t xml:space="preserve"> in</w:t>
      </w:r>
      <w:r w:rsidRPr="00527631">
        <w:rPr>
          <w:rFonts w:ascii="Arial" w:hAnsi="Arial" w:cs="Arial"/>
          <w:i/>
        </w:rPr>
        <w:t xml:space="preserve"> or </w:t>
      </w:r>
      <w:r>
        <w:rPr>
          <w:rFonts w:ascii="Arial" w:hAnsi="Arial" w:cs="Arial"/>
          <w:i/>
        </w:rPr>
        <w:t xml:space="preserve">have </w:t>
      </w:r>
      <w:r w:rsidRPr="00527631">
        <w:rPr>
          <w:rFonts w:ascii="Arial" w:hAnsi="Arial" w:cs="Arial"/>
          <w:i/>
        </w:rPr>
        <w:t>faith in.</w:t>
      </w:r>
      <w:r>
        <w:rPr>
          <w:rFonts w:ascii="Arial" w:hAnsi="Arial" w:cs="Arial"/>
        </w:rPr>
        <w:t xml:space="preserve"> These are phrases which have been used to describe </w:t>
      </w:r>
      <w:r>
        <w:rPr>
          <w:rFonts w:ascii="Arial" w:hAnsi="Arial" w:cs="Arial"/>
          <w:i/>
        </w:rPr>
        <w:t>Trust</w:t>
      </w:r>
      <w:r>
        <w:rPr>
          <w:rFonts w:ascii="Arial" w:hAnsi="Arial" w:cs="Arial"/>
        </w:rPr>
        <w:t xml:space="preserve"> in the Oxford English dictionary. A further defin</w:t>
      </w:r>
      <w:r>
        <w:rPr>
          <w:rFonts w:ascii="Arial" w:hAnsi="Arial" w:cs="Arial"/>
        </w:rPr>
        <w:t>i</w:t>
      </w:r>
      <w:r>
        <w:rPr>
          <w:rFonts w:ascii="Arial" w:hAnsi="Arial" w:cs="Arial"/>
        </w:rPr>
        <w:t xml:space="preserve">tion from </w:t>
      </w:r>
      <w:hyperlink w:anchor="Webster1913" w:history="1">
        <w:r w:rsidRPr="00BC260C">
          <w:rPr>
            <w:rStyle w:val="Hyperlink"/>
            <w:rFonts w:ascii="Arial" w:hAnsi="Arial" w:cs="Arial"/>
          </w:rPr>
          <w:t>Webster</w:t>
        </w:r>
        <w:r w:rsidR="00971607" w:rsidRPr="00BC260C">
          <w:rPr>
            <w:rStyle w:val="Hyperlink"/>
            <w:rFonts w:ascii="Arial" w:hAnsi="Arial" w:cs="Arial"/>
          </w:rPr>
          <w:t xml:space="preserve"> (1913</w:t>
        </w:r>
      </w:hyperlink>
      <w:r w:rsidR="00971607">
        <w:rPr>
          <w:rFonts w:ascii="Arial" w:hAnsi="Arial" w:cs="Arial"/>
        </w:rPr>
        <w:t>)</w:t>
      </w:r>
      <w:r>
        <w:rPr>
          <w:rFonts w:ascii="Arial" w:hAnsi="Arial" w:cs="Arial"/>
        </w:rPr>
        <w:t xml:space="preserve"> is that trust is an </w:t>
      </w:r>
      <w:r w:rsidR="00634E77">
        <w:rPr>
          <w:rFonts w:ascii="Arial" w:hAnsi="Arial" w:cs="Arial"/>
        </w:rPr>
        <w:t>“</w:t>
      </w:r>
      <w:r w:rsidRPr="002A210F">
        <w:rPr>
          <w:rFonts w:ascii="Arial" w:hAnsi="Arial" w:cs="Arial"/>
          <w:i/>
        </w:rPr>
        <w:t>assured resting of the mind on the integrity, veracity, justice, friendship or sound principle of another person</w:t>
      </w:r>
      <w:r>
        <w:rPr>
          <w:rFonts w:ascii="Arial" w:hAnsi="Arial" w:cs="Arial"/>
        </w:rPr>
        <w:t xml:space="preserve">; </w:t>
      </w:r>
      <w:r w:rsidRPr="005E6CDA">
        <w:rPr>
          <w:rFonts w:ascii="Arial" w:hAnsi="Arial" w:cs="Arial"/>
          <w:i/>
        </w:rPr>
        <w:t>confidence; reliance</w:t>
      </w:r>
      <w:r w:rsidR="00634E77">
        <w:rPr>
          <w:rFonts w:ascii="Arial" w:hAnsi="Arial" w:cs="Arial"/>
          <w:i/>
        </w:rPr>
        <w:t>”</w:t>
      </w:r>
      <w:r w:rsidRPr="005E6CDA">
        <w:rPr>
          <w:rFonts w:ascii="Arial" w:hAnsi="Arial" w:cs="Arial"/>
          <w:i/>
        </w:rPr>
        <w:t>.</w:t>
      </w:r>
      <w:r>
        <w:rPr>
          <w:rFonts w:ascii="Arial" w:hAnsi="Arial" w:cs="Arial"/>
        </w:rPr>
        <w:t xml:space="preserve"> Almost every facet of everyday life in society presents examples of this </w:t>
      </w:r>
      <w:r>
        <w:rPr>
          <w:rFonts w:ascii="Arial" w:hAnsi="Arial" w:cs="Arial"/>
          <w:i/>
        </w:rPr>
        <w:t>reliance, depen</w:t>
      </w:r>
      <w:r>
        <w:rPr>
          <w:rFonts w:ascii="Arial" w:hAnsi="Arial" w:cs="Arial"/>
          <w:i/>
        </w:rPr>
        <w:t>d</w:t>
      </w:r>
      <w:r>
        <w:rPr>
          <w:rFonts w:ascii="Arial" w:hAnsi="Arial" w:cs="Arial"/>
          <w:i/>
        </w:rPr>
        <w:t xml:space="preserve">ence </w:t>
      </w:r>
      <w:r>
        <w:rPr>
          <w:rFonts w:ascii="Arial" w:hAnsi="Arial" w:cs="Arial"/>
        </w:rPr>
        <w:t xml:space="preserve">or </w:t>
      </w:r>
      <w:r>
        <w:rPr>
          <w:rFonts w:ascii="Arial" w:hAnsi="Arial" w:cs="Arial"/>
          <w:i/>
        </w:rPr>
        <w:t xml:space="preserve">confidence. </w:t>
      </w:r>
      <w:r>
        <w:rPr>
          <w:rFonts w:ascii="Arial" w:hAnsi="Arial" w:cs="Arial"/>
        </w:rPr>
        <w:t xml:space="preserve">We count on power and water being available as we wake each day; we rely on our employers for our pay package at </w:t>
      </w:r>
      <w:r w:rsidR="000977B2">
        <w:rPr>
          <w:rFonts w:ascii="Arial" w:hAnsi="Arial" w:cs="Arial"/>
        </w:rPr>
        <w:t xml:space="preserve">week or </w:t>
      </w:r>
      <w:r>
        <w:rPr>
          <w:rFonts w:ascii="Arial" w:hAnsi="Arial" w:cs="Arial"/>
        </w:rPr>
        <w:t xml:space="preserve">month end; we depend on the financial institutions to </w:t>
      </w:r>
      <w:r w:rsidR="00885D1B">
        <w:rPr>
          <w:rFonts w:ascii="Arial" w:hAnsi="Arial" w:cs="Arial"/>
        </w:rPr>
        <w:t xml:space="preserve">keep our funds and to </w:t>
      </w:r>
      <w:r>
        <w:rPr>
          <w:rFonts w:ascii="Arial" w:hAnsi="Arial" w:cs="Arial"/>
        </w:rPr>
        <w:t xml:space="preserve">release </w:t>
      </w:r>
      <w:r w:rsidR="00885D1B">
        <w:rPr>
          <w:rFonts w:ascii="Arial" w:hAnsi="Arial" w:cs="Arial"/>
        </w:rPr>
        <w:t>same</w:t>
      </w:r>
      <w:r>
        <w:rPr>
          <w:rFonts w:ascii="Arial" w:hAnsi="Arial" w:cs="Arial"/>
        </w:rPr>
        <w:t xml:space="preserve"> to us when we need it; we trust our children into the hands of school teachers and care providers. The</w:t>
      </w:r>
      <w:r w:rsidR="006E528A">
        <w:rPr>
          <w:rFonts w:ascii="Arial" w:hAnsi="Arial" w:cs="Arial"/>
        </w:rPr>
        <w:t>se</w:t>
      </w:r>
      <w:r>
        <w:rPr>
          <w:rFonts w:ascii="Arial" w:hAnsi="Arial" w:cs="Arial"/>
        </w:rPr>
        <w:t xml:space="preserve"> everyday definitions of trust make it a very gray area amongst scholars</w:t>
      </w:r>
      <w:r w:rsidR="00F26652">
        <w:rPr>
          <w:rFonts w:ascii="Arial" w:hAnsi="Arial" w:cs="Arial"/>
        </w:rPr>
        <w:t>.</w:t>
      </w:r>
    </w:p>
    <w:p w:rsidR="00201F6E" w:rsidRDefault="00683BF0" w:rsidP="00683BF0">
      <w:pPr>
        <w:spacing w:before="240" w:line="480" w:lineRule="auto"/>
        <w:jc w:val="both"/>
        <w:rPr>
          <w:rFonts w:ascii="Arial" w:hAnsi="Arial" w:cs="Arial"/>
          <w:color w:val="000000"/>
          <w:shd w:val="clear" w:color="auto" w:fill="FFFFFF"/>
        </w:rPr>
      </w:pPr>
      <w:r>
        <w:rPr>
          <w:rFonts w:ascii="Arial" w:hAnsi="Arial" w:cs="Arial"/>
        </w:rPr>
        <w:t>Studies involving trust concepts in theory, ethics and management (</w:t>
      </w:r>
      <w:proofErr w:type="spellStart"/>
      <w:r w:rsidR="00307226">
        <w:fldChar w:fldCharType="begin"/>
      </w:r>
      <w:r w:rsidR="0099361B">
        <w:instrText xml:space="preserve"> HYPERLINK \l "Hosmer1995" </w:instrText>
      </w:r>
      <w:r w:rsidR="00307226">
        <w:fldChar w:fldCharType="separate"/>
      </w:r>
      <w:r w:rsidRPr="00075D52">
        <w:rPr>
          <w:rStyle w:val="Hyperlink"/>
          <w:rFonts w:ascii="Arial" w:hAnsi="Arial" w:cs="Arial"/>
        </w:rPr>
        <w:t>Hosmer</w:t>
      </w:r>
      <w:proofErr w:type="spellEnd"/>
      <w:r w:rsidRPr="00075D52">
        <w:rPr>
          <w:rStyle w:val="Hyperlink"/>
          <w:rFonts w:ascii="Arial" w:hAnsi="Arial" w:cs="Arial"/>
        </w:rPr>
        <w:t>, 1995</w:t>
      </w:r>
      <w:r w:rsidR="00307226">
        <w:rPr>
          <w:rStyle w:val="Hyperlink"/>
          <w:rFonts w:ascii="Arial" w:hAnsi="Arial" w:cs="Arial"/>
        </w:rPr>
        <w:fldChar w:fldCharType="end"/>
      </w:r>
      <w:r>
        <w:rPr>
          <w:rFonts w:ascii="Arial" w:hAnsi="Arial" w:cs="Arial"/>
        </w:rPr>
        <w:t xml:space="preserve">); </w:t>
      </w:r>
      <w:r w:rsidRPr="00AA3C32">
        <w:rPr>
          <w:rFonts w:ascii="Arial" w:hAnsi="Arial" w:cs="Arial"/>
        </w:rPr>
        <w:t>schools (</w:t>
      </w:r>
      <w:proofErr w:type="spellStart"/>
      <w:r w:rsidR="00307226">
        <w:fldChar w:fldCharType="begin"/>
      </w:r>
      <w:r w:rsidR="0099361B">
        <w:instrText xml:space="preserve"> HYPERLINK \l "TschannenMoran2000" </w:instrText>
      </w:r>
      <w:r w:rsidR="00307226">
        <w:fldChar w:fldCharType="separate"/>
      </w:r>
      <w:r w:rsidRPr="00E879B2">
        <w:rPr>
          <w:rStyle w:val="Hyperlink"/>
          <w:rFonts w:ascii="Arial" w:hAnsi="Arial" w:cs="Arial"/>
          <w:shd w:val="clear" w:color="auto" w:fill="FFFFFF"/>
        </w:rPr>
        <w:t>Tschannen</w:t>
      </w:r>
      <w:proofErr w:type="spellEnd"/>
      <w:r w:rsidRPr="00E879B2">
        <w:rPr>
          <w:rStyle w:val="Hyperlink"/>
          <w:rFonts w:ascii="Arial" w:hAnsi="Arial" w:cs="Arial"/>
          <w:shd w:val="clear" w:color="auto" w:fill="FFFFFF"/>
        </w:rPr>
        <w:t>-Moran</w:t>
      </w:r>
      <w:r w:rsidRPr="00E879B2">
        <w:rPr>
          <w:rStyle w:val="Hyperlink"/>
          <w:rFonts w:ascii="Arial" w:hAnsi="Arial" w:cs="Arial"/>
        </w:rPr>
        <w:t xml:space="preserve"> </w:t>
      </w:r>
      <w:r w:rsidR="00C577DB">
        <w:rPr>
          <w:rStyle w:val="Hyperlink"/>
          <w:rFonts w:ascii="Arial" w:hAnsi="Arial" w:cs="Arial"/>
        </w:rPr>
        <w:t>and</w:t>
      </w:r>
      <w:r w:rsidRPr="00E879B2">
        <w:rPr>
          <w:rStyle w:val="Hyperlink"/>
          <w:rFonts w:ascii="Arial" w:hAnsi="Arial" w:cs="Arial"/>
        </w:rPr>
        <w:t xml:space="preserve"> Hoy, 2000</w:t>
      </w:r>
      <w:r w:rsidR="00307226">
        <w:rPr>
          <w:rStyle w:val="Hyperlink"/>
          <w:rFonts w:ascii="Arial" w:hAnsi="Arial" w:cs="Arial"/>
        </w:rPr>
        <w:fldChar w:fldCharType="end"/>
      </w:r>
      <w:r w:rsidRPr="00AA3C32">
        <w:rPr>
          <w:rFonts w:ascii="Arial" w:hAnsi="Arial" w:cs="Arial"/>
        </w:rPr>
        <w:t xml:space="preserve">; </w:t>
      </w:r>
      <w:hyperlink w:anchor="Borgonovi2012" w:history="1">
        <w:proofErr w:type="spellStart"/>
        <w:r w:rsidRPr="00EB46A6">
          <w:rPr>
            <w:rStyle w:val="Hyperlink"/>
            <w:rFonts w:ascii="Arial" w:hAnsi="Arial" w:cs="Arial"/>
          </w:rPr>
          <w:t>Borgonovi</w:t>
        </w:r>
        <w:proofErr w:type="spellEnd"/>
        <w:r w:rsidRPr="00EB46A6">
          <w:rPr>
            <w:rStyle w:val="Hyperlink"/>
            <w:rFonts w:ascii="Arial" w:hAnsi="Arial" w:cs="Arial"/>
          </w:rPr>
          <w:t>, 2012</w:t>
        </w:r>
      </w:hyperlink>
      <w:r>
        <w:rPr>
          <w:rFonts w:ascii="Arial" w:hAnsi="Arial" w:cs="Arial"/>
        </w:rPr>
        <w:t>), health care (</w:t>
      </w:r>
      <w:hyperlink w:anchor="Musa2009" w:history="1">
        <w:proofErr w:type="gramStart"/>
        <w:r w:rsidRPr="00ED0690">
          <w:rPr>
            <w:rStyle w:val="Hyperlink"/>
            <w:rFonts w:ascii="Arial" w:hAnsi="Arial" w:cs="Arial"/>
          </w:rPr>
          <w:t>Musa  et</w:t>
        </w:r>
        <w:proofErr w:type="gramEnd"/>
        <w:r w:rsidRPr="00ED0690">
          <w:rPr>
            <w:rStyle w:val="Hyperlink"/>
            <w:rFonts w:ascii="Arial" w:hAnsi="Arial" w:cs="Arial"/>
          </w:rPr>
          <w:t xml:space="preserve"> al. 2009</w:t>
        </w:r>
      </w:hyperlink>
      <w:r>
        <w:rPr>
          <w:rFonts w:ascii="Arial" w:hAnsi="Arial" w:cs="Arial"/>
        </w:rPr>
        <w:t xml:space="preserve">, </w:t>
      </w:r>
      <w:hyperlink w:anchor="Elgar2010" w:history="1">
        <w:r w:rsidRPr="000D48A9">
          <w:rPr>
            <w:rStyle w:val="Hyperlink"/>
            <w:rFonts w:ascii="Arial" w:hAnsi="Arial" w:cs="Arial"/>
          </w:rPr>
          <w:t>Elgar, 2010</w:t>
        </w:r>
      </w:hyperlink>
      <w:r>
        <w:rPr>
          <w:rFonts w:ascii="Arial" w:hAnsi="Arial" w:cs="Arial"/>
        </w:rPr>
        <w:t>); government and politics (</w:t>
      </w:r>
      <w:proofErr w:type="spellStart"/>
      <w:r>
        <w:rPr>
          <w:rFonts w:ascii="Arial" w:hAnsi="Arial" w:cs="Arial"/>
        </w:rPr>
        <w:t>Kelman</w:t>
      </w:r>
      <w:proofErr w:type="spellEnd"/>
      <w:r>
        <w:rPr>
          <w:rFonts w:ascii="Arial" w:hAnsi="Arial" w:cs="Arial"/>
        </w:rPr>
        <w:t>, 2005); within organizations (</w:t>
      </w:r>
      <w:hyperlink w:anchor="Zhang2008" w:history="1">
        <w:r w:rsidRPr="008C75F9">
          <w:rPr>
            <w:rStyle w:val="Hyperlink"/>
            <w:rFonts w:ascii="Arial" w:hAnsi="Arial" w:cs="Arial"/>
          </w:rPr>
          <w:t>Zhang</w:t>
        </w:r>
        <w:r>
          <w:rPr>
            <w:rStyle w:val="Hyperlink"/>
            <w:rFonts w:ascii="Arial" w:hAnsi="Arial" w:cs="Arial"/>
          </w:rPr>
          <w:t xml:space="preserve"> et al.</w:t>
        </w:r>
        <w:r w:rsidRPr="008C75F9">
          <w:rPr>
            <w:rStyle w:val="Hyperlink"/>
            <w:rFonts w:ascii="Arial" w:hAnsi="Arial" w:cs="Arial"/>
          </w:rPr>
          <w:t>, 2008</w:t>
        </w:r>
      </w:hyperlink>
      <w:r>
        <w:rPr>
          <w:rFonts w:ascii="Arial" w:hAnsi="Arial" w:cs="Arial"/>
        </w:rPr>
        <w:t>) and several other areas have been explored. In these studies, different a</w:t>
      </w:r>
      <w:r>
        <w:rPr>
          <w:rFonts w:ascii="Arial" w:hAnsi="Arial" w:cs="Arial"/>
        </w:rPr>
        <w:t>s</w:t>
      </w:r>
      <w:r>
        <w:rPr>
          <w:rFonts w:ascii="Arial" w:hAnsi="Arial" w:cs="Arial"/>
        </w:rPr>
        <w:t>pects of trust were addressed and diverse meanings were proffered</w:t>
      </w:r>
      <w:r w:rsidR="00ED0014">
        <w:rPr>
          <w:rFonts w:ascii="Arial" w:hAnsi="Arial" w:cs="Arial"/>
        </w:rPr>
        <w:t xml:space="preserve"> on the subject</w:t>
      </w:r>
      <w:r>
        <w:rPr>
          <w:rFonts w:ascii="Arial" w:hAnsi="Arial" w:cs="Arial"/>
        </w:rPr>
        <w:t xml:space="preserve">. For example </w:t>
      </w:r>
      <w:hyperlink w:anchor="TschannenMoran2000" w:history="1">
        <w:proofErr w:type="spellStart"/>
        <w:r w:rsidRPr="00ED0014">
          <w:rPr>
            <w:rStyle w:val="Hyperlink"/>
            <w:rFonts w:ascii="Arial" w:hAnsi="Arial" w:cs="Arial"/>
            <w:shd w:val="clear" w:color="auto" w:fill="FFFFFF"/>
          </w:rPr>
          <w:t>Tschannen</w:t>
        </w:r>
        <w:proofErr w:type="spellEnd"/>
        <w:r w:rsidRPr="00ED0014">
          <w:rPr>
            <w:rStyle w:val="Hyperlink"/>
            <w:rFonts w:ascii="Arial" w:hAnsi="Arial" w:cs="Arial"/>
            <w:shd w:val="clear" w:color="auto" w:fill="FFFFFF"/>
          </w:rPr>
          <w:t>-Moran</w:t>
        </w:r>
        <w:r w:rsidRPr="00ED0014">
          <w:rPr>
            <w:rStyle w:val="Hyperlink"/>
            <w:rFonts w:ascii="Arial" w:hAnsi="Arial" w:cs="Arial"/>
          </w:rPr>
          <w:t xml:space="preserve"> &amp; Hoy (2000</w:t>
        </w:r>
        <w:r w:rsidRPr="00ED0014">
          <w:rPr>
            <w:rStyle w:val="Hyperlink"/>
            <w:rFonts w:ascii="Arial" w:hAnsi="Arial" w:cs="Arial"/>
            <w:shd w:val="clear" w:color="auto" w:fill="FFFFFF"/>
          </w:rPr>
          <w:t>)</w:t>
        </w:r>
      </w:hyperlink>
      <w:r>
        <w:rPr>
          <w:rFonts w:ascii="Arial" w:hAnsi="Arial" w:cs="Arial"/>
          <w:color w:val="000000"/>
          <w:shd w:val="clear" w:color="auto" w:fill="FFFFFF"/>
        </w:rPr>
        <w:t xml:space="preserve"> explore trust in schools along the lines of wil</w:t>
      </w:r>
      <w:r>
        <w:rPr>
          <w:rFonts w:ascii="Arial" w:hAnsi="Arial" w:cs="Arial"/>
          <w:color w:val="000000"/>
          <w:shd w:val="clear" w:color="auto" w:fill="FFFFFF"/>
        </w:rPr>
        <w:t>l</w:t>
      </w:r>
      <w:r>
        <w:rPr>
          <w:rFonts w:ascii="Arial" w:hAnsi="Arial" w:cs="Arial"/>
          <w:color w:val="000000"/>
          <w:shd w:val="clear" w:color="auto" w:fill="FFFFFF"/>
        </w:rPr>
        <w:t>ing</w:t>
      </w:r>
      <w:r w:rsidR="00ED0014">
        <w:rPr>
          <w:rFonts w:ascii="Arial" w:hAnsi="Arial" w:cs="Arial"/>
          <w:color w:val="000000"/>
          <w:shd w:val="clear" w:color="auto" w:fill="FFFFFF"/>
        </w:rPr>
        <w:t>ness</w:t>
      </w:r>
      <w:r>
        <w:rPr>
          <w:rFonts w:ascii="Arial" w:hAnsi="Arial" w:cs="Arial"/>
          <w:color w:val="000000"/>
          <w:shd w:val="clear" w:color="auto" w:fill="FFFFFF"/>
        </w:rPr>
        <w:t xml:space="preserve"> vulnerability, Benevolence, Honesty and Openness; </w:t>
      </w:r>
      <w:hyperlink w:anchor="Elgar2010" w:history="1">
        <w:r w:rsidRPr="00ED0014">
          <w:rPr>
            <w:rStyle w:val="Hyperlink"/>
            <w:rFonts w:ascii="Arial" w:hAnsi="Arial" w:cs="Arial"/>
            <w:shd w:val="clear" w:color="auto" w:fill="FFFFFF"/>
          </w:rPr>
          <w:t>Elgar (2010)</w:t>
        </w:r>
      </w:hyperlink>
      <w:r>
        <w:rPr>
          <w:rFonts w:ascii="Arial" w:hAnsi="Arial" w:cs="Arial"/>
          <w:color w:val="000000"/>
          <w:shd w:val="clear" w:color="auto" w:fill="FFFFFF"/>
        </w:rPr>
        <w:t xml:space="preserve"> explores trust in health care along the lines of Competence and Reliability; </w:t>
      </w:r>
      <w:hyperlink w:anchor="Zhang2008" w:history="1">
        <w:r w:rsidRPr="005502C0">
          <w:rPr>
            <w:rStyle w:val="Hyperlink"/>
            <w:rFonts w:ascii="Arial" w:hAnsi="Arial" w:cs="Arial"/>
          </w:rPr>
          <w:t>Zhang et al. (2008)</w:t>
        </w:r>
      </w:hyperlink>
      <w:r>
        <w:rPr>
          <w:rFonts w:ascii="Arial" w:hAnsi="Arial" w:cs="Arial"/>
          <w:color w:val="000000"/>
          <w:shd w:val="clear" w:color="auto" w:fill="FFFFFF"/>
        </w:rPr>
        <w:t xml:space="preserve"> consider trust a fundamental ingredient in any positive and productive social process and explore it along the lines of willingness, vulnerability and confidence. </w:t>
      </w:r>
    </w:p>
    <w:p w:rsidR="00683BF0" w:rsidRPr="0095210C" w:rsidRDefault="00710C90" w:rsidP="00683BF0">
      <w:pPr>
        <w:spacing w:before="240" w:line="480" w:lineRule="auto"/>
        <w:jc w:val="both"/>
        <w:rPr>
          <w:rFonts w:ascii="Arial" w:hAnsi="Arial" w:cs="Arial"/>
          <w:color w:val="000000"/>
          <w:shd w:val="clear" w:color="auto" w:fill="FFFFFF"/>
        </w:rPr>
      </w:pPr>
      <w:r>
        <w:rPr>
          <w:rFonts w:ascii="Arial" w:hAnsi="Arial" w:cs="Arial"/>
          <w:color w:val="000000"/>
          <w:shd w:val="clear" w:color="auto" w:fill="FFFFFF"/>
        </w:rPr>
        <w:t>Scholars c</w:t>
      </w:r>
      <w:r>
        <w:rPr>
          <w:rFonts w:ascii="Arial" w:hAnsi="Arial" w:cs="Arial"/>
        </w:rPr>
        <w:t>ontinually agree on one point: that trust is a fundamental part of social exis</w:t>
      </w:r>
      <w:r>
        <w:rPr>
          <w:rFonts w:ascii="Arial" w:hAnsi="Arial" w:cs="Arial"/>
        </w:rPr>
        <w:t>t</w:t>
      </w:r>
      <w:r>
        <w:rPr>
          <w:rFonts w:ascii="Arial" w:hAnsi="Arial" w:cs="Arial"/>
        </w:rPr>
        <w:t xml:space="preserve">ence but are unable to come to a consensus when it comes to the meaning of trust. </w:t>
      </w:r>
      <w:r w:rsidR="00683BF0">
        <w:rPr>
          <w:rFonts w:ascii="Arial" w:hAnsi="Arial" w:cs="Arial"/>
          <w:color w:val="000000"/>
          <w:shd w:val="clear" w:color="auto" w:fill="FFFFFF"/>
        </w:rPr>
        <w:t>(</w:t>
      </w:r>
      <w:proofErr w:type="spellStart"/>
      <w:r w:rsidR="00307226">
        <w:fldChar w:fldCharType="begin"/>
      </w:r>
      <w:r w:rsidR="0099361B">
        <w:instrText xml:space="preserve"> HYPERLINK \l "Hosmer1995" </w:instrText>
      </w:r>
      <w:r w:rsidR="00307226">
        <w:fldChar w:fldCharType="separate"/>
      </w:r>
      <w:r w:rsidR="00683BF0" w:rsidRPr="00075D52">
        <w:rPr>
          <w:rStyle w:val="Hyperlink"/>
          <w:rFonts w:ascii="Arial" w:hAnsi="Arial" w:cs="Arial"/>
          <w:shd w:val="clear" w:color="auto" w:fill="FFFFFF"/>
        </w:rPr>
        <w:t>Hosmer</w:t>
      </w:r>
      <w:proofErr w:type="spellEnd"/>
      <w:r w:rsidR="00683BF0" w:rsidRPr="00075D52">
        <w:rPr>
          <w:rStyle w:val="Hyperlink"/>
          <w:rFonts w:ascii="Arial" w:hAnsi="Arial" w:cs="Arial"/>
          <w:shd w:val="clear" w:color="auto" w:fill="FFFFFF"/>
        </w:rPr>
        <w:t>, 1995</w:t>
      </w:r>
      <w:r w:rsidR="00307226">
        <w:rPr>
          <w:rStyle w:val="Hyperlink"/>
          <w:rFonts w:ascii="Arial" w:hAnsi="Arial" w:cs="Arial"/>
          <w:shd w:val="clear" w:color="auto" w:fill="FFFFFF"/>
        </w:rPr>
        <w:fldChar w:fldCharType="end"/>
      </w:r>
      <w:r w:rsidR="00683BF0">
        <w:rPr>
          <w:rFonts w:ascii="Arial" w:hAnsi="Arial" w:cs="Arial"/>
          <w:color w:val="000000"/>
          <w:shd w:val="clear" w:color="auto" w:fill="FFFFFF"/>
        </w:rPr>
        <w:t>) maintains that ‘</w:t>
      </w:r>
      <w:r w:rsidR="00683BF0">
        <w:rPr>
          <w:rFonts w:ascii="Arial" w:hAnsi="Arial" w:cs="Arial"/>
          <w:i/>
          <w:color w:val="000000"/>
          <w:shd w:val="clear" w:color="auto" w:fill="FFFFFF"/>
        </w:rPr>
        <w:t>there appears to be widespread agreement on the i</w:t>
      </w:r>
      <w:r w:rsidR="00683BF0">
        <w:rPr>
          <w:rFonts w:ascii="Arial" w:hAnsi="Arial" w:cs="Arial"/>
          <w:i/>
          <w:color w:val="000000"/>
          <w:shd w:val="clear" w:color="auto" w:fill="FFFFFF"/>
        </w:rPr>
        <w:t>m</w:t>
      </w:r>
      <w:r w:rsidR="00683BF0">
        <w:rPr>
          <w:rFonts w:ascii="Arial" w:hAnsi="Arial" w:cs="Arial"/>
          <w:i/>
          <w:color w:val="000000"/>
          <w:shd w:val="clear" w:color="auto" w:fill="FFFFFF"/>
        </w:rPr>
        <w:t xml:space="preserve">portance of trust in human conduct, but unfortunately there also appears to be equally widespread lack of agreement on a suitable definition of the concept’. </w:t>
      </w:r>
      <w:hyperlink w:anchor="McKnight1996" w:history="1">
        <w:proofErr w:type="spellStart"/>
        <w:r w:rsidR="00594B2A">
          <w:rPr>
            <w:rStyle w:val="Hyperlink"/>
            <w:rFonts w:ascii="Arial" w:hAnsi="Arial" w:cs="Arial"/>
            <w:shd w:val="clear" w:color="auto" w:fill="FFFFFF"/>
          </w:rPr>
          <w:t>Kee</w:t>
        </w:r>
        <w:proofErr w:type="spellEnd"/>
        <w:r w:rsidR="00594B2A">
          <w:rPr>
            <w:rStyle w:val="Hyperlink"/>
            <w:rFonts w:ascii="Arial" w:hAnsi="Arial" w:cs="Arial"/>
            <w:shd w:val="clear" w:color="auto" w:fill="FFFFFF"/>
          </w:rPr>
          <w:t xml:space="preserve"> and</w:t>
        </w:r>
        <w:r w:rsidR="00683BF0" w:rsidRPr="008B4940">
          <w:rPr>
            <w:rStyle w:val="Hyperlink"/>
            <w:rFonts w:ascii="Arial" w:hAnsi="Arial" w:cs="Arial"/>
            <w:shd w:val="clear" w:color="auto" w:fill="FFFFFF"/>
          </w:rPr>
          <w:t xml:space="preserve"> Knox, 1970 cited in McKnight </w:t>
        </w:r>
        <w:r w:rsidR="00594B2A">
          <w:rPr>
            <w:rStyle w:val="Hyperlink"/>
            <w:rFonts w:ascii="Arial" w:hAnsi="Arial" w:cs="Arial"/>
            <w:shd w:val="clear" w:color="auto" w:fill="FFFFFF"/>
          </w:rPr>
          <w:t>and</w:t>
        </w:r>
        <w:r w:rsidR="00683BF0" w:rsidRPr="008B4940">
          <w:rPr>
            <w:rStyle w:val="Hyperlink"/>
            <w:rFonts w:ascii="Arial" w:hAnsi="Arial" w:cs="Arial"/>
            <w:shd w:val="clear" w:color="auto" w:fill="FFFFFF"/>
          </w:rPr>
          <w:t xml:space="preserve"> </w:t>
        </w:r>
        <w:proofErr w:type="spellStart"/>
        <w:r w:rsidR="00683BF0" w:rsidRPr="008B4940">
          <w:rPr>
            <w:rStyle w:val="Hyperlink"/>
            <w:rFonts w:ascii="Arial" w:hAnsi="Arial" w:cs="Arial"/>
            <w:shd w:val="clear" w:color="auto" w:fill="FFFFFF"/>
          </w:rPr>
          <w:t>Chervany</w:t>
        </w:r>
        <w:proofErr w:type="spellEnd"/>
        <w:r w:rsidR="00683BF0" w:rsidRPr="008B4940">
          <w:rPr>
            <w:rStyle w:val="Hyperlink"/>
            <w:rFonts w:ascii="Arial" w:hAnsi="Arial" w:cs="Arial"/>
            <w:shd w:val="clear" w:color="auto" w:fill="FFFFFF"/>
          </w:rPr>
          <w:t>, 1996</w:t>
        </w:r>
      </w:hyperlink>
      <w:r w:rsidR="00683BF0">
        <w:rPr>
          <w:rFonts w:ascii="Arial" w:hAnsi="Arial" w:cs="Arial"/>
          <w:color w:val="000000"/>
          <w:shd w:val="clear" w:color="auto" w:fill="FFFFFF"/>
        </w:rPr>
        <w:t xml:space="preserve"> a</w:t>
      </w:r>
      <w:r w:rsidR="00683BF0" w:rsidRPr="0013754C">
        <w:rPr>
          <w:rFonts w:ascii="Arial" w:hAnsi="Arial" w:cs="Arial"/>
          <w:color w:val="000000"/>
          <w:shd w:val="clear" w:color="auto" w:fill="FFFFFF"/>
        </w:rPr>
        <w:t>lso agree that</w:t>
      </w:r>
      <w:r w:rsidR="00683BF0">
        <w:rPr>
          <w:rFonts w:ascii="Arial" w:hAnsi="Arial" w:cs="Arial"/>
          <w:i/>
          <w:color w:val="000000"/>
          <w:shd w:val="clear" w:color="auto" w:fill="FFFFFF"/>
        </w:rPr>
        <w:t xml:space="preserve"> ‘little consensus has formed </w:t>
      </w:r>
      <w:r w:rsidR="00683BF0">
        <w:rPr>
          <w:rFonts w:ascii="Arial" w:hAnsi="Arial" w:cs="Arial"/>
          <w:i/>
          <w:color w:val="000000"/>
          <w:shd w:val="clear" w:color="auto" w:fill="FFFFFF"/>
        </w:rPr>
        <w:lastRenderedPageBreak/>
        <w:t xml:space="preserve">on what trust means’. </w:t>
      </w:r>
      <w:hyperlink w:anchor="Hosmer1995" w:history="1">
        <w:proofErr w:type="spellStart"/>
        <w:r w:rsidR="00683BF0" w:rsidRPr="00AB0BE9">
          <w:rPr>
            <w:rStyle w:val="Hyperlink"/>
            <w:rFonts w:ascii="Arial" w:hAnsi="Arial" w:cs="Arial"/>
            <w:shd w:val="clear" w:color="auto" w:fill="FFFFFF"/>
          </w:rPr>
          <w:t>Hosmer</w:t>
        </w:r>
        <w:proofErr w:type="spellEnd"/>
      </w:hyperlink>
      <w:r w:rsidR="00683BF0">
        <w:rPr>
          <w:rFonts w:ascii="Arial" w:hAnsi="Arial" w:cs="Arial"/>
          <w:color w:val="000000"/>
          <w:shd w:val="clear" w:color="auto" w:fill="FFFFFF"/>
        </w:rPr>
        <w:t xml:space="preserve"> was however able to draw similarities from the diverse concepts of trust presented in nine previous studies and propose</w:t>
      </w:r>
      <w:r w:rsidR="00490E7E">
        <w:rPr>
          <w:rFonts w:ascii="Arial" w:hAnsi="Arial" w:cs="Arial"/>
          <w:color w:val="000000"/>
          <w:shd w:val="clear" w:color="auto" w:fill="FFFFFF"/>
        </w:rPr>
        <w:t>d</w:t>
      </w:r>
      <w:r w:rsidR="00683BF0">
        <w:rPr>
          <w:rFonts w:ascii="Arial" w:hAnsi="Arial" w:cs="Arial"/>
          <w:color w:val="000000"/>
          <w:shd w:val="clear" w:color="auto" w:fill="FFFFFF"/>
        </w:rPr>
        <w:t xml:space="preserve"> this definition: ‘</w:t>
      </w:r>
      <w:r w:rsidR="00683BF0" w:rsidRPr="008373C5">
        <w:rPr>
          <w:rFonts w:ascii="Arial" w:hAnsi="Arial" w:cs="Arial"/>
          <w:i/>
          <w:color w:val="000000"/>
          <w:shd w:val="clear" w:color="auto" w:fill="FFFFFF"/>
        </w:rPr>
        <w:t>Trust is the reliance by one person, group, or firm upon a voluntarily accepted duty on the part of another person, group, or firm to recognize and protect the rights and interests of all ot</w:t>
      </w:r>
      <w:r w:rsidR="00683BF0" w:rsidRPr="008373C5">
        <w:rPr>
          <w:rFonts w:ascii="Arial" w:hAnsi="Arial" w:cs="Arial"/>
          <w:i/>
          <w:color w:val="000000"/>
          <w:shd w:val="clear" w:color="auto" w:fill="FFFFFF"/>
        </w:rPr>
        <w:t>h</w:t>
      </w:r>
      <w:r w:rsidR="00683BF0" w:rsidRPr="008373C5">
        <w:rPr>
          <w:rFonts w:ascii="Arial" w:hAnsi="Arial" w:cs="Arial"/>
          <w:i/>
          <w:color w:val="000000"/>
          <w:shd w:val="clear" w:color="auto" w:fill="FFFFFF"/>
        </w:rPr>
        <w:t>ers engaged in a joint endeavor or economic exchange.</w:t>
      </w:r>
      <w:r w:rsidR="00683BF0">
        <w:rPr>
          <w:rFonts w:ascii="Arial" w:hAnsi="Arial" w:cs="Arial"/>
          <w:i/>
          <w:color w:val="000000"/>
          <w:shd w:val="clear" w:color="auto" w:fill="FFFFFF"/>
        </w:rPr>
        <w:t>’ (</w:t>
      </w:r>
      <w:hyperlink w:anchor="Hosmer1995" w:history="1">
        <w:r w:rsidR="00683BF0" w:rsidRPr="00AB0BE9">
          <w:rPr>
            <w:rStyle w:val="Hyperlink"/>
            <w:rFonts w:ascii="Arial" w:hAnsi="Arial" w:cs="Arial"/>
            <w:shd w:val="clear" w:color="auto" w:fill="FFFFFF"/>
          </w:rPr>
          <w:t>1995</w:t>
        </w:r>
      </w:hyperlink>
      <w:r w:rsidR="00683BF0">
        <w:rPr>
          <w:rFonts w:ascii="Arial" w:hAnsi="Arial" w:cs="Arial"/>
          <w:color w:val="000000"/>
          <w:shd w:val="clear" w:color="auto" w:fill="FFFFFF"/>
        </w:rPr>
        <w:t>). Another definition e</w:t>
      </w:r>
      <w:r w:rsidR="00683BF0">
        <w:rPr>
          <w:rFonts w:ascii="Arial" w:hAnsi="Arial" w:cs="Arial"/>
          <w:color w:val="000000"/>
          <w:shd w:val="clear" w:color="auto" w:fill="FFFFFF"/>
        </w:rPr>
        <w:t>n</w:t>
      </w:r>
      <w:r w:rsidR="00683BF0">
        <w:rPr>
          <w:rFonts w:ascii="Arial" w:hAnsi="Arial" w:cs="Arial"/>
          <w:color w:val="000000"/>
          <w:shd w:val="clear" w:color="auto" w:fill="FFFFFF"/>
        </w:rPr>
        <w:t>compassing personality traits: willingness, vulnerability and expectations is that trust is ‘</w:t>
      </w:r>
      <w:r w:rsidR="00683BF0" w:rsidRPr="000447F0">
        <w:rPr>
          <w:rFonts w:ascii="Arial" w:hAnsi="Arial" w:cs="Arial"/>
          <w:i/>
          <w:color w:val="000000"/>
          <w:shd w:val="clear" w:color="auto" w:fill="FFFFFF"/>
        </w:rPr>
        <w:t xml:space="preserve">The willingness of a party to be vulnerable to the actions of another party based on the expectation that the other party will perform a particular action important to the </w:t>
      </w:r>
      <w:proofErr w:type="spellStart"/>
      <w:r w:rsidR="00683BF0" w:rsidRPr="000447F0">
        <w:rPr>
          <w:rFonts w:ascii="Arial" w:hAnsi="Arial" w:cs="Arial"/>
          <w:i/>
          <w:color w:val="000000"/>
          <w:shd w:val="clear" w:color="auto" w:fill="FFFFFF"/>
        </w:rPr>
        <w:t>trustor</w:t>
      </w:r>
      <w:proofErr w:type="spellEnd"/>
      <w:r w:rsidR="00683BF0" w:rsidRPr="000447F0">
        <w:rPr>
          <w:rFonts w:ascii="Arial" w:hAnsi="Arial" w:cs="Arial"/>
          <w:i/>
          <w:color w:val="000000"/>
          <w:shd w:val="clear" w:color="auto" w:fill="FFFFFF"/>
        </w:rPr>
        <w:t>, irrespective of the ability to monitor or control the other party</w:t>
      </w:r>
      <w:r w:rsidR="00683BF0">
        <w:rPr>
          <w:rFonts w:ascii="Arial" w:hAnsi="Arial" w:cs="Arial"/>
          <w:i/>
          <w:color w:val="000000"/>
          <w:shd w:val="clear" w:color="auto" w:fill="FFFFFF"/>
        </w:rPr>
        <w:t xml:space="preserve">’ </w:t>
      </w:r>
      <w:r w:rsidR="00683BF0">
        <w:rPr>
          <w:rFonts w:ascii="Arial" w:hAnsi="Arial" w:cs="Arial"/>
          <w:color w:val="000000"/>
          <w:shd w:val="clear" w:color="auto" w:fill="FFFFFF"/>
        </w:rPr>
        <w:t>(</w:t>
      </w:r>
      <w:hyperlink w:anchor="Zhang2008" w:history="1">
        <w:r w:rsidR="00490E7E">
          <w:rPr>
            <w:rStyle w:val="Hyperlink"/>
            <w:rFonts w:ascii="Arial" w:hAnsi="Arial" w:cs="Arial"/>
            <w:shd w:val="clear" w:color="auto" w:fill="FFFFFF"/>
          </w:rPr>
          <w:t xml:space="preserve">Mayer, Davis and </w:t>
        </w:r>
        <w:proofErr w:type="spellStart"/>
        <w:r w:rsidR="00683BF0" w:rsidRPr="00C468EA">
          <w:rPr>
            <w:rStyle w:val="Hyperlink"/>
            <w:rFonts w:ascii="Arial" w:hAnsi="Arial" w:cs="Arial"/>
            <w:shd w:val="clear" w:color="auto" w:fill="FFFFFF"/>
          </w:rPr>
          <w:t>Schoo</w:t>
        </w:r>
        <w:r w:rsidR="00683BF0" w:rsidRPr="00C468EA">
          <w:rPr>
            <w:rStyle w:val="Hyperlink"/>
            <w:rFonts w:ascii="Arial" w:hAnsi="Arial" w:cs="Arial"/>
            <w:shd w:val="clear" w:color="auto" w:fill="FFFFFF"/>
          </w:rPr>
          <w:t>r</w:t>
        </w:r>
        <w:r w:rsidR="00683BF0" w:rsidRPr="00C468EA">
          <w:rPr>
            <w:rStyle w:val="Hyperlink"/>
            <w:rFonts w:ascii="Arial" w:hAnsi="Arial" w:cs="Arial"/>
            <w:shd w:val="clear" w:color="auto" w:fill="FFFFFF"/>
          </w:rPr>
          <w:t>man</w:t>
        </w:r>
        <w:proofErr w:type="spellEnd"/>
        <w:r w:rsidR="00683BF0" w:rsidRPr="00C468EA">
          <w:rPr>
            <w:rStyle w:val="Hyperlink"/>
            <w:rFonts w:ascii="Arial" w:hAnsi="Arial" w:cs="Arial"/>
            <w:shd w:val="clear" w:color="auto" w:fill="FFFFFF"/>
          </w:rPr>
          <w:t>, 1995 cited in Zhang et al. 2008:112</w:t>
        </w:r>
      </w:hyperlink>
      <w:r w:rsidR="00683BF0">
        <w:rPr>
          <w:rFonts w:ascii="Arial" w:hAnsi="Arial" w:cs="Arial"/>
          <w:color w:val="000000"/>
          <w:shd w:val="clear" w:color="auto" w:fill="FFFFFF"/>
        </w:rPr>
        <w:t xml:space="preserve">) </w:t>
      </w:r>
    </w:p>
    <w:p w:rsidR="00683BF0" w:rsidRPr="00602CD7" w:rsidRDefault="00710C90" w:rsidP="00683BF0">
      <w:pPr>
        <w:spacing w:before="240" w:line="480" w:lineRule="auto"/>
        <w:jc w:val="both"/>
        <w:rPr>
          <w:rFonts w:ascii="Arial" w:hAnsi="Arial" w:cs="Arial"/>
        </w:rPr>
      </w:pPr>
      <w:r>
        <w:rPr>
          <w:rFonts w:ascii="Arial" w:hAnsi="Arial" w:cs="Arial"/>
        </w:rPr>
        <w:t xml:space="preserve">Despite numerous studies on trust, making comparisons is </w:t>
      </w:r>
      <w:r w:rsidR="00097AB3">
        <w:rPr>
          <w:rFonts w:ascii="Arial" w:hAnsi="Arial" w:cs="Arial"/>
        </w:rPr>
        <w:t>somewhat tedious</w:t>
      </w:r>
      <w:r>
        <w:rPr>
          <w:rFonts w:ascii="Arial" w:hAnsi="Arial" w:cs="Arial"/>
        </w:rPr>
        <w:t xml:space="preserve"> because of the varied concepts about trust presented in each of these studies. </w:t>
      </w:r>
      <w:hyperlink w:anchor="McKnight1996" w:history="1">
        <w:r w:rsidR="00683BF0" w:rsidRPr="00954CCD">
          <w:rPr>
            <w:rStyle w:val="Hyperlink"/>
            <w:rFonts w:ascii="Arial" w:hAnsi="Arial" w:cs="Arial"/>
          </w:rPr>
          <w:t xml:space="preserve">McKnight &amp; </w:t>
        </w:r>
        <w:proofErr w:type="spellStart"/>
        <w:r w:rsidR="00683BF0" w:rsidRPr="00954CCD">
          <w:rPr>
            <w:rStyle w:val="Hyperlink"/>
            <w:rFonts w:ascii="Arial" w:hAnsi="Arial" w:cs="Arial"/>
          </w:rPr>
          <w:t>Chervany</w:t>
        </w:r>
        <w:proofErr w:type="spellEnd"/>
      </w:hyperlink>
      <w:r w:rsidR="00683BF0">
        <w:rPr>
          <w:rFonts w:ascii="Arial" w:hAnsi="Arial" w:cs="Arial"/>
        </w:rPr>
        <w:t xml:space="preserve"> attempt to </w:t>
      </w:r>
      <w:r w:rsidR="008E0C61">
        <w:rPr>
          <w:rFonts w:ascii="Arial" w:hAnsi="Arial" w:cs="Arial"/>
        </w:rPr>
        <w:t>relate</w:t>
      </w:r>
      <w:r w:rsidR="00683BF0">
        <w:rPr>
          <w:rFonts w:ascii="Arial" w:hAnsi="Arial" w:cs="Arial"/>
        </w:rPr>
        <w:t xml:space="preserve"> </w:t>
      </w:r>
      <w:r w:rsidR="00683BF0" w:rsidRPr="001E71C9">
        <w:rPr>
          <w:rFonts w:ascii="Arial" w:hAnsi="Arial" w:cs="Arial"/>
          <w:i/>
        </w:rPr>
        <w:t>scientific</w:t>
      </w:r>
      <w:r w:rsidR="001E71C9">
        <w:rPr>
          <w:rFonts w:ascii="Arial" w:hAnsi="Arial" w:cs="Arial"/>
        </w:rPr>
        <w:t xml:space="preserve"> usage</w:t>
      </w:r>
      <w:r w:rsidR="00683BF0">
        <w:rPr>
          <w:rFonts w:ascii="Arial" w:hAnsi="Arial" w:cs="Arial"/>
        </w:rPr>
        <w:t xml:space="preserve"> and </w:t>
      </w:r>
      <w:r w:rsidR="00683BF0" w:rsidRPr="001E71C9">
        <w:rPr>
          <w:rFonts w:ascii="Arial" w:hAnsi="Arial" w:cs="Arial"/>
          <w:i/>
        </w:rPr>
        <w:t>everyday</w:t>
      </w:r>
      <w:r w:rsidR="00683BF0">
        <w:rPr>
          <w:rFonts w:ascii="Arial" w:hAnsi="Arial" w:cs="Arial"/>
        </w:rPr>
        <w:t xml:space="preserve"> definitions of trust. They </w:t>
      </w:r>
      <w:r w:rsidR="0070775F">
        <w:rPr>
          <w:rFonts w:ascii="Arial" w:hAnsi="Arial" w:cs="Arial"/>
        </w:rPr>
        <w:t xml:space="preserve">define </w:t>
      </w:r>
      <w:r w:rsidR="00683BF0">
        <w:rPr>
          <w:rFonts w:ascii="Arial" w:hAnsi="Arial" w:cs="Arial"/>
        </w:rPr>
        <w:t xml:space="preserve">trust </w:t>
      </w:r>
      <w:r w:rsidR="0070775F">
        <w:rPr>
          <w:rFonts w:ascii="Arial" w:hAnsi="Arial" w:cs="Arial"/>
        </w:rPr>
        <w:t>using six constructs</w:t>
      </w:r>
      <w:r w:rsidR="002D41DC">
        <w:rPr>
          <w:rFonts w:ascii="Arial" w:hAnsi="Arial" w:cs="Arial"/>
        </w:rPr>
        <w:t xml:space="preserve"> </w:t>
      </w:r>
      <w:r w:rsidR="002D41DC" w:rsidRPr="005F26ED">
        <w:rPr>
          <w:rFonts w:ascii="Arial" w:hAnsi="Arial" w:cs="Arial"/>
        </w:rPr>
        <w:t>which</w:t>
      </w:r>
      <w:r w:rsidR="0070775F">
        <w:rPr>
          <w:rFonts w:ascii="Arial" w:hAnsi="Arial" w:cs="Arial"/>
        </w:rPr>
        <w:t xml:space="preserve"> </w:t>
      </w:r>
      <w:r w:rsidR="005F26ED">
        <w:rPr>
          <w:rFonts w:ascii="Arial" w:hAnsi="Arial" w:cs="Arial"/>
          <w:i/>
        </w:rPr>
        <w:t>“</w:t>
      </w:r>
      <w:r w:rsidR="00C16D93" w:rsidRPr="000616D6">
        <w:rPr>
          <w:rFonts w:ascii="Arial" w:hAnsi="Arial" w:cs="Arial"/>
          <w:i/>
        </w:rPr>
        <w:t>(a) correspond closely to the meanings  found in everyday usage of the word trust; (b)</w:t>
      </w:r>
      <w:r w:rsidR="000D0A39" w:rsidRPr="000616D6">
        <w:rPr>
          <w:rFonts w:ascii="Arial" w:hAnsi="Arial" w:cs="Arial"/>
          <w:i/>
        </w:rPr>
        <w:t xml:space="preserve"> are literature-grounded, in that they reflect the more common and i</w:t>
      </w:r>
      <w:r w:rsidR="000D0A39" w:rsidRPr="000616D6">
        <w:rPr>
          <w:rFonts w:ascii="Arial" w:hAnsi="Arial" w:cs="Arial"/>
          <w:i/>
        </w:rPr>
        <w:t>m</w:t>
      </w:r>
      <w:r w:rsidR="000D0A39" w:rsidRPr="000616D6">
        <w:rPr>
          <w:rFonts w:ascii="Arial" w:hAnsi="Arial" w:cs="Arial"/>
          <w:i/>
        </w:rPr>
        <w:t xml:space="preserve">portant types of trust (c) </w:t>
      </w:r>
      <w:r w:rsidR="005F3066" w:rsidRPr="000616D6">
        <w:rPr>
          <w:rFonts w:ascii="Arial" w:hAnsi="Arial" w:cs="Arial"/>
          <w:i/>
        </w:rPr>
        <w:t>provide a manageable, cohesive way  to understand and r</w:t>
      </w:r>
      <w:r w:rsidR="005F3066" w:rsidRPr="000616D6">
        <w:rPr>
          <w:rFonts w:ascii="Arial" w:hAnsi="Arial" w:cs="Arial"/>
          <w:i/>
        </w:rPr>
        <w:t>e</w:t>
      </w:r>
      <w:r w:rsidR="005F3066" w:rsidRPr="000616D6">
        <w:rPr>
          <w:rFonts w:ascii="Arial" w:hAnsi="Arial" w:cs="Arial"/>
          <w:i/>
        </w:rPr>
        <w:t>search trust</w:t>
      </w:r>
      <w:r w:rsidR="005F26ED">
        <w:rPr>
          <w:rFonts w:ascii="Arial" w:hAnsi="Arial" w:cs="Arial"/>
        </w:rPr>
        <w:t>”</w:t>
      </w:r>
      <w:r w:rsidR="00490164">
        <w:rPr>
          <w:rFonts w:ascii="Arial" w:hAnsi="Arial" w:cs="Arial"/>
        </w:rPr>
        <w:t xml:space="preserve">. The six constructs are: </w:t>
      </w:r>
      <w:r w:rsidR="00D35376">
        <w:rPr>
          <w:rFonts w:ascii="Arial" w:hAnsi="Arial" w:cs="Arial"/>
        </w:rPr>
        <w:t>“</w:t>
      </w:r>
      <w:r w:rsidR="002E6B77" w:rsidRPr="00644B50">
        <w:rPr>
          <w:rFonts w:ascii="Arial" w:hAnsi="Arial" w:cs="Arial"/>
          <w:i/>
          <w:u w:val="single"/>
        </w:rPr>
        <w:t>Trusting Beliefs</w:t>
      </w:r>
      <w:r w:rsidR="00D35376">
        <w:rPr>
          <w:rFonts w:ascii="Arial" w:hAnsi="Arial" w:cs="Arial"/>
          <w:i/>
          <w:u w:val="single"/>
        </w:rPr>
        <w:t>”</w:t>
      </w:r>
      <w:r w:rsidR="002E6B77">
        <w:rPr>
          <w:rFonts w:ascii="Arial" w:hAnsi="Arial" w:cs="Arial"/>
        </w:rPr>
        <w:t xml:space="preserve"> (</w:t>
      </w:r>
      <w:r w:rsidR="009C13A2">
        <w:rPr>
          <w:rFonts w:ascii="Arial" w:hAnsi="Arial" w:cs="Arial"/>
        </w:rPr>
        <w:t xml:space="preserve">which is based on </w:t>
      </w:r>
      <w:r w:rsidR="0018228E">
        <w:rPr>
          <w:rFonts w:ascii="Arial" w:hAnsi="Arial" w:cs="Arial"/>
        </w:rPr>
        <w:t>“</w:t>
      </w:r>
      <w:r w:rsidR="009C13A2" w:rsidRPr="006F1A99">
        <w:rPr>
          <w:rFonts w:ascii="Arial" w:hAnsi="Arial" w:cs="Arial"/>
          <w:i/>
        </w:rPr>
        <w:t>a person’s cognitive beliefs about another person</w:t>
      </w:r>
      <w:r w:rsidR="0018228E">
        <w:rPr>
          <w:rFonts w:ascii="Arial" w:hAnsi="Arial" w:cs="Arial"/>
          <w:i/>
        </w:rPr>
        <w:t>”</w:t>
      </w:r>
      <w:r w:rsidR="009D5F24">
        <w:rPr>
          <w:rFonts w:ascii="Arial" w:hAnsi="Arial" w:cs="Arial"/>
        </w:rPr>
        <w:t>, the beliefs will in turn result in an intention to trust</w:t>
      </w:r>
      <w:r w:rsidR="002E6B77">
        <w:rPr>
          <w:rFonts w:ascii="Arial" w:hAnsi="Arial" w:cs="Arial"/>
        </w:rPr>
        <w:t>);</w:t>
      </w:r>
      <w:r w:rsidR="00470896">
        <w:rPr>
          <w:rFonts w:ascii="Arial" w:hAnsi="Arial" w:cs="Arial"/>
        </w:rPr>
        <w:t xml:space="preserve"> </w:t>
      </w:r>
      <w:r w:rsidR="00D35376">
        <w:rPr>
          <w:rFonts w:ascii="Arial" w:hAnsi="Arial" w:cs="Arial"/>
        </w:rPr>
        <w:t>“</w:t>
      </w:r>
      <w:r w:rsidR="00A30553" w:rsidRPr="00607468">
        <w:rPr>
          <w:rFonts w:ascii="Arial" w:hAnsi="Arial" w:cs="Arial"/>
          <w:i/>
          <w:u w:val="single"/>
        </w:rPr>
        <w:t>Trusting Intention</w:t>
      </w:r>
      <w:r w:rsidR="00D35376">
        <w:rPr>
          <w:rFonts w:ascii="Arial" w:hAnsi="Arial" w:cs="Arial"/>
          <w:i/>
          <w:u w:val="single"/>
        </w:rPr>
        <w:t>”</w:t>
      </w:r>
      <w:r w:rsidR="00A30553">
        <w:rPr>
          <w:rFonts w:ascii="Arial" w:hAnsi="Arial" w:cs="Arial"/>
        </w:rPr>
        <w:t xml:space="preserve"> (</w:t>
      </w:r>
      <w:r w:rsidR="00573137">
        <w:rPr>
          <w:rFonts w:ascii="Arial" w:hAnsi="Arial" w:cs="Arial"/>
        </w:rPr>
        <w:t>“</w:t>
      </w:r>
      <w:r w:rsidR="009C13A2" w:rsidRPr="00481D04">
        <w:rPr>
          <w:rFonts w:ascii="Arial" w:hAnsi="Arial" w:cs="Arial"/>
          <w:i/>
        </w:rPr>
        <w:t>the extent to which one party is willing to depend on another party</w:t>
      </w:r>
      <w:r w:rsidR="00573137">
        <w:rPr>
          <w:rFonts w:ascii="Arial" w:hAnsi="Arial" w:cs="Arial"/>
          <w:i/>
        </w:rPr>
        <w:t>”</w:t>
      </w:r>
      <w:r w:rsidR="009C13A2">
        <w:rPr>
          <w:rFonts w:ascii="Arial" w:hAnsi="Arial" w:cs="Arial"/>
        </w:rPr>
        <w:t xml:space="preserve"> despite the fact that </w:t>
      </w:r>
      <w:r w:rsidR="00573137">
        <w:rPr>
          <w:rFonts w:ascii="Arial" w:hAnsi="Arial" w:cs="Arial"/>
        </w:rPr>
        <w:t>“</w:t>
      </w:r>
      <w:r w:rsidR="009C13A2" w:rsidRPr="00481D04">
        <w:rPr>
          <w:rFonts w:ascii="Arial" w:hAnsi="Arial" w:cs="Arial"/>
          <w:i/>
        </w:rPr>
        <w:t>negative consequences are possible</w:t>
      </w:r>
      <w:r w:rsidR="00573137">
        <w:rPr>
          <w:rFonts w:ascii="Arial" w:hAnsi="Arial" w:cs="Arial"/>
          <w:i/>
        </w:rPr>
        <w:t>”</w:t>
      </w:r>
      <w:r w:rsidR="00A30553">
        <w:rPr>
          <w:rFonts w:ascii="Arial" w:hAnsi="Arial" w:cs="Arial"/>
        </w:rPr>
        <w:t xml:space="preserve">); </w:t>
      </w:r>
      <w:r w:rsidR="00D35376">
        <w:rPr>
          <w:rFonts w:ascii="Arial" w:hAnsi="Arial" w:cs="Arial"/>
        </w:rPr>
        <w:t>“</w:t>
      </w:r>
      <w:r w:rsidR="00B40BAB" w:rsidRPr="00636D53">
        <w:rPr>
          <w:rFonts w:ascii="Arial" w:hAnsi="Arial" w:cs="Arial"/>
          <w:i/>
          <w:u w:val="single"/>
        </w:rPr>
        <w:t>Trusting Behavio</w:t>
      </w:r>
      <w:r w:rsidR="00AE1D7C" w:rsidRPr="00636D53">
        <w:rPr>
          <w:rFonts w:ascii="Arial" w:hAnsi="Arial" w:cs="Arial"/>
          <w:i/>
          <w:u w:val="single"/>
        </w:rPr>
        <w:t>r</w:t>
      </w:r>
      <w:r w:rsidR="00D35376">
        <w:rPr>
          <w:rFonts w:ascii="Arial" w:hAnsi="Arial" w:cs="Arial"/>
          <w:i/>
          <w:u w:val="single"/>
        </w:rPr>
        <w:t>”</w:t>
      </w:r>
      <w:r w:rsidR="00AE1D7C">
        <w:rPr>
          <w:rFonts w:ascii="Arial" w:hAnsi="Arial" w:cs="Arial"/>
        </w:rPr>
        <w:t xml:space="preserve"> (</w:t>
      </w:r>
      <w:r w:rsidR="00D47CC8">
        <w:rPr>
          <w:rFonts w:ascii="Arial" w:hAnsi="Arial" w:cs="Arial"/>
        </w:rPr>
        <w:t>intention to depend eventually leads to actual voluntary dependence of one party on a</w:t>
      </w:r>
      <w:r w:rsidR="00D47CC8">
        <w:rPr>
          <w:rFonts w:ascii="Arial" w:hAnsi="Arial" w:cs="Arial"/>
        </w:rPr>
        <w:t>n</w:t>
      </w:r>
      <w:r w:rsidR="00D47CC8">
        <w:rPr>
          <w:rFonts w:ascii="Arial" w:hAnsi="Arial" w:cs="Arial"/>
        </w:rPr>
        <w:t>other party</w:t>
      </w:r>
      <w:r w:rsidR="00AE1D7C">
        <w:rPr>
          <w:rFonts w:ascii="Arial" w:hAnsi="Arial" w:cs="Arial"/>
        </w:rPr>
        <w:t xml:space="preserve">); </w:t>
      </w:r>
      <w:r w:rsidR="00D35376">
        <w:rPr>
          <w:rFonts w:ascii="Arial" w:hAnsi="Arial" w:cs="Arial"/>
        </w:rPr>
        <w:t>“</w:t>
      </w:r>
      <w:r w:rsidR="00AE1D7C" w:rsidRPr="00427393">
        <w:rPr>
          <w:rFonts w:ascii="Arial" w:hAnsi="Arial" w:cs="Arial"/>
          <w:i/>
          <w:u w:val="single"/>
        </w:rPr>
        <w:t>System Trust</w:t>
      </w:r>
      <w:r w:rsidR="00D35376">
        <w:rPr>
          <w:rFonts w:ascii="Arial" w:hAnsi="Arial" w:cs="Arial"/>
          <w:i/>
          <w:u w:val="single"/>
        </w:rPr>
        <w:t>”</w:t>
      </w:r>
      <w:r w:rsidR="00AE1D7C">
        <w:rPr>
          <w:rFonts w:ascii="Arial" w:hAnsi="Arial" w:cs="Arial"/>
        </w:rPr>
        <w:t xml:space="preserve"> (</w:t>
      </w:r>
      <w:r w:rsidR="000D1E84">
        <w:rPr>
          <w:rFonts w:ascii="Arial" w:hAnsi="Arial" w:cs="Arial"/>
        </w:rPr>
        <w:t xml:space="preserve">the extent to which a person believes in </w:t>
      </w:r>
      <w:r w:rsidR="00402865">
        <w:rPr>
          <w:rFonts w:ascii="Arial" w:hAnsi="Arial" w:cs="Arial"/>
        </w:rPr>
        <w:t xml:space="preserve">existing </w:t>
      </w:r>
      <w:r w:rsidR="000D1E84">
        <w:rPr>
          <w:rFonts w:ascii="Arial" w:hAnsi="Arial" w:cs="Arial"/>
        </w:rPr>
        <w:t>structures</w:t>
      </w:r>
      <w:r w:rsidR="00402865">
        <w:rPr>
          <w:rFonts w:ascii="Arial" w:hAnsi="Arial" w:cs="Arial"/>
        </w:rPr>
        <w:t xml:space="preserve"> in order to consider an endeavor will be successful in future</w:t>
      </w:r>
      <w:r w:rsidR="00AE1D7C">
        <w:rPr>
          <w:rFonts w:ascii="Arial" w:hAnsi="Arial" w:cs="Arial"/>
        </w:rPr>
        <w:t>);</w:t>
      </w:r>
      <w:r w:rsidR="00B40BAB">
        <w:rPr>
          <w:rFonts w:ascii="Arial" w:hAnsi="Arial" w:cs="Arial"/>
        </w:rPr>
        <w:t xml:space="preserve"> </w:t>
      </w:r>
      <w:r w:rsidR="00D35376">
        <w:rPr>
          <w:rFonts w:ascii="Arial" w:hAnsi="Arial" w:cs="Arial"/>
        </w:rPr>
        <w:t>“</w:t>
      </w:r>
      <w:r w:rsidR="009965BE" w:rsidRPr="00C155A5">
        <w:rPr>
          <w:rFonts w:ascii="Arial" w:hAnsi="Arial" w:cs="Arial"/>
          <w:i/>
          <w:u w:val="single"/>
        </w:rPr>
        <w:t>Dispositional Trust</w:t>
      </w:r>
      <w:r w:rsidR="00D35376">
        <w:rPr>
          <w:rFonts w:ascii="Arial" w:hAnsi="Arial" w:cs="Arial"/>
          <w:i/>
          <w:u w:val="single"/>
        </w:rPr>
        <w:t>”</w:t>
      </w:r>
      <w:r w:rsidR="009965BE">
        <w:rPr>
          <w:rFonts w:ascii="Arial" w:hAnsi="Arial" w:cs="Arial"/>
        </w:rPr>
        <w:t xml:space="preserve"> (</w:t>
      </w:r>
      <w:r w:rsidR="006A2BFE">
        <w:rPr>
          <w:rFonts w:ascii="Arial" w:hAnsi="Arial" w:cs="Arial"/>
        </w:rPr>
        <w:t>develo</w:t>
      </w:r>
      <w:r w:rsidR="006A2BFE">
        <w:rPr>
          <w:rFonts w:ascii="Arial" w:hAnsi="Arial" w:cs="Arial"/>
        </w:rPr>
        <w:t>p</w:t>
      </w:r>
      <w:r w:rsidR="006A2BFE">
        <w:rPr>
          <w:rFonts w:ascii="Arial" w:hAnsi="Arial" w:cs="Arial"/>
        </w:rPr>
        <w:t xml:space="preserve">ing confidence to the point of </w:t>
      </w:r>
      <w:r w:rsidR="006A2BFE" w:rsidRPr="006E11E9">
        <w:rPr>
          <w:rFonts w:ascii="Arial" w:hAnsi="Arial" w:cs="Arial"/>
        </w:rPr>
        <w:t>trusting</w:t>
      </w:r>
      <w:r w:rsidR="006A2BFE" w:rsidRPr="00FD40E7">
        <w:rPr>
          <w:rFonts w:ascii="Arial" w:hAnsi="Arial" w:cs="Arial"/>
          <w:i/>
        </w:rPr>
        <w:t xml:space="preserve"> </w:t>
      </w:r>
      <w:r w:rsidR="00FD40E7">
        <w:rPr>
          <w:rFonts w:ascii="Arial" w:hAnsi="Arial" w:cs="Arial"/>
          <w:i/>
        </w:rPr>
        <w:t>“</w:t>
      </w:r>
      <w:r w:rsidR="006A2BFE" w:rsidRPr="00FD40E7">
        <w:rPr>
          <w:rFonts w:ascii="Arial" w:hAnsi="Arial" w:cs="Arial"/>
          <w:i/>
        </w:rPr>
        <w:t>across a broad spectrum of persons and situ</w:t>
      </w:r>
      <w:r w:rsidR="006A2BFE" w:rsidRPr="00FD40E7">
        <w:rPr>
          <w:rFonts w:ascii="Arial" w:hAnsi="Arial" w:cs="Arial"/>
          <w:i/>
        </w:rPr>
        <w:t>a</w:t>
      </w:r>
      <w:r w:rsidR="006A2BFE" w:rsidRPr="00FD40E7">
        <w:rPr>
          <w:rFonts w:ascii="Arial" w:hAnsi="Arial" w:cs="Arial"/>
          <w:i/>
        </w:rPr>
        <w:t>tions</w:t>
      </w:r>
      <w:r w:rsidR="00FD40E7">
        <w:rPr>
          <w:rFonts w:ascii="Arial" w:hAnsi="Arial" w:cs="Arial"/>
          <w:i/>
        </w:rPr>
        <w:t>”</w:t>
      </w:r>
      <w:r w:rsidR="009965BE">
        <w:rPr>
          <w:rFonts w:ascii="Arial" w:hAnsi="Arial" w:cs="Arial"/>
        </w:rPr>
        <w:t xml:space="preserve">) and </w:t>
      </w:r>
      <w:r w:rsidR="00D35376">
        <w:rPr>
          <w:rFonts w:ascii="Arial" w:hAnsi="Arial" w:cs="Arial"/>
        </w:rPr>
        <w:t>“</w:t>
      </w:r>
      <w:r w:rsidR="009965BE" w:rsidRPr="007062E7">
        <w:rPr>
          <w:rFonts w:ascii="Arial" w:hAnsi="Arial" w:cs="Arial"/>
          <w:i/>
          <w:u w:val="single"/>
        </w:rPr>
        <w:t>Situational Decision to Trust</w:t>
      </w:r>
      <w:r w:rsidR="00D35376">
        <w:rPr>
          <w:rFonts w:ascii="Arial" w:hAnsi="Arial" w:cs="Arial"/>
          <w:i/>
          <w:u w:val="single"/>
        </w:rPr>
        <w:t>”</w:t>
      </w:r>
      <w:r w:rsidR="009965BE">
        <w:rPr>
          <w:rFonts w:ascii="Arial" w:hAnsi="Arial" w:cs="Arial"/>
        </w:rPr>
        <w:t xml:space="preserve"> (</w:t>
      </w:r>
      <w:r w:rsidR="003E121B">
        <w:rPr>
          <w:rFonts w:ascii="Arial" w:hAnsi="Arial" w:cs="Arial"/>
        </w:rPr>
        <w:t>as the caption implies, such trust arises with specific situations</w:t>
      </w:r>
      <w:r w:rsidR="00516AB1">
        <w:rPr>
          <w:rFonts w:ascii="Arial" w:hAnsi="Arial" w:cs="Arial"/>
        </w:rPr>
        <w:t xml:space="preserve"> and is not dependent on the persons invol</w:t>
      </w:r>
      <w:r w:rsidR="005E69C9">
        <w:rPr>
          <w:rFonts w:ascii="Arial" w:hAnsi="Arial" w:cs="Arial"/>
        </w:rPr>
        <w:t>v</w:t>
      </w:r>
      <w:r w:rsidR="00516AB1">
        <w:rPr>
          <w:rFonts w:ascii="Arial" w:hAnsi="Arial" w:cs="Arial"/>
        </w:rPr>
        <w:t>ed</w:t>
      </w:r>
      <w:r w:rsidR="009965BE">
        <w:rPr>
          <w:rFonts w:ascii="Arial" w:hAnsi="Arial" w:cs="Arial"/>
        </w:rPr>
        <w:t>)</w:t>
      </w:r>
      <w:r w:rsidR="00105E6B">
        <w:rPr>
          <w:rFonts w:ascii="Arial" w:hAnsi="Arial" w:cs="Arial"/>
        </w:rPr>
        <w:t xml:space="preserve"> (</w:t>
      </w:r>
      <w:hyperlink w:anchor="McKnight1996" w:history="1">
        <w:r w:rsidR="00105E6B" w:rsidRPr="00CD72B5">
          <w:rPr>
            <w:rStyle w:val="Hyperlink"/>
            <w:rFonts w:ascii="Arial" w:hAnsi="Arial" w:cs="Arial"/>
          </w:rPr>
          <w:t>1996</w:t>
        </w:r>
      </w:hyperlink>
      <w:r w:rsidR="00105E6B">
        <w:rPr>
          <w:rFonts w:ascii="Arial" w:hAnsi="Arial" w:cs="Arial"/>
        </w:rPr>
        <w:t>).</w:t>
      </w:r>
      <w:r w:rsidR="00EE64B8">
        <w:rPr>
          <w:rFonts w:ascii="Arial" w:hAnsi="Arial" w:cs="Arial"/>
        </w:rPr>
        <w:t xml:space="preserve"> </w:t>
      </w:r>
      <w:r w:rsidR="00722C57" w:rsidRPr="00722C57">
        <w:rPr>
          <w:rFonts w:ascii="Arial" w:hAnsi="Arial" w:cs="Arial"/>
        </w:rPr>
        <w:t>T</w:t>
      </w:r>
      <w:r w:rsidR="00722C57">
        <w:rPr>
          <w:rFonts w:ascii="Arial" w:hAnsi="Arial" w:cs="Arial"/>
        </w:rPr>
        <w:t>he six co</w:t>
      </w:r>
      <w:r w:rsidR="00722C57">
        <w:rPr>
          <w:rFonts w:ascii="Arial" w:hAnsi="Arial" w:cs="Arial"/>
        </w:rPr>
        <w:t>n</w:t>
      </w:r>
      <w:r w:rsidR="00722C57">
        <w:rPr>
          <w:rFonts w:ascii="Arial" w:hAnsi="Arial" w:cs="Arial"/>
        </w:rPr>
        <w:t xml:space="preserve">structs </w:t>
      </w:r>
      <w:r w:rsidR="00D802DE">
        <w:rPr>
          <w:rFonts w:ascii="Arial" w:hAnsi="Arial" w:cs="Arial"/>
        </w:rPr>
        <w:t>may</w:t>
      </w:r>
      <w:r w:rsidR="00722C57">
        <w:rPr>
          <w:rFonts w:ascii="Arial" w:hAnsi="Arial" w:cs="Arial"/>
        </w:rPr>
        <w:t xml:space="preserve"> not </w:t>
      </w:r>
      <w:r w:rsidR="00D802DE">
        <w:rPr>
          <w:rFonts w:ascii="Arial" w:hAnsi="Arial" w:cs="Arial"/>
        </w:rPr>
        <w:t xml:space="preserve">be </w:t>
      </w:r>
      <w:r w:rsidR="00722C57">
        <w:rPr>
          <w:rFonts w:ascii="Arial" w:hAnsi="Arial" w:cs="Arial"/>
        </w:rPr>
        <w:t>fully comprehensive definitions for trust but are representative of what many authors consider to be the most important forms of trust.</w:t>
      </w:r>
    </w:p>
    <w:p w:rsidR="004A29FB" w:rsidRDefault="00A03C16">
      <w:pPr>
        <w:pStyle w:val="Heading3"/>
        <w:rPr>
          <w:u w:val="single"/>
        </w:rPr>
      </w:pPr>
      <w:bookmarkStart w:id="23" w:name="_Toc333241037"/>
      <w:r>
        <w:rPr>
          <w:u w:val="single"/>
        </w:rPr>
        <w:lastRenderedPageBreak/>
        <w:t xml:space="preserve">Trust </w:t>
      </w:r>
      <w:r w:rsidR="002130B5">
        <w:rPr>
          <w:u w:val="single"/>
        </w:rPr>
        <w:t>B</w:t>
      </w:r>
      <w:r>
        <w:rPr>
          <w:u w:val="single"/>
        </w:rPr>
        <w:t>uilding Models</w:t>
      </w:r>
      <w:bookmarkEnd w:id="23"/>
    </w:p>
    <w:p w:rsidR="001A5EB7" w:rsidRDefault="000E625A" w:rsidP="00057750">
      <w:pPr>
        <w:pStyle w:val="BodyText"/>
        <w:rPr>
          <w:rFonts w:cs="Arial"/>
        </w:rPr>
      </w:pPr>
      <w:r>
        <w:rPr>
          <w:rFonts w:cs="Arial"/>
        </w:rPr>
        <w:t>‘</w:t>
      </w:r>
      <w:r>
        <w:rPr>
          <w:rFonts w:cs="Arial"/>
          <w:i/>
        </w:rPr>
        <w:t xml:space="preserve">Rome was not built in a day </w:t>
      </w:r>
      <w:r w:rsidR="009F6237">
        <w:rPr>
          <w:rFonts w:cs="Arial"/>
          <w:i/>
        </w:rPr>
        <w:t>b</w:t>
      </w:r>
      <w:r>
        <w:rPr>
          <w:rFonts w:cs="Arial"/>
          <w:i/>
        </w:rPr>
        <w:t xml:space="preserve">ut the empire fell in one’ </w:t>
      </w:r>
      <w:r w:rsidR="00F74CB8">
        <w:rPr>
          <w:rFonts w:cs="Arial"/>
        </w:rPr>
        <w:t>(</w:t>
      </w:r>
      <w:hyperlink w:anchor="BrownSkinner2007" w:history="1">
        <w:r w:rsidR="00D802DE">
          <w:rPr>
            <w:rStyle w:val="Hyperlink"/>
            <w:rFonts w:cs="Arial"/>
          </w:rPr>
          <w:t>Brown and</w:t>
        </w:r>
        <w:r w:rsidR="005C393E" w:rsidRPr="005C1587">
          <w:rPr>
            <w:rStyle w:val="Hyperlink"/>
            <w:rFonts w:cs="Arial"/>
          </w:rPr>
          <w:t xml:space="preserve"> Skinner, 2007</w:t>
        </w:r>
      </w:hyperlink>
      <w:r w:rsidR="00F74CB8">
        <w:rPr>
          <w:rFonts w:cs="Arial"/>
        </w:rPr>
        <w:t xml:space="preserve">). </w:t>
      </w:r>
      <w:r w:rsidR="000B486F">
        <w:rPr>
          <w:rFonts w:cs="Arial"/>
        </w:rPr>
        <w:t>For</w:t>
      </w:r>
      <w:r w:rsidR="000B486F">
        <w:rPr>
          <w:rFonts w:cs="Arial"/>
        </w:rPr>
        <w:t>m</w:t>
      </w:r>
      <w:r w:rsidR="000B486F">
        <w:rPr>
          <w:rFonts w:cs="Arial"/>
        </w:rPr>
        <w:t xml:space="preserve">ing and building trust is essential </w:t>
      </w:r>
      <w:r w:rsidR="000F7904">
        <w:rPr>
          <w:rFonts w:cs="Arial"/>
        </w:rPr>
        <w:t xml:space="preserve">and yet difficult to achieve. </w:t>
      </w:r>
      <w:r w:rsidR="00577964">
        <w:rPr>
          <w:rFonts w:cs="Arial"/>
        </w:rPr>
        <w:t>Countless research has</w:t>
      </w:r>
      <w:r w:rsidR="00DF5F36">
        <w:rPr>
          <w:rFonts w:cs="Arial"/>
        </w:rPr>
        <w:t xml:space="preserve"> been dedicated to models targeted at </w:t>
      </w:r>
      <w:r w:rsidR="00621958">
        <w:rPr>
          <w:rFonts w:cs="Arial"/>
        </w:rPr>
        <w:t>building trust</w:t>
      </w:r>
      <w:r w:rsidR="00F01855">
        <w:rPr>
          <w:rFonts w:cs="Arial"/>
        </w:rPr>
        <w:t xml:space="preserve"> </w:t>
      </w:r>
      <w:r w:rsidR="004B5EC4">
        <w:rPr>
          <w:rFonts w:cs="Arial"/>
        </w:rPr>
        <w:t xml:space="preserve">in various scenarios. </w:t>
      </w:r>
      <w:r w:rsidR="00745266">
        <w:rPr>
          <w:rFonts w:cs="Arial"/>
        </w:rPr>
        <w:t>Trust b</w:t>
      </w:r>
      <w:r w:rsidR="004B5EC4">
        <w:rPr>
          <w:rFonts w:cs="Arial"/>
        </w:rPr>
        <w:t xml:space="preserve">uilding in government, education, business, E-Commerce </w:t>
      </w:r>
      <w:r w:rsidR="00C80F23">
        <w:rPr>
          <w:rFonts w:cs="Arial"/>
        </w:rPr>
        <w:t>has been</w:t>
      </w:r>
      <w:r w:rsidR="00745266">
        <w:rPr>
          <w:rFonts w:cs="Arial"/>
        </w:rPr>
        <w:t xml:space="preserve"> investigated by many scholars. For example,</w:t>
      </w:r>
      <w:r w:rsidR="00722C57">
        <w:rPr>
          <w:rFonts w:cs="Arial"/>
        </w:rPr>
        <w:t xml:space="preserve"> </w:t>
      </w:r>
      <w:r w:rsidR="00602C85">
        <w:rPr>
          <w:rFonts w:cs="Arial"/>
        </w:rPr>
        <w:t>from the</w:t>
      </w:r>
      <w:r w:rsidR="004D7E07">
        <w:rPr>
          <w:rFonts w:cs="Arial"/>
        </w:rPr>
        <w:t xml:space="preserve"> six constructs </w:t>
      </w:r>
      <w:r w:rsidR="00722C57">
        <w:rPr>
          <w:rFonts w:cs="Arial"/>
        </w:rPr>
        <w:t>define</w:t>
      </w:r>
      <w:r w:rsidR="004D7E07">
        <w:rPr>
          <w:rFonts w:cs="Arial"/>
        </w:rPr>
        <w:t>d in the previous section</w:t>
      </w:r>
      <w:r w:rsidR="00602C85">
        <w:rPr>
          <w:rFonts w:cs="Arial"/>
        </w:rPr>
        <w:t>,</w:t>
      </w:r>
      <w:r w:rsidR="004D7E07">
        <w:rPr>
          <w:rFonts w:cs="Arial"/>
        </w:rPr>
        <w:t xml:space="preserve"> </w:t>
      </w:r>
      <w:r w:rsidR="00602C85">
        <w:rPr>
          <w:rFonts w:cs="Arial"/>
        </w:rPr>
        <w:t xml:space="preserve">a trust building </w:t>
      </w:r>
      <w:r w:rsidR="004D7E07">
        <w:rPr>
          <w:rFonts w:cs="Arial"/>
        </w:rPr>
        <w:t>mo</w:t>
      </w:r>
      <w:r w:rsidR="004D7E07">
        <w:rPr>
          <w:rFonts w:cs="Arial"/>
        </w:rPr>
        <w:t>d</w:t>
      </w:r>
      <w:r w:rsidR="004D7E07">
        <w:rPr>
          <w:rFonts w:cs="Arial"/>
        </w:rPr>
        <w:t xml:space="preserve">el </w:t>
      </w:r>
      <w:r w:rsidR="00602C85">
        <w:rPr>
          <w:rFonts w:cs="Arial"/>
        </w:rPr>
        <w:t xml:space="preserve">was </w:t>
      </w:r>
      <w:r w:rsidR="004D7E07">
        <w:rPr>
          <w:rFonts w:cs="Arial"/>
        </w:rPr>
        <w:t>developed. Based on the relationship</w:t>
      </w:r>
      <w:r w:rsidR="00722C57">
        <w:rPr>
          <w:rFonts w:cs="Arial"/>
        </w:rPr>
        <w:t xml:space="preserve"> formed between Trusting Beliefs, Trusting Intention and Trusting Behavior</w:t>
      </w:r>
      <w:r w:rsidR="00866EA3">
        <w:rPr>
          <w:rFonts w:cs="Arial"/>
        </w:rPr>
        <w:t>;</w:t>
      </w:r>
      <w:r w:rsidR="004D7E07">
        <w:rPr>
          <w:rFonts w:cs="Arial"/>
        </w:rPr>
        <w:t xml:space="preserve"> </w:t>
      </w:r>
      <w:hyperlink w:anchor="McKnightCummings1996" w:history="1">
        <w:r w:rsidR="00D802DE">
          <w:rPr>
            <w:rStyle w:val="Hyperlink"/>
            <w:rFonts w:cs="Arial"/>
          </w:rPr>
          <w:t>McKnight, Cummings and</w:t>
        </w:r>
        <w:r w:rsidR="004D7E07" w:rsidRPr="00CD72B5">
          <w:rPr>
            <w:rStyle w:val="Hyperlink"/>
            <w:rFonts w:cs="Arial"/>
          </w:rPr>
          <w:t xml:space="preserve"> </w:t>
        </w:r>
        <w:proofErr w:type="spellStart"/>
        <w:r w:rsidR="004D7E07" w:rsidRPr="00CD72B5">
          <w:rPr>
            <w:rStyle w:val="Hyperlink"/>
            <w:rFonts w:cs="Arial"/>
          </w:rPr>
          <w:t>Chervany</w:t>
        </w:r>
        <w:proofErr w:type="spellEnd"/>
        <w:r w:rsidR="004D7E07">
          <w:rPr>
            <w:rStyle w:val="Hyperlink"/>
            <w:rFonts w:cs="Arial"/>
          </w:rPr>
          <w:t xml:space="preserve"> </w:t>
        </w:r>
      </w:hyperlink>
      <w:r w:rsidR="004D7E07">
        <w:rPr>
          <w:rFonts w:cs="Arial"/>
        </w:rPr>
        <w:t>posit that</w:t>
      </w:r>
      <w:r w:rsidR="00722C57">
        <w:rPr>
          <w:rFonts w:cs="Arial"/>
        </w:rPr>
        <w:t xml:space="preserve"> </w:t>
      </w:r>
      <w:r w:rsidR="00722C57" w:rsidRPr="00197042">
        <w:rPr>
          <w:rFonts w:cs="Arial"/>
        </w:rPr>
        <w:t>b</w:t>
      </w:r>
      <w:r w:rsidR="00722C57" w:rsidRPr="00197042">
        <w:rPr>
          <w:rFonts w:cs="Arial"/>
        </w:rPr>
        <w:t>e</w:t>
      </w:r>
      <w:r w:rsidR="00722C57" w:rsidRPr="00197042">
        <w:rPr>
          <w:rFonts w:cs="Arial"/>
        </w:rPr>
        <w:t xml:space="preserve">liefs/attitudes lead to </w:t>
      </w:r>
      <w:r w:rsidR="00726426" w:rsidRPr="00197042">
        <w:rPr>
          <w:rFonts w:cs="Arial"/>
        </w:rPr>
        <w:t>intentions</w:t>
      </w:r>
      <w:r w:rsidR="00726426">
        <w:rPr>
          <w:rFonts w:cs="Arial"/>
          <w:i/>
        </w:rPr>
        <w:t>;</w:t>
      </w:r>
      <w:r w:rsidR="00722C57">
        <w:rPr>
          <w:rFonts w:cs="Arial"/>
          <w:i/>
        </w:rPr>
        <w:t xml:space="preserve"> </w:t>
      </w:r>
      <w:r w:rsidR="00197042">
        <w:rPr>
          <w:rFonts w:cs="Arial"/>
        </w:rPr>
        <w:t xml:space="preserve">the intentions </w:t>
      </w:r>
      <w:r w:rsidR="00722C57" w:rsidRPr="00197042">
        <w:rPr>
          <w:rFonts w:cs="Arial"/>
        </w:rPr>
        <w:t>in turn become manifest in behavior</w:t>
      </w:r>
      <w:r w:rsidR="001107C7">
        <w:rPr>
          <w:rFonts w:cs="Arial"/>
        </w:rPr>
        <w:t xml:space="preserve"> (</w:t>
      </w:r>
      <w:hyperlink w:anchor="McKnightCummings1996" w:history="1">
        <w:r w:rsidR="001107C7" w:rsidRPr="00933899">
          <w:rPr>
            <w:rStyle w:val="Hyperlink"/>
            <w:rFonts w:cs="Arial"/>
          </w:rPr>
          <w:t>1996</w:t>
        </w:r>
      </w:hyperlink>
      <w:r w:rsidR="001107C7">
        <w:rPr>
          <w:rFonts w:cs="Arial"/>
        </w:rPr>
        <w:t>)</w:t>
      </w:r>
      <w:r w:rsidR="00726426">
        <w:rPr>
          <w:rFonts w:cs="Arial"/>
        </w:rPr>
        <w:t>.</w:t>
      </w:r>
      <w:r w:rsidR="00B65483" w:rsidRPr="00197042">
        <w:rPr>
          <w:rFonts w:cs="Arial"/>
        </w:rPr>
        <w:t xml:space="preserve"> </w:t>
      </w:r>
    </w:p>
    <w:p w:rsidR="001A5EB7" w:rsidRDefault="00BC1E92" w:rsidP="00057750">
      <w:pPr>
        <w:pStyle w:val="BodyText"/>
        <w:rPr>
          <w:rFonts w:cs="Arial"/>
        </w:rPr>
      </w:pPr>
      <w:r>
        <w:rPr>
          <w:rFonts w:cs="Arial"/>
        </w:rPr>
        <w:t>T</w:t>
      </w:r>
      <w:r w:rsidR="00B65483">
        <w:rPr>
          <w:rFonts w:cs="Arial"/>
        </w:rPr>
        <w:t>he</w:t>
      </w:r>
      <w:r w:rsidR="00745266">
        <w:rPr>
          <w:rFonts w:cs="Arial"/>
        </w:rPr>
        <w:t xml:space="preserve"> </w:t>
      </w:r>
      <w:r w:rsidR="00DD0D20">
        <w:rPr>
          <w:rFonts w:cs="Arial"/>
        </w:rPr>
        <w:t xml:space="preserve">Brown-Skinner model is </w:t>
      </w:r>
      <w:r w:rsidR="00BE41AF">
        <w:rPr>
          <w:rFonts w:cs="Arial"/>
        </w:rPr>
        <w:t>targeted at developing trust in at-risk students resulting in improved</w:t>
      </w:r>
      <w:r w:rsidR="00DD0D20">
        <w:rPr>
          <w:rFonts w:cs="Arial"/>
        </w:rPr>
        <w:t xml:space="preserve"> learning. The model</w:t>
      </w:r>
      <w:r w:rsidR="00735823">
        <w:rPr>
          <w:rFonts w:cs="Arial"/>
        </w:rPr>
        <w:t xml:space="preserve"> comprises five steps: Liste</w:t>
      </w:r>
      <w:r w:rsidR="00C019FF">
        <w:rPr>
          <w:rFonts w:cs="Arial"/>
        </w:rPr>
        <w:t>n;</w:t>
      </w:r>
      <w:r w:rsidR="00735823">
        <w:rPr>
          <w:rFonts w:cs="Arial"/>
        </w:rPr>
        <w:t xml:space="preserve"> respect and vali</w:t>
      </w:r>
      <w:r w:rsidR="00C019FF">
        <w:rPr>
          <w:rFonts w:cs="Arial"/>
        </w:rPr>
        <w:t>date;</w:t>
      </w:r>
      <w:r w:rsidR="00735823">
        <w:rPr>
          <w:rFonts w:cs="Arial"/>
        </w:rPr>
        <w:t xml:space="preserve"> Pro</w:t>
      </w:r>
      <w:r w:rsidR="00735823">
        <w:rPr>
          <w:rFonts w:cs="Arial"/>
        </w:rPr>
        <w:t>b</w:t>
      </w:r>
      <w:r w:rsidR="00C019FF">
        <w:rPr>
          <w:rFonts w:cs="Arial"/>
        </w:rPr>
        <w:t xml:space="preserve">lem-solve; </w:t>
      </w:r>
      <w:r w:rsidR="00735823">
        <w:rPr>
          <w:rFonts w:cs="Arial"/>
        </w:rPr>
        <w:t xml:space="preserve">Positive-regards and Hope which is the culmination of successfully achieving </w:t>
      </w:r>
      <w:r w:rsidR="001226EF">
        <w:rPr>
          <w:rFonts w:cs="Arial"/>
        </w:rPr>
        <w:t xml:space="preserve">success in </w:t>
      </w:r>
      <w:r w:rsidR="00735823">
        <w:rPr>
          <w:rFonts w:cs="Arial"/>
        </w:rPr>
        <w:t>the four previous steps</w:t>
      </w:r>
      <w:r w:rsidR="00B710D2">
        <w:rPr>
          <w:rFonts w:cs="Arial"/>
        </w:rPr>
        <w:t xml:space="preserve"> </w:t>
      </w:r>
      <w:r w:rsidR="001226EF">
        <w:rPr>
          <w:rFonts w:cs="Arial"/>
        </w:rPr>
        <w:t xml:space="preserve">and consequently leading to trust </w:t>
      </w:r>
      <w:r w:rsidR="00B710D2">
        <w:rPr>
          <w:rFonts w:cs="Arial"/>
        </w:rPr>
        <w:t>(</w:t>
      </w:r>
      <w:hyperlink w:anchor="BrownSkinner2007" w:history="1">
        <w:r w:rsidR="00B710D2" w:rsidRPr="005C1587">
          <w:rPr>
            <w:rStyle w:val="Hyperlink"/>
            <w:rFonts w:cs="Arial"/>
          </w:rPr>
          <w:t xml:space="preserve">Brown </w:t>
        </w:r>
        <w:r w:rsidR="00C20A86">
          <w:rPr>
            <w:rStyle w:val="Hyperlink"/>
            <w:rFonts w:cs="Arial"/>
          </w:rPr>
          <w:t>and</w:t>
        </w:r>
        <w:r w:rsidR="00B710D2" w:rsidRPr="005C1587">
          <w:rPr>
            <w:rStyle w:val="Hyperlink"/>
            <w:rFonts w:cs="Arial"/>
          </w:rPr>
          <w:t xml:space="preserve"> Skinner, 2007</w:t>
        </w:r>
      </w:hyperlink>
      <w:r w:rsidR="00B710D2">
        <w:rPr>
          <w:rFonts w:cs="Arial"/>
        </w:rPr>
        <w:t>)</w:t>
      </w:r>
      <w:r w:rsidR="005E4543">
        <w:rPr>
          <w:rFonts w:cs="Arial"/>
        </w:rPr>
        <w:t>.</w:t>
      </w:r>
      <w:r w:rsidR="00C019FF">
        <w:rPr>
          <w:rFonts w:cs="Arial"/>
        </w:rPr>
        <w:t xml:space="preserve"> </w:t>
      </w:r>
      <w:r w:rsidR="00B01A13">
        <w:rPr>
          <w:rFonts w:cs="Arial"/>
        </w:rPr>
        <w:t>Another</w:t>
      </w:r>
      <w:r w:rsidR="00B80B7F">
        <w:rPr>
          <w:rFonts w:cs="Arial"/>
        </w:rPr>
        <w:t xml:space="preserve"> model for building trust is</w:t>
      </w:r>
      <w:r w:rsidR="00B01A13">
        <w:rPr>
          <w:rFonts w:cs="Arial"/>
        </w:rPr>
        <w:t xml:space="preserve"> built around </w:t>
      </w:r>
      <w:r w:rsidR="00612EA9">
        <w:rPr>
          <w:rFonts w:cs="Arial"/>
        </w:rPr>
        <w:t xml:space="preserve">a person’s </w:t>
      </w:r>
      <w:r w:rsidR="00B01A13">
        <w:rPr>
          <w:rFonts w:cs="Arial"/>
        </w:rPr>
        <w:t xml:space="preserve">perceived risk of trusting in a given situation. The model encompasses the </w:t>
      </w:r>
      <w:proofErr w:type="spellStart"/>
      <w:r w:rsidR="00B01A13">
        <w:rPr>
          <w:rFonts w:cs="Arial"/>
        </w:rPr>
        <w:t>trustor</w:t>
      </w:r>
      <w:proofErr w:type="spellEnd"/>
      <w:r w:rsidR="00B01A13">
        <w:rPr>
          <w:rFonts w:cs="Arial"/>
        </w:rPr>
        <w:t xml:space="preserve"> (the person who is trusting), the trustee (the person who is to be trusted) and the role of risk in the situation.</w:t>
      </w:r>
      <w:r w:rsidR="005515B1">
        <w:rPr>
          <w:rFonts w:cs="Arial"/>
        </w:rPr>
        <w:t xml:space="preserve"> This trust building model </w:t>
      </w:r>
      <w:r w:rsidR="00872088">
        <w:rPr>
          <w:rFonts w:cs="Arial"/>
        </w:rPr>
        <w:t xml:space="preserve">showing the relationship between trust and risk </w:t>
      </w:r>
      <w:r w:rsidR="005515B1">
        <w:rPr>
          <w:rFonts w:cs="Arial"/>
        </w:rPr>
        <w:t xml:space="preserve">is depicted in Fig. 4. </w:t>
      </w:r>
      <w:r w:rsidR="00CD1F52">
        <w:rPr>
          <w:rFonts w:cs="Arial"/>
        </w:rPr>
        <w:t xml:space="preserve"> The perceived risk of the </w:t>
      </w:r>
      <w:proofErr w:type="spellStart"/>
      <w:r w:rsidR="00CD1F52">
        <w:rPr>
          <w:rFonts w:cs="Arial"/>
        </w:rPr>
        <w:t>trustor</w:t>
      </w:r>
      <w:proofErr w:type="spellEnd"/>
      <w:r w:rsidR="00CD1F52">
        <w:rPr>
          <w:rFonts w:cs="Arial"/>
        </w:rPr>
        <w:t xml:space="preserve">, impacts the decision to engage in the risk-taking relationship. A </w:t>
      </w:r>
      <w:r w:rsidR="00785AD9">
        <w:rPr>
          <w:rFonts w:cs="Arial"/>
        </w:rPr>
        <w:t>propensity to</w:t>
      </w:r>
      <w:r w:rsidR="00CD1F52">
        <w:rPr>
          <w:rFonts w:cs="Arial"/>
        </w:rPr>
        <w:t xml:space="preserve"> trust</w:t>
      </w:r>
      <w:r w:rsidR="0049403E">
        <w:rPr>
          <w:rFonts w:cs="Arial"/>
        </w:rPr>
        <w:t xml:space="preserve"> which is higher</w:t>
      </w:r>
      <w:r w:rsidR="00CD1F52">
        <w:rPr>
          <w:rFonts w:cs="Arial"/>
        </w:rPr>
        <w:t xml:space="preserve"> than </w:t>
      </w:r>
      <w:r w:rsidR="0049403E">
        <w:rPr>
          <w:rFonts w:cs="Arial"/>
        </w:rPr>
        <w:t xml:space="preserve">the </w:t>
      </w:r>
      <w:proofErr w:type="spellStart"/>
      <w:r w:rsidR="0049403E">
        <w:rPr>
          <w:rFonts w:cs="Arial"/>
        </w:rPr>
        <w:t>trustor’s</w:t>
      </w:r>
      <w:proofErr w:type="spellEnd"/>
      <w:r w:rsidR="0049403E">
        <w:rPr>
          <w:rFonts w:cs="Arial"/>
        </w:rPr>
        <w:t xml:space="preserve"> </w:t>
      </w:r>
      <w:r w:rsidR="00CD1F52">
        <w:rPr>
          <w:rFonts w:cs="Arial"/>
        </w:rPr>
        <w:t>perceived risk is a plus to the rel</w:t>
      </w:r>
      <w:r w:rsidR="00CD1F52">
        <w:rPr>
          <w:rFonts w:cs="Arial"/>
        </w:rPr>
        <w:t>a</w:t>
      </w:r>
      <w:r w:rsidR="00CD1F52">
        <w:rPr>
          <w:rFonts w:cs="Arial"/>
        </w:rPr>
        <w:t>tionship while a perceived risk</w:t>
      </w:r>
      <w:r w:rsidR="0049403E">
        <w:rPr>
          <w:rFonts w:cs="Arial"/>
        </w:rPr>
        <w:t xml:space="preserve"> which is higher</w:t>
      </w:r>
      <w:r w:rsidR="00CD1F52">
        <w:rPr>
          <w:rFonts w:cs="Arial"/>
        </w:rPr>
        <w:t xml:space="preserve"> than </w:t>
      </w:r>
      <w:r w:rsidR="0049403E">
        <w:rPr>
          <w:rFonts w:cs="Arial"/>
        </w:rPr>
        <w:t xml:space="preserve">the </w:t>
      </w:r>
      <w:proofErr w:type="spellStart"/>
      <w:r w:rsidR="0049403E">
        <w:rPr>
          <w:rFonts w:cs="Arial"/>
        </w:rPr>
        <w:t>trustor’s</w:t>
      </w:r>
      <w:proofErr w:type="spellEnd"/>
      <w:r w:rsidR="0049403E">
        <w:rPr>
          <w:rFonts w:cs="Arial"/>
        </w:rPr>
        <w:t xml:space="preserve"> </w:t>
      </w:r>
      <w:r w:rsidR="00785AD9">
        <w:rPr>
          <w:rFonts w:cs="Arial"/>
        </w:rPr>
        <w:t>propensity to trust</w:t>
      </w:r>
      <w:r w:rsidR="00CD1F52">
        <w:rPr>
          <w:rFonts w:cs="Arial"/>
        </w:rPr>
        <w:t xml:space="preserve"> is a detrimental to the relationship</w:t>
      </w:r>
      <w:r w:rsidR="00485428">
        <w:rPr>
          <w:rFonts w:cs="Arial"/>
        </w:rPr>
        <w:t xml:space="preserve"> (</w:t>
      </w:r>
      <w:hyperlink w:anchor="MayerDaviesSchoorman1995" w:history="1">
        <w:r w:rsidR="00DF59C2">
          <w:rPr>
            <w:rStyle w:val="Hyperlink"/>
            <w:rFonts w:cs="Arial"/>
          </w:rPr>
          <w:t>Mayer, Davis and</w:t>
        </w:r>
        <w:r w:rsidR="00485428" w:rsidRPr="00485428">
          <w:rPr>
            <w:rStyle w:val="Hyperlink"/>
            <w:rFonts w:cs="Arial"/>
          </w:rPr>
          <w:t xml:space="preserve"> </w:t>
        </w:r>
        <w:proofErr w:type="spellStart"/>
        <w:r w:rsidR="00485428" w:rsidRPr="00485428">
          <w:rPr>
            <w:rStyle w:val="Hyperlink"/>
            <w:rFonts w:cs="Arial"/>
          </w:rPr>
          <w:t>Schoorman</w:t>
        </w:r>
        <w:proofErr w:type="spellEnd"/>
        <w:r w:rsidR="00485428" w:rsidRPr="00485428">
          <w:rPr>
            <w:rStyle w:val="Hyperlink"/>
            <w:rFonts w:cs="Arial"/>
          </w:rPr>
          <w:t>, 1995</w:t>
        </w:r>
      </w:hyperlink>
      <w:r w:rsidR="00485428">
        <w:rPr>
          <w:rFonts w:cs="Arial"/>
        </w:rPr>
        <w:t>)</w:t>
      </w:r>
      <w:r w:rsidR="00CD1F52">
        <w:rPr>
          <w:rFonts w:cs="Arial"/>
        </w:rPr>
        <w:t xml:space="preserve">. </w:t>
      </w:r>
    </w:p>
    <w:p w:rsidR="00B710D2" w:rsidRDefault="001226EF" w:rsidP="00057750">
      <w:pPr>
        <w:pStyle w:val="BodyText"/>
        <w:rPr>
          <w:rFonts w:cs="Arial"/>
        </w:rPr>
      </w:pPr>
      <w:r>
        <w:rPr>
          <w:rFonts w:cs="Arial"/>
        </w:rPr>
        <w:t>Finally, an</w:t>
      </w:r>
      <w:r w:rsidR="00037B3E">
        <w:rPr>
          <w:rFonts w:cs="Arial"/>
        </w:rPr>
        <w:t xml:space="preserve"> </w:t>
      </w:r>
      <w:r w:rsidR="00037B3E" w:rsidRPr="00DF59C2">
        <w:rPr>
          <w:rFonts w:cs="Arial"/>
          <w:i/>
        </w:rPr>
        <w:t>initial trust</w:t>
      </w:r>
      <w:r w:rsidR="003754BD">
        <w:rPr>
          <w:rFonts w:cs="Arial"/>
        </w:rPr>
        <w:t xml:space="preserve"> building model is presented in </w:t>
      </w:r>
      <w:hyperlink w:anchor="McKnightChoudhuryKacmar2002" w:history="1">
        <w:proofErr w:type="spellStart"/>
        <w:r w:rsidR="00DF59C2">
          <w:rPr>
            <w:rStyle w:val="Hyperlink"/>
            <w:rFonts w:cs="Arial"/>
          </w:rPr>
          <w:t>Mcknight</w:t>
        </w:r>
        <w:proofErr w:type="spellEnd"/>
        <w:r w:rsidR="00DF59C2">
          <w:rPr>
            <w:rStyle w:val="Hyperlink"/>
            <w:rFonts w:cs="Arial"/>
          </w:rPr>
          <w:t xml:space="preserve">, </w:t>
        </w:r>
        <w:proofErr w:type="spellStart"/>
        <w:r w:rsidR="00DF59C2">
          <w:rPr>
            <w:rStyle w:val="Hyperlink"/>
            <w:rFonts w:cs="Arial"/>
          </w:rPr>
          <w:t>Chourdhury</w:t>
        </w:r>
        <w:proofErr w:type="spellEnd"/>
        <w:r w:rsidR="00DF59C2">
          <w:rPr>
            <w:rStyle w:val="Hyperlink"/>
            <w:rFonts w:cs="Arial"/>
          </w:rPr>
          <w:t xml:space="preserve"> and</w:t>
        </w:r>
        <w:r w:rsidR="003754BD" w:rsidRPr="00253806">
          <w:rPr>
            <w:rStyle w:val="Hyperlink"/>
            <w:rFonts w:cs="Arial"/>
          </w:rPr>
          <w:t xml:space="preserve"> </w:t>
        </w:r>
        <w:proofErr w:type="spellStart"/>
        <w:r w:rsidR="003754BD" w:rsidRPr="00253806">
          <w:rPr>
            <w:rStyle w:val="Hyperlink"/>
            <w:rFonts w:cs="Arial"/>
          </w:rPr>
          <w:t>Kacmar</w:t>
        </w:r>
        <w:proofErr w:type="spellEnd"/>
      </w:hyperlink>
      <w:r w:rsidR="003754BD">
        <w:rPr>
          <w:rFonts w:cs="Arial"/>
        </w:rPr>
        <w:t xml:space="preserve"> (</w:t>
      </w:r>
      <w:r w:rsidR="00C42ABD">
        <w:rPr>
          <w:rFonts w:cs="Arial"/>
        </w:rPr>
        <w:t>2002</w:t>
      </w:r>
      <w:r w:rsidR="003754BD">
        <w:rPr>
          <w:rFonts w:cs="Arial"/>
        </w:rPr>
        <w:t>)</w:t>
      </w:r>
      <w:r w:rsidR="00C42ABD">
        <w:rPr>
          <w:rFonts w:cs="Arial"/>
        </w:rPr>
        <w:t xml:space="preserve">. </w:t>
      </w:r>
      <w:r w:rsidR="00B73224">
        <w:rPr>
          <w:rFonts w:cs="Arial"/>
        </w:rPr>
        <w:t>As depicted in Fig. 5, t</w:t>
      </w:r>
      <w:r w:rsidR="00C42ABD">
        <w:rPr>
          <w:rFonts w:cs="Arial"/>
        </w:rPr>
        <w:t xml:space="preserve">he authors posit that </w:t>
      </w:r>
      <w:r w:rsidR="00447022">
        <w:rPr>
          <w:rFonts w:cs="Arial"/>
        </w:rPr>
        <w:t xml:space="preserve">trust is made up of </w:t>
      </w:r>
      <w:r w:rsidR="00C42ABD">
        <w:rPr>
          <w:rFonts w:cs="Arial"/>
        </w:rPr>
        <w:t>trusting beliefs and trusting intentions</w:t>
      </w:r>
      <w:r w:rsidR="00447022">
        <w:rPr>
          <w:rFonts w:cs="Arial"/>
        </w:rPr>
        <w:t xml:space="preserve"> which in turn is </w:t>
      </w:r>
      <w:r w:rsidR="00C42ABD">
        <w:rPr>
          <w:rFonts w:cs="Arial"/>
        </w:rPr>
        <w:t xml:space="preserve"> influenced by </w:t>
      </w:r>
      <w:r w:rsidR="00E70AF1">
        <w:rPr>
          <w:rFonts w:cs="Arial"/>
        </w:rPr>
        <w:t>“</w:t>
      </w:r>
      <w:r w:rsidR="004439D6" w:rsidRPr="00053A1E">
        <w:rPr>
          <w:rFonts w:cs="Arial"/>
          <w:i/>
        </w:rPr>
        <w:t xml:space="preserve">structural assurance of the web, </w:t>
      </w:r>
      <w:r w:rsidR="00C42ABD" w:rsidRPr="00053A1E">
        <w:rPr>
          <w:rFonts w:cs="Arial"/>
          <w:i/>
        </w:rPr>
        <w:t>the perceived site quality and perceived reputation of the of the vendor</w:t>
      </w:r>
      <w:r w:rsidR="00E70AF1">
        <w:rPr>
          <w:rFonts w:cs="Arial"/>
        </w:rPr>
        <w:t>”</w:t>
      </w:r>
      <w:r w:rsidR="00C42ABD">
        <w:rPr>
          <w:rFonts w:cs="Arial"/>
        </w:rPr>
        <w:t xml:space="preserve">. </w:t>
      </w:r>
      <w:r w:rsidR="004439D6">
        <w:rPr>
          <w:rFonts w:cs="Arial"/>
        </w:rPr>
        <w:t xml:space="preserve">These make up the </w:t>
      </w:r>
      <w:r w:rsidR="00566B9A">
        <w:rPr>
          <w:rFonts w:cs="Arial"/>
        </w:rPr>
        <w:t>“</w:t>
      </w:r>
      <w:r w:rsidR="004439D6" w:rsidRPr="00566B9A">
        <w:rPr>
          <w:rFonts w:cs="Arial"/>
          <w:i/>
        </w:rPr>
        <w:t>trust building levers</w:t>
      </w:r>
      <w:r w:rsidR="00566B9A">
        <w:rPr>
          <w:rFonts w:cs="Arial"/>
          <w:i/>
        </w:rPr>
        <w:t>”</w:t>
      </w:r>
      <w:r w:rsidR="004439D6">
        <w:rPr>
          <w:rFonts w:cs="Arial"/>
        </w:rPr>
        <w:t xml:space="preserve"> in their model and results in</w:t>
      </w:r>
      <w:r w:rsidR="00C42ABD">
        <w:rPr>
          <w:rFonts w:cs="Arial"/>
        </w:rPr>
        <w:t xml:space="preserve"> three </w:t>
      </w:r>
      <w:r w:rsidR="00042341">
        <w:rPr>
          <w:rFonts w:cs="Arial"/>
        </w:rPr>
        <w:t>particular online</w:t>
      </w:r>
      <w:r w:rsidR="004C6C68">
        <w:rPr>
          <w:rFonts w:cs="Arial"/>
        </w:rPr>
        <w:t xml:space="preserve"> behavioral ou</w:t>
      </w:r>
      <w:r w:rsidR="004C6C68">
        <w:rPr>
          <w:rFonts w:cs="Arial"/>
        </w:rPr>
        <w:t>t</w:t>
      </w:r>
      <w:r w:rsidR="004C6C68">
        <w:rPr>
          <w:rFonts w:cs="Arial"/>
        </w:rPr>
        <w:t>comes which arise following successful trust building</w:t>
      </w:r>
      <w:r w:rsidR="0045767A">
        <w:rPr>
          <w:rFonts w:cs="Arial"/>
        </w:rPr>
        <w:t xml:space="preserve">. These three outcomes of trust are that the </w:t>
      </w:r>
      <w:r w:rsidR="004607F3">
        <w:rPr>
          <w:rFonts w:cs="Arial"/>
        </w:rPr>
        <w:t>“</w:t>
      </w:r>
      <w:proofErr w:type="spellStart"/>
      <w:r w:rsidR="0045767A" w:rsidRPr="004607F3">
        <w:rPr>
          <w:rFonts w:cs="Arial"/>
          <w:i/>
        </w:rPr>
        <w:t>trustor</w:t>
      </w:r>
      <w:proofErr w:type="spellEnd"/>
      <w:r w:rsidR="0045767A" w:rsidRPr="004607F3">
        <w:rPr>
          <w:rFonts w:cs="Arial"/>
          <w:i/>
        </w:rPr>
        <w:t xml:space="preserve"> </w:t>
      </w:r>
      <w:r w:rsidR="004607F3" w:rsidRPr="004607F3">
        <w:rPr>
          <w:rFonts w:cs="Arial"/>
          <w:i/>
        </w:rPr>
        <w:t>(a web user)</w:t>
      </w:r>
      <w:r w:rsidR="004607F3">
        <w:rPr>
          <w:rFonts w:cs="Arial"/>
          <w:i/>
        </w:rPr>
        <w:t>”</w:t>
      </w:r>
      <w:r w:rsidR="004607F3">
        <w:rPr>
          <w:rFonts w:cs="Arial"/>
        </w:rPr>
        <w:t xml:space="preserve"> </w:t>
      </w:r>
      <w:r w:rsidR="0045767A">
        <w:rPr>
          <w:rFonts w:cs="Arial"/>
        </w:rPr>
        <w:t xml:space="preserve">would (1) </w:t>
      </w:r>
      <w:r w:rsidR="005D192F">
        <w:rPr>
          <w:rFonts w:cs="Arial"/>
        </w:rPr>
        <w:t>“</w:t>
      </w:r>
      <w:r w:rsidR="0045767A" w:rsidRPr="00E94B8E">
        <w:rPr>
          <w:rFonts w:cs="Arial"/>
          <w:i/>
        </w:rPr>
        <w:t xml:space="preserve">follow </w:t>
      </w:r>
      <w:r w:rsidR="00042341" w:rsidRPr="00E94B8E">
        <w:rPr>
          <w:rFonts w:cs="Arial"/>
          <w:i/>
        </w:rPr>
        <w:t>vendor ad</w:t>
      </w:r>
      <w:r w:rsidR="0045767A" w:rsidRPr="00E94B8E">
        <w:rPr>
          <w:rFonts w:cs="Arial"/>
          <w:i/>
        </w:rPr>
        <w:t>vice</w:t>
      </w:r>
      <w:r w:rsidR="005D192F">
        <w:rPr>
          <w:rFonts w:cs="Arial"/>
        </w:rPr>
        <w:t>”</w:t>
      </w:r>
      <w:r w:rsidR="0045767A">
        <w:rPr>
          <w:rFonts w:cs="Arial"/>
        </w:rPr>
        <w:t xml:space="preserve"> (2) </w:t>
      </w:r>
      <w:r w:rsidR="005D192F">
        <w:rPr>
          <w:rFonts w:cs="Arial"/>
        </w:rPr>
        <w:t>“</w:t>
      </w:r>
      <w:r w:rsidR="00042341" w:rsidRPr="00E94B8E">
        <w:rPr>
          <w:rFonts w:cs="Arial"/>
          <w:i/>
        </w:rPr>
        <w:t>share information with vendor</w:t>
      </w:r>
      <w:r w:rsidR="005D192F">
        <w:rPr>
          <w:rFonts w:cs="Arial"/>
        </w:rPr>
        <w:t>”</w:t>
      </w:r>
      <w:r w:rsidR="00042341">
        <w:rPr>
          <w:rFonts w:cs="Arial"/>
        </w:rPr>
        <w:t xml:space="preserve"> and</w:t>
      </w:r>
      <w:r w:rsidR="0045767A">
        <w:rPr>
          <w:rFonts w:cs="Arial"/>
        </w:rPr>
        <w:t xml:space="preserve"> (3)</w:t>
      </w:r>
      <w:r w:rsidR="00042341">
        <w:rPr>
          <w:rFonts w:cs="Arial"/>
        </w:rPr>
        <w:t xml:space="preserve"> </w:t>
      </w:r>
      <w:r w:rsidR="005D192F">
        <w:rPr>
          <w:rFonts w:cs="Arial"/>
        </w:rPr>
        <w:t>“</w:t>
      </w:r>
      <w:r w:rsidR="00042341" w:rsidRPr="00E94B8E">
        <w:rPr>
          <w:rFonts w:cs="Arial"/>
          <w:i/>
        </w:rPr>
        <w:t>purchas</w:t>
      </w:r>
      <w:r w:rsidR="0045767A" w:rsidRPr="00E94B8E">
        <w:rPr>
          <w:rFonts w:cs="Arial"/>
          <w:i/>
        </w:rPr>
        <w:t>e</w:t>
      </w:r>
      <w:r w:rsidR="00042341" w:rsidRPr="00E94B8E">
        <w:rPr>
          <w:rFonts w:cs="Arial"/>
          <w:i/>
        </w:rPr>
        <w:t xml:space="preserve"> from the site</w:t>
      </w:r>
      <w:r w:rsidR="005D192F">
        <w:rPr>
          <w:rFonts w:cs="Arial"/>
        </w:rPr>
        <w:t>”</w:t>
      </w:r>
      <w:r w:rsidR="004C6C68">
        <w:rPr>
          <w:rFonts w:cs="Arial"/>
        </w:rPr>
        <w:t>.</w:t>
      </w:r>
    </w:p>
    <w:p w:rsidR="002435A8" w:rsidRDefault="00BC49DD" w:rsidP="002435A8">
      <w:pPr>
        <w:pStyle w:val="Caption"/>
      </w:pPr>
      <w:r>
        <w:rPr>
          <w:noProof/>
          <w:lang w:val="en-GB" w:eastAsia="en-GB"/>
        </w:rPr>
        <w:lastRenderedPageBreak/>
        <w:drawing>
          <wp:inline distT="0" distB="0" distL="0" distR="0" wp14:anchorId="1E70018A" wp14:editId="49F7DDB4">
            <wp:extent cx="5048250" cy="312117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048250" cy="3121178"/>
                    </a:xfrm>
                    <a:prstGeom prst="rect">
                      <a:avLst/>
                    </a:prstGeom>
                  </pic:spPr>
                </pic:pic>
              </a:graphicData>
            </a:graphic>
          </wp:inline>
        </w:drawing>
      </w:r>
    </w:p>
    <w:p w:rsidR="002435A8" w:rsidRDefault="00BC49DD" w:rsidP="00BC49DD">
      <w:pPr>
        <w:pStyle w:val="Caption"/>
        <w:rPr>
          <w:rFonts w:cs="Arial"/>
        </w:rPr>
      </w:pPr>
      <w:r>
        <w:t xml:space="preserve">              </w:t>
      </w:r>
      <w:bookmarkStart w:id="24" w:name="_Toc333241081"/>
      <w:r w:rsidR="002435A8">
        <w:t xml:space="preserve">Figure </w:t>
      </w:r>
      <w:r w:rsidR="00307226">
        <w:fldChar w:fldCharType="begin"/>
      </w:r>
      <w:r w:rsidR="002435A8">
        <w:instrText xml:space="preserve"> SEQ Figure \* ARABIC </w:instrText>
      </w:r>
      <w:r w:rsidR="00307226">
        <w:fldChar w:fldCharType="separate"/>
      </w:r>
      <w:r w:rsidR="00517056">
        <w:rPr>
          <w:noProof/>
        </w:rPr>
        <w:t>4</w:t>
      </w:r>
      <w:r w:rsidR="00307226">
        <w:fldChar w:fldCharType="end"/>
      </w:r>
      <w:r w:rsidR="002435A8">
        <w:t>: Proposed Model of Trust</w:t>
      </w:r>
      <w:r w:rsidR="00111F98">
        <w:t xml:space="preserve"> (</w:t>
      </w:r>
      <w:hyperlink w:anchor="MayerDaviesSchoorman1995" w:history="1">
        <w:r w:rsidR="00111F98" w:rsidRPr="00485428">
          <w:rPr>
            <w:rStyle w:val="Hyperlink"/>
            <w:rFonts w:cs="Arial"/>
          </w:rPr>
          <w:t xml:space="preserve">Mayer, Davis </w:t>
        </w:r>
        <w:r w:rsidR="00FF5610">
          <w:rPr>
            <w:rStyle w:val="Hyperlink"/>
            <w:rFonts w:cs="Arial"/>
          </w:rPr>
          <w:t>and</w:t>
        </w:r>
        <w:r w:rsidR="00111F98" w:rsidRPr="00485428">
          <w:rPr>
            <w:rStyle w:val="Hyperlink"/>
            <w:rFonts w:cs="Arial"/>
          </w:rPr>
          <w:t xml:space="preserve"> Schoorman, 1995</w:t>
        </w:r>
      </w:hyperlink>
      <w:r w:rsidR="00111F98">
        <w:rPr>
          <w:rFonts w:cs="Arial"/>
        </w:rPr>
        <w:t>)</w:t>
      </w:r>
      <w:bookmarkEnd w:id="24"/>
    </w:p>
    <w:p w:rsidR="001B5ECF" w:rsidRDefault="001B5ECF" w:rsidP="001B5ECF">
      <w:pPr>
        <w:pStyle w:val="Caption"/>
      </w:pPr>
      <w:r>
        <w:rPr>
          <w:noProof/>
          <w:lang w:val="en-GB" w:eastAsia="en-GB"/>
        </w:rPr>
        <w:drawing>
          <wp:inline distT="0" distB="0" distL="0" distR="0" wp14:anchorId="450122AC" wp14:editId="579C09FB">
            <wp:extent cx="4924425" cy="3867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924425" cy="3867150"/>
                    </a:xfrm>
                    <a:prstGeom prst="rect">
                      <a:avLst/>
                    </a:prstGeom>
                  </pic:spPr>
                </pic:pic>
              </a:graphicData>
            </a:graphic>
          </wp:inline>
        </w:drawing>
      </w:r>
    </w:p>
    <w:p w:rsidR="00057750" w:rsidRPr="00057750" w:rsidRDefault="001B5ECF" w:rsidP="001B5ECF">
      <w:pPr>
        <w:pStyle w:val="Caption"/>
        <w:ind w:firstLine="720"/>
      </w:pPr>
      <w:bookmarkStart w:id="25" w:name="_Toc333241082"/>
      <w:r>
        <w:t xml:space="preserve">Figure </w:t>
      </w:r>
      <w:r w:rsidR="00307226">
        <w:fldChar w:fldCharType="begin"/>
      </w:r>
      <w:r>
        <w:instrText xml:space="preserve"> SEQ Figure \* ARABIC </w:instrText>
      </w:r>
      <w:r w:rsidR="00307226">
        <w:fldChar w:fldCharType="separate"/>
      </w:r>
      <w:r w:rsidR="00517056">
        <w:rPr>
          <w:noProof/>
        </w:rPr>
        <w:t>5</w:t>
      </w:r>
      <w:r w:rsidR="00307226">
        <w:fldChar w:fldCharType="end"/>
      </w:r>
      <w:r>
        <w:t>: Trust Building Model (</w:t>
      </w:r>
      <w:r w:rsidR="00307226">
        <w:fldChar w:fldCharType="begin"/>
      </w:r>
      <w:r w:rsidR="0099361B">
        <w:instrText xml:space="preserve"> HYPERLINK \l "McKnightChoudhuryKacmar2002" </w:instrText>
      </w:r>
      <w:r w:rsidR="00307226">
        <w:fldChar w:fldCharType="separate"/>
      </w:r>
      <w:r w:rsidR="00FF5610">
        <w:rPr>
          <w:rStyle w:val="Hyperlink"/>
          <w:rFonts w:cs="Arial"/>
        </w:rPr>
        <w:t>Mcknight, Chourdhury and</w:t>
      </w:r>
      <w:r w:rsidR="003904AB" w:rsidRPr="00253806">
        <w:rPr>
          <w:rStyle w:val="Hyperlink"/>
          <w:rFonts w:cs="Arial"/>
        </w:rPr>
        <w:t xml:space="preserve"> Kacmar</w:t>
      </w:r>
      <w:r w:rsidR="00307226">
        <w:rPr>
          <w:rStyle w:val="Hyperlink"/>
          <w:rFonts w:cs="Arial"/>
        </w:rPr>
        <w:fldChar w:fldCharType="end"/>
      </w:r>
      <w:r w:rsidR="003904AB">
        <w:rPr>
          <w:rFonts w:cs="Arial"/>
        </w:rPr>
        <w:t>,  2002</w:t>
      </w:r>
      <w:r>
        <w:t>)</w:t>
      </w:r>
      <w:bookmarkEnd w:id="25"/>
    </w:p>
    <w:p w:rsidR="00B33B67" w:rsidRDefault="00B33B67">
      <w:pPr>
        <w:pStyle w:val="Heading3"/>
        <w:rPr>
          <w:u w:val="single"/>
        </w:rPr>
      </w:pPr>
      <w:bookmarkStart w:id="26" w:name="_Toc333241038"/>
      <w:r>
        <w:rPr>
          <w:u w:val="single"/>
        </w:rPr>
        <w:t>Measuring Trust</w:t>
      </w:r>
      <w:bookmarkEnd w:id="26"/>
    </w:p>
    <w:p w:rsidR="00AE31FA" w:rsidRDefault="00CD202B" w:rsidP="005727F2">
      <w:pPr>
        <w:pStyle w:val="BodyText"/>
        <w:rPr>
          <w:rFonts w:cs="Arial"/>
        </w:rPr>
      </w:pPr>
      <w:r>
        <w:rPr>
          <w:rFonts w:cs="Arial"/>
        </w:rPr>
        <w:t xml:space="preserve">In trying to define and build trust, </w:t>
      </w:r>
      <w:r w:rsidR="000E45A8">
        <w:rPr>
          <w:rFonts w:cs="Arial"/>
        </w:rPr>
        <w:t>the question of how trust is then measured arises.</w:t>
      </w:r>
      <w:r>
        <w:rPr>
          <w:rFonts w:cs="Arial"/>
        </w:rPr>
        <w:t xml:space="preserve"> </w:t>
      </w:r>
      <w:r w:rsidR="000B072A">
        <w:rPr>
          <w:rFonts w:cs="Arial"/>
        </w:rPr>
        <w:t xml:space="preserve">The measurement of trust may involve </w:t>
      </w:r>
      <w:r w:rsidR="00017A94">
        <w:rPr>
          <w:rFonts w:cs="Arial"/>
        </w:rPr>
        <w:t xml:space="preserve">the use of </w:t>
      </w:r>
      <w:r w:rsidR="000B072A">
        <w:rPr>
          <w:rFonts w:cs="Arial"/>
        </w:rPr>
        <w:t>feedback from consumers</w:t>
      </w:r>
      <w:r w:rsidR="009A201A">
        <w:rPr>
          <w:rFonts w:cs="Arial"/>
        </w:rPr>
        <w:t xml:space="preserve"> as used in co</w:t>
      </w:r>
      <w:r w:rsidR="009A201A">
        <w:rPr>
          <w:rFonts w:cs="Arial"/>
        </w:rPr>
        <w:t>m</w:t>
      </w:r>
      <w:r w:rsidR="009A201A">
        <w:rPr>
          <w:rFonts w:cs="Arial"/>
        </w:rPr>
        <w:lastRenderedPageBreak/>
        <w:t>merce to determine trust of the buyer in the seller.</w:t>
      </w:r>
      <w:r w:rsidR="00033BF5">
        <w:rPr>
          <w:rFonts w:cs="Arial"/>
        </w:rPr>
        <w:t xml:space="preserve"> </w:t>
      </w:r>
      <w:r w:rsidR="004804AA">
        <w:rPr>
          <w:rFonts w:cs="Arial"/>
        </w:rPr>
        <w:t xml:space="preserve">This method is applied in </w:t>
      </w:r>
      <w:hyperlink w:anchor="Zhongetal2011" w:history="1">
        <w:proofErr w:type="spellStart"/>
        <w:r w:rsidR="004804AA" w:rsidRPr="0004691D">
          <w:rPr>
            <w:rStyle w:val="Hyperlink"/>
            <w:rFonts w:cs="Arial"/>
          </w:rPr>
          <w:t>Zhong</w:t>
        </w:r>
        <w:proofErr w:type="spellEnd"/>
        <w:r w:rsidR="005C34B9" w:rsidRPr="0004691D">
          <w:rPr>
            <w:rStyle w:val="Hyperlink"/>
            <w:rFonts w:cs="Arial"/>
          </w:rPr>
          <w:t xml:space="preserve">, </w:t>
        </w:r>
        <w:proofErr w:type="spellStart"/>
        <w:r w:rsidR="005C34B9" w:rsidRPr="0004691D">
          <w:rPr>
            <w:rStyle w:val="Hyperlink"/>
            <w:rFonts w:cs="Arial"/>
          </w:rPr>
          <w:t>Xiong</w:t>
        </w:r>
        <w:proofErr w:type="spellEnd"/>
        <w:r w:rsidR="005C34B9" w:rsidRPr="0004691D">
          <w:rPr>
            <w:rStyle w:val="Hyperlink"/>
            <w:rFonts w:cs="Arial"/>
          </w:rPr>
          <w:t xml:space="preserve"> and Yao (</w:t>
        </w:r>
        <w:r w:rsidR="004804AA" w:rsidRPr="0004691D">
          <w:rPr>
            <w:rStyle w:val="Hyperlink"/>
            <w:rFonts w:cs="Arial"/>
          </w:rPr>
          <w:t>2011</w:t>
        </w:r>
        <w:r w:rsidR="005C34B9" w:rsidRPr="0004691D">
          <w:rPr>
            <w:rStyle w:val="Hyperlink"/>
            <w:rFonts w:cs="Arial"/>
          </w:rPr>
          <w:t>)</w:t>
        </w:r>
      </w:hyperlink>
      <w:r w:rsidR="004804AA">
        <w:rPr>
          <w:rFonts w:cs="Arial"/>
        </w:rPr>
        <w:t xml:space="preserve"> where feedback data was analyzed using</w:t>
      </w:r>
      <w:r w:rsidR="00017A94">
        <w:rPr>
          <w:rFonts w:cs="Arial"/>
        </w:rPr>
        <w:t xml:space="preserve"> the</w:t>
      </w:r>
      <w:r w:rsidR="000B072A">
        <w:rPr>
          <w:rFonts w:cs="Arial"/>
        </w:rPr>
        <w:t xml:space="preserve"> </w:t>
      </w:r>
      <w:proofErr w:type="spellStart"/>
      <w:r w:rsidR="000B072A">
        <w:rPr>
          <w:rFonts w:cs="Arial"/>
        </w:rPr>
        <w:t>Recency</w:t>
      </w:r>
      <w:proofErr w:type="spellEnd"/>
      <w:r w:rsidR="000B072A">
        <w:rPr>
          <w:rFonts w:cs="Arial"/>
        </w:rPr>
        <w:t>, Frequency, Mo</w:t>
      </w:r>
      <w:r w:rsidR="000B072A">
        <w:rPr>
          <w:rFonts w:cs="Arial"/>
        </w:rPr>
        <w:t>n</w:t>
      </w:r>
      <w:r w:rsidR="000B072A">
        <w:rPr>
          <w:rFonts w:cs="Arial"/>
        </w:rPr>
        <w:t xml:space="preserve">etary (RFM) Model created by </w:t>
      </w:r>
      <w:hyperlink w:anchor="Zhongetal2011" w:history="1">
        <w:r w:rsidR="000B072A" w:rsidRPr="00D639CB">
          <w:rPr>
            <w:rStyle w:val="Hyperlink"/>
            <w:rFonts w:cs="Arial"/>
          </w:rPr>
          <w:t>Hughes</w:t>
        </w:r>
      </w:hyperlink>
      <w:r w:rsidR="000B072A">
        <w:rPr>
          <w:rFonts w:cs="Arial"/>
        </w:rPr>
        <w:t xml:space="preserve"> (</w:t>
      </w:r>
      <w:hyperlink w:anchor="Zhongetal2011" w:history="1">
        <w:r w:rsidR="000B072A" w:rsidRPr="00D639CB">
          <w:rPr>
            <w:rStyle w:val="Hyperlink"/>
            <w:rFonts w:cs="Arial"/>
          </w:rPr>
          <w:t xml:space="preserve">2005 cited in </w:t>
        </w:r>
        <w:proofErr w:type="spellStart"/>
        <w:r w:rsidR="000B072A" w:rsidRPr="00D639CB">
          <w:rPr>
            <w:rStyle w:val="Hyperlink"/>
            <w:rFonts w:cs="Arial"/>
          </w:rPr>
          <w:t>Zhong</w:t>
        </w:r>
        <w:proofErr w:type="spellEnd"/>
        <w:r w:rsidR="00033BF5">
          <w:rPr>
            <w:rStyle w:val="Hyperlink"/>
            <w:rFonts w:cs="Arial"/>
          </w:rPr>
          <w:t xml:space="preserve"> et al.</w:t>
        </w:r>
        <w:r w:rsidR="000B072A" w:rsidRPr="00D639CB">
          <w:rPr>
            <w:rStyle w:val="Hyperlink"/>
            <w:rFonts w:cs="Arial"/>
          </w:rPr>
          <w:t>, 2011:2330</w:t>
        </w:r>
      </w:hyperlink>
      <w:r w:rsidR="000B072A">
        <w:rPr>
          <w:rFonts w:cs="Arial"/>
        </w:rPr>
        <w:t>) to measure customer value and loyalty</w:t>
      </w:r>
      <w:r w:rsidR="00E46742">
        <w:rPr>
          <w:rFonts w:cs="Arial"/>
        </w:rPr>
        <w:t xml:space="preserve">. Based on </w:t>
      </w:r>
      <w:r w:rsidR="000B072A">
        <w:rPr>
          <w:rFonts w:cs="Arial"/>
        </w:rPr>
        <w:t>previous empirical studies which show a relatio</w:t>
      </w:r>
      <w:r w:rsidR="000B072A">
        <w:rPr>
          <w:rFonts w:cs="Arial"/>
        </w:rPr>
        <w:t>n</w:t>
      </w:r>
      <w:r w:rsidR="000B072A">
        <w:rPr>
          <w:rFonts w:cs="Arial"/>
        </w:rPr>
        <w:t>ship exists between customer value, customer loyalty and trust</w:t>
      </w:r>
      <w:r w:rsidR="00E46742">
        <w:rPr>
          <w:rFonts w:cs="Arial"/>
        </w:rPr>
        <w:t>, this study measured trust</w:t>
      </w:r>
      <w:r w:rsidR="002A34E3">
        <w:rPr>
          <w:rFonts w:cs="Arial"/>
        </w:rPr>
        <w:t xml:space="preserve"> by using f</w:t>
      </w:r>
      <w:r w:rsidR="000B072A">
        <w:rPr>
          <w:rFonts w:cs="Arial"/>
        </w:rPr>
        <w:t xml:space="preserve">eedbacks </w:t>
      </w:r>
      <w:r w:rsidR="002A34E3">
        <w:rPr>
          <w:rFonts w:cs="Arial"/>
        </w:rPr>
        <w:t>t</w:t>
      </w:r>
      <w:r w:rsidR="000B072A">
        <w:rPr>
          <w:rFonts w:cs="Arial"/>
        </w:rPr>
        <w:t>o compute the trust value</w:t>
      </w:r>
      <w:r w:rsidR="000E2B63">
        <w:rPr>
          <w:rFonts w:cs="Arial"/>
        </w:rPr>
        <w:t>.</w:t>
      </w:r>
      <w:r w:rsidR="009B6562">
        <w:rPr>
          <w:rFonts w:cs="Arial"/>
        </w:rPr>
        <w:t xml:space="preserve"> </w:t>
      </w:r>
    </w:p>
    <w:p w:rsidR="00AE31FA" w:rsidRDefault="00017A94" w:rsidP="005727F2">
      <w:pPr>
        <w:pStyle w:val="BodyText"/>
        <w:rPr>
          <w:rFonts w:cs="Arial"/>
        </w:rPr>
      </w:pPr>
      <w:r>
        <w:rPr>
          <w:rFonts w:cs="Arial"/>
        </w:rPr>
        <w:t>In a</w:t>
      </w:r>
      <w:r w:rsidR="00294102">
        <w:rPr>
          <w:rFonts w:cs="Arial"/>
        </w:rPr>
        <w:t xml:space="preserve"> number of studies</w:t>
      </w:r>
      <w:r w:rsidR="00472FAC">
        <w:rPr>
          <w:rFonts w:cs="Arial"/>
        </w:rPr>
        <w:t xml:space="preserve"> and across disciplines</w:t>
      </w:r>
      <w:r w:rsidR="00294102">
        <w:rPr>
          <w:rFonts w:cs="Arial"/>
        </w:rPr>
        <w:t>, trust has typically been measured using survey</w:t>
      </w:r>
      <w:r w:rsidR="00472FAC">
        <w:rPr>
          <w:rFonts w:cs="Arial"/>
        </w:rPr>
        <w:t>s</w:t>
      </w:r>
      <w:r w:rsidR="0043787D">
        <w:rPr>
          <w:rFonts w:cs="Arial"/>
        </w:rPr>
        <w:t xml:space="preserve"> with questions specific to the domain in which the study is being carried out</w:t>
      </w:r>
      <w:r w:rsidR="00472FAC">
        <w:rPr>
          <w:rFonts w:cs="Arial"/>
        </w:rPr>
        <w:t xml:space="preserve">. </w:t>
      </w:r>
      <w:hyperlink w:anchor="TschannenMoran2000" w:history="1">
        <w:proofErr w:type="spellStart"/>
        <w:r w:rsidR="004427CC" w:rsidRPr="004427CC">
          <w:rPr>
            <w:rStyle w:val="Hyperlink"/>
            <w:rFonts w:cs="Arial"/>
          </w:rPr>
          <w:t>Tschannen</w:t>
        </w:r>
        <w:proofErr w:type="spellEnd"/>
        <w:r w:rsidR="004427CC" w:rsidRPr="004427CC">
          <w:rPr>
            <w:rStyle w:val="Hyperlink"/>
            <w:rFonts w:cs="Arial"/>
          </w:rPr>
          <w:t>-Moran and</w:t>
        </w:r>
        <w:r w:rsidR="005F3659" w:rsidRPr="004427CC">
          <w:rPr>
            <w:rStyle w:val="Hyperlink"/>
            <w:rFonts w:cs="Arial"/>
          </w:rPr>
          <w:t xml:space="preserve"> Hoy (2000)</w:t>
        </w:r>
      </w:hyperlink>
      <w:r w:rsidR="005F3659">
        <w:rPr>
          <w:rFonts w:cs="Arial"/>
        </w:rPr>
        <w:t xml:space="preserve"> measured trust in </w:t>
      </w:r>
      <w:r w:rsidR="007F0ACC">
        <w:rPr>
          <w:rFonts w:cs="Arial"/>
        </w:rPr>
        <w:t>schools focusing on students, pa</w:t>
      </w:r>
      <w:r w:rsidR="007F0ACC">
        <w:rPr>
          <w:rFonts w:cs="Arial"/>
        </w:rPr>
        <w:t>r</w:t>
      </w:r>
      <w:r w:rsidR="007F0ACC">
        <w:rPr>
          <w:rFonts w:cs="Arial"/>
        </w:rPr>
        <w:t xml:space="preserve">ents and faculty. </w:t>
      </w:r>
      <w:hyperlink w:anchor="SohReidKing2009" w:history="1">
        <w:proofErr w:type="spellStart"/>
        <w:r w:rsidR="004427CC">
          <w:rPr>
            <w:rStyle w:val="Hyperlink"/>
            <w:rFonts w:cs="Arial"/>
          </w:rPr>
          <w:t>Soh</w:t>
        </w:r>
        <w:proofErr w:type="spellEnd"/>
        <w:r w:rsidR="004427CC">
          <w:rPr>
            <w:rStyle w:val="Hyperlink"/>
            <w:rFonts w:cs="Arial"/>
          </w:rPr>
          <w:t>, Reid and</w:t>
        </w:r>
        <w:r w:rsidR="00472FAC" w:rsidRPr="00427A12">
          <w:rPr>
            <w:rStyle w:val="Hyperlink"/>
            <w:rFonts w:cs="Arial"/>
          </w:rPr>
          <w:t xml:space="preserve"> King (</w:t>
        </w:r>
        <w:r w:rsidR="0043787D" w:rsidRPr="00427A12">
          <w:rPr>
            <w:rStyle w:val="Hyperlink"/>
            <w:rFonts w:cs="Arial"/>
          </w:rPr>
          <w:t>2009</w:t>
        </w:r>
        <w:r w:rsidR="00472FAC" w:rsidRPr="00427A12">
          <w:rPr>
            <w:rStyle w:val="Hyperlink"/>
            <w:rFonts w:cs="Arial"/>
          </w:rPr>
          <w:t>)</w:t>
        </w:r>
      </w:hyperlink>
      <w:r w:rsidR="00472FAC">
        <w:rPr>
          <w:rFonts w:cs="Arial"/>
        </w:rPr>
        <w:t xml:space="preserve"> measured</w:t>
      </w:r>
      <w:r w:rsidR="0043787D">
        <w:rPr>
          <w:rFonts w:cs="Arial"/>
        </w:rPr>
        <w:t xml:space="preserve"> the extent of</w:t>
      </w:r>
      <w:r w:rsidR="00472FAC">
        <w:rPr>
          <w:rFonts w:cs="Arial"/>
        </w:rPr>
        <w:t xml:space="preserve"> trust in advertising</w:t>
      </w:r>
      <w:r w:rsidR="00294102">
        <w:rPr>
          <w:rFonts w:cs="Arial"/>
        </w:rPr>
        <w:t xml:space="preserve"> </w:t>
      </w:r>
      <w:r w:rsidR="003633BE">
        <w:rPr>
          <w:rFonts w:cs="Arial"/>
        </w:rPr>
        <w:t xml:space="preserve">using </w:t>
      </w:r>
      <w:r w:rsidR="007F49DD">
        <w:rPr>
          <w:rFonts w:cs="Arial"/>
        </w:rPr>
        <w:t xml:space="preserve">the </w:t>
      </w:r>
      <w:r w:rsidR="003633BE">
        <w:rPr>
          <w:rFonts w:cs="Arial"/>
        </w:rPr>
        <w:t>sur</w:t>
      </w:r>
      <w:r w:rsidR="0043787D">
        <w:rPr>
          <w:rFonts w:cs="Arial"/>
        </w:rPr>
        <w:t xml:space="preserve">vey </w:t>
      </w:r>
      <w:r w:rsidR="007F49DD">
        <w:rPr>
          <w:rFonts w:cs="Arial"/>
        </w:rPr>
        <w:t>method. Question</w:t>
      </w:r>
      <w:r w:rsidR="000C78D3">
        <w:rPr>
          <w:rFonts w:cs="Arial"/>
        </w:rPr>
        <w:t xml:space="preserve">s </w:t>
      </w:r>
      <w:r w:rsidR="00C54E63">
        <w:rPr>
          <w:rFonts w:cs="Arial"/>
        </w:rPr>
        <w:t xml:space="preserve">used in survey </w:t>
      </w:r>
      <w:r w:rsidR="000C78D3">
        <w:rPr>
          <w:rFonts w:cs="Arial"/>
        </w:rPr>
        <w:t xml:space="preserve">were of the form: </w:t>
      </w:r>
      <w:r w:rsidR="0043787D">
        <w:rPr>
          <w:rFonts w:cs="Arial"/>
          <w:i/>
        </w:rPr>
        <w:t>‘’I am willing to make important purchase-related decision based on ad-conveyed information</w:t>
      </w:r>
      <w:r w:rsidR="00592493">
        <w:rPr>
          <w:rFonts w:cs="Arial"/>
          <w:i/>
        </w:rPr>
        <w:t>’</w:t>
      </w:r>
      <w:r w:rsidR="000C78D3">
        <w:rPr>
          <w:rFonts w:cs="Arial"/>
          <w:i/>
        </w:rPr>
        <w:t>;</w:t>
      </w:r>
      <w:r w:rsidR="00890183">
        <w:rPr>
          <w:rFonts w:cs="Arial"/>
          <w:i/>
        </w:rPr>
        <w:t xml:space="preserve"> </w:t>
      </w:r>
      <w:r w:rsidR="00890183">
        <w:rPr>
          <w:rFonts w:cs="Arial"/>
        </w:rPr>
        <w:t>or</w:t>
      </w:r>
      <w:r w:rsidR="000C78D3">
        <w:rPr>
          <w:rFonts w:cs="Arial"/>
          <w:i/>
        </w:rPr>
        <w:t xml:space="preserve"> </w:t>
      </w:r>
      <w:r w:rsidR="00890183">
        <w:rPr>
          <w:rFonts w:cs="Arial"/>
          <w:i/>
        </w:rPr>
        <w:t>‘I am willing to recommend the product or service that I have seen in ads to my friends or fam</w:t>
      </w:r>
      <w:r w:rsidR="00890183">
        <w:rPr>
          <w:rFonts w:cs="Arial"/>
          <w:i/>
        </w:rPr>
        <w:t>i</w:t>
      </w:r>
      <w:r w:rsidR="00890183">
        <w:rPr>
          <w:rFonts w:cs="Arial"/>
          <w:i/>
        </w:rPr>
        <w:t>ly’</w:t>
      </w:r>
      <w:r w:rsidR="003633BE">
        <w:rPr>
          <w:rFonts w:cs="Arial"/>
        </w:rPr>
        <w:t xml:space="preserve"> </w:t>
      </w:r>
      <w:r w:rsidR="00890183">
        <w:rPr>
          <w:rFonts w:cs="Arial"/>
        </w:rPr>
        <w:t xml:space="preserve">and so on. </w:t>
      </w:r>
    </w:p>
    <w:p w:rsidR="00AE31FA" w:rsidRDefault="00FB1424" w:rsidP="005727F2">
      <w:pPr>
        <w:pStyle w:val="BodyText"/>
        <w:rPr>
          <w:rFonts w:cs="Arial"/>
        </w:rPr>
      </w:pPr>
      <w:r>
        <w:rPr>
          <w:rFonts w:cs="Arial"/>
        </w:rPr>
        <w:t>Some popular surveys which have been used in trust measure studies include W</w:t>
      </w:r>
      <w:r w:rsidR="00B76AE0">
        <w:rPr>
          <w:rFonts w:cs="Arial"/>
        </w:rPr>
        <w:t xml:space="preserve">orld </w:t>
      </w:r>
      <w:r>
        <w:rPr>
          <w:rFonts w:cs="Arial"/>
        </w:rPr>
        <w:t>V</w:t>
      </w:r>
      <w:r w:rsidR="00B76AE0">
        <w:rPr>
          <w:rFonts w:cs="Arial"/>
        </w:rPr>
        <w:t>a</w:t>
      </w:r>
      <w:r w:rsidR="00B76AE0">
        <w:rPr>
          <w:rFonts w:cs="Arial"/>
        </w:rPr>
        <w:t>l</w:t>
      </w:r>
      <w:r w:rsidR="00B76AE0">
        <w:rPr>
          <w:rFonts w:cs="Arial"/>
        </w:rPr>
        <w:t xml:space="preserve">ues </w:t>
      </w:r>
      <w:r>
        <w:rPr>
          <w:rFonts w:cs="Arial"/>
        </w:rPr>
        <w:t>S</w:t>
      </w:r>
      <w:r w:rsidR="00B76AE0">
        <w:rPr>
          <w:rFonts w:cs="Arial"/>
        </w:rPr>
        <w:t>urvey (WVS)</w:t>
      </w:r>
      <w:r w:rsidR="00212382">
        <w:rPr>
          <w:rFonts w:cs="Arial"/>
        </w:rPr>
        <w:t xml:space="preserve"> which has been used in more than 500 research studies on tr</w:t>
      </w:r>
      <w:r w:rsidR="004A04BB">
        <w:rPr>
          <w:rFonts w:cs="Arial"/>
        </w:rPr>
        <w:t>ust</w:t>
      </w:r>
      <w:r w:rsidR="002820B6">
        <w:rPr>
          <w:rFonts w:cs="Arial"/>
        </w:rPr>
        <w:t>. Su</w:t>
      </w:r>
      <w:r w:rsidR="002820B6">
        <w:rPr>
          <w:rFonts w:cs="Arial"/>
        </w:rPr>
        <w:t>r</w:t>
      </w:r>
      <w:r w:rsidR="002820B6">
        <w:rPr>
          <w:rFonts w:cs="Arial"/>
        </w:rPr>
        <w:t xml:space="preserve">veys very much like WVS have been found to indeed capture accurately enough the </w:t>
      </w:r>
      <w:r w:rsidR="002820B6">
        <w:rPr>
          <w:rFonts w:cs="Arial"/>
          <w:i/>
        </w:rPr>
        <w:t>b</w:t>
      </w:r>
      <w:r w:rsidR="002820B6">
        <w:rPr>
          <w:rFonts w:cs="Arial"/>
          <w:i/>
        </w:rPr>
        <w:t>e</w:t>
      </w:r>
      <w:r w:rsidR="002820B6">
        <w:rPr>
          <w:rFonts w:cs="Arial"/>
          <w:i/>
        </w:rPr>
        <w:t xml:space="preserve">liefs </w:t>
      </w:r>
      <w:r w:rsidR="008332CB">
        <w:rPr>
          <w:rFonts w:cs="Arial"/>
        </w:rPr>
        <w:t>part of trust</w:t>
      </w:r>
      <w:r w:rsidR="003D6952">
        <w:rPr>
          <w:rFonts w:cs="Arial"/>
        </w:rPr>
        <w:t xml:space="preserve"> </w:t>
      </w:r>
      <w:r w:rsidR="001E35D2">
        <w:rPr>
          <w:rFonts w:cs="Arial"/>
        </w:rPr>
        <w:t>(</w:t>
      </w:r>
      <w:proofErr w:type="spellStart"/>
      <w:r w:rsidR="00307226">
        <w:fldChar w:fldCharType="begin"/>
      </w:r>
      <w:r w:rsidR="0099361B">
        <w:instrText xml:space="preserve"> HYPERLINK \l "SapienzaToldraZingales2007" </w:instrText>
      </w:r>
      <w:r w:rsidR="00307226">
        <w:fldChar w:fldCharType="separate"/>
      </w:r>
      <w:r w:rsidR="001E35D2" w:rsidRPr="00381873">
        <w:rPr>
          <w:rStyle w:val="Hyperlink"/>
          <w:rFonts w:cs="Arial"/>
        </w:rPr>
        <w:t>Sapienza</w:t>
      </w:r>
      <w:proofErr w:type="spellEnd"/>
      <w:r w:rsidR="001E35D2" w:rsidRPr="00381873">
        <w:rPr>
          <w:rStyle w:val="Hyperlink"/>
          <w:rFonts w:cs="Arial"/>
        </w:rPr>
        <w:t xml:space="preserve">, </w:t>
      </w:r>
      <w:proofErr w:type="spellStart"/>
      <w:r w:rsidR="001E35D2" w:rsidRPr="00381873">
        <w:rPr>
          <w:rStyle w:val="Hyperlink"/>
          <w:rFonts w:cs="Arial"/>
        </w:rPr>
        <w:t>Toldra</w:t>
      </w:r>
      <w:proofErr w:type="spellEnd"/>
      <w:r w:rsidR="001E35D2" w:rsidRPr="00381873">
        <w:rPr>
          <w:rStyle w:val="Hyperlink"/>
          <w:rFonts w:cs="Arial"/>
        </w:rPr>
        <w:t xml:space="preserve"> </w:t>
      </w:r>
      <w:r w:rsidR="002B3FC5">
        <w:rPr>
          <w:rStyle w:val="Hyperlink"/>
          <w:rFonts w:cs="Arial"/>
        </w:rPr>
        <w:t>and</w:t>
      </w:r>
      <w:r w:rsidR="001E35D2" w:rsidRPr="00381873">
        <w:rPr>
          <w:rStyle w:val="Hyperlink"/>
          <w:rFonts w:cs="Arial"/>
        </w:rPr>
        <w:t xml:space="preserve"> </w:t>
      </w:r>
      <w:proofErr w:type="spellStart"/>
      <w:r w:rsidR="001E35D2" w:rsidRPr="00381873">
        <w:rPr>
          <w:rStyle w:val="Hyperlink"/>
          <w:rFonts w:cs="Arial"/>
        </w:rPr>
        <w:t>Zingales</w:t>
      </w:r>
      <w:proofErr w:type="spellEnd"/>
      <w:r w:rsidR="001E35D2" w:rsidRPr="00381873">
        <w:rPr>
          <w:rStyle w:val="Hyperlink"/>
          <w:rFonts w:cs="Arial"/>
        </w:rPr>
        <w:t xml:space="preserve">, </w:t>
      </w:r>
      <w:r w:rsidR="003F00D3" w:rsidRPr="00381873">
        <w:rPr>
          <w:rStyle w:val="Hyperlink"/>
          <w:rFonts w:cs="Arial"/>
        </w:rPr>
        <w:t>2007</w:t>
      </w:r>
      <w:r w:rsidR="00307226">
        <w:rPr>
          <w:rStyle w:val="Hyperlink"/>
          <w:rFonts w:cs="Arial"/>
        </w:rPr>
        <w:fldChar w:fldCharType="end"/>
      </w:r>
      <w:r w:rsidR="004A04BB">
        <w:rPr>
          <w:rFonts w:cs="Arial"/>
        </w:rPr>
        <w:t>)</w:t>
      </w:r>
      <w:r w:rsidR="00772826">
        <w:rPr>
          <w:rFonts w:cs="Arial"/>
        </w:rPr>
        <w:t>. Aside surveys, t</w:t>
      </w:r>
      <w:r w:rsidR="008332CB">
        <w:rPr>
          <w:rFonts w:cs="Arial"/>
        </w:rPr>
        <w:t>he authors also</w:t>
      </w:r>
      <w:r w:rsidR="0013045D">
        <w:rPr>
          <w:rFonts w:cs="Arial"/>
        </w:rPr>
        <w:t xml:space="preserve"> </w:t>
      </w:r>
      <w:r w:rsidR="00D30360">
        <w:rPr>
          <w:rFonts w:cs="Arial"/>
        </w:rPr>
        <w:t>mention</w:t>
      </w:r>
      <w:r w:rsidR="008332CB">
        <w:rPr>
          <w:rFonts w:cs="Arial"/>
        </w:rPr>
        <w:t xml:space="preserve"> the use of</w:t>
      </w:r>
      <w:r w:rsidR="00D30360">
        <w:rPr>
          <w:rFonts w:cs="Arial"/>
        </w:rPr>
        <w:t xml:space="preserve"> </w:t>
      </w:r>
      <w:r w:rsidR="00AC76C8">
        <w:rPr>
          <w:rFonts w:cs="Arial"/>
        </w:rPr>
        <w:t>several</w:t>
      </w:r>
      <w:r w:rsidR="00D30360">
        <w:rPr>
          <w:rFonts w:cs="Arial"/>
        </w:rPr>
        <w:t xml:space="preserve"> laboratory experiments</w:t>
      </w:r>
      <w:r w:rsidR="00AC76C8">
        <w:rPr>
          <w:rFonts w:cs="Arial"/>
        </w:rPr>
        <w:t xml:space="preserve"> towards trust measurement</w:t>
      </w:r>
      <w:r w:rsidR="00EE6714">
        <w:rPr>
          <w:rFonts w:cs="Arial"/>
        </w:rPr>
        <w:t xml:space="preserve"> for exa</w:t>
      </w:r>
      <w:r w:rsidR="00EE6714">
        <w:rPr>
          <w:rFonts w:cs="Arial"/>
        </w:rPr>
        <w:t>m</w:t>
      </w:r>
      <w:r w:rsidR="00EE6714">
        <w:rPr>
          <w:rFonts w:cs="Arial"/>
        </w:rPr>
        <w:t>ple the</w:t>
      </w:r>
      <w:r w:rsidR="0078330A">
        <w:rPr>
          <w:rFonts w:cs="Arial"/>
        </w:rPr>
        <w:t xml:space="preserve"> </w:t>
      </w:r>
      <w:r w:rsidR="00E60E92">
        <w:rPr>
          <w:rFonts w:cs="Arial"/>
        </w:rPr>
        <w:t xml:space="preserve">lottery without losses, the social dilemma game and the trust game. </w:t>
      </w:r>
      <w:r>
        <w:rPr>
          <w:rFonts w:cs="Arial"/>
        </w:rPr>
        <w:t xml:space="preserve">The trust game </w:t>
      </w:r>
      <w:r w:rsidR="00070519">
        <w:rPr>
          <w:rFonts w:cs="Arial"/>
        </w:rPr>
        <w:t>used</w:t>
      </w:r>
      <w:r w:rsidR="0078330A">
        <w:rPr>
          <w:rFonts w:cs="Arial"/>
        </w:rPr>
        <w:t xml:space="preserve"> actual monetary rewards and involved a sender and a receiver. Basically the aim was to measure the extent to which the sender is willing to trust the re</w:t>
      </w:r>
      <w:r w:rsidR="00A90E9E">
        <w:rPr>
          <w:rFonts w:cs="Arial"/>
        </w:rPr>
        <w:t>ceiver</w:t>
      </w:r>
      <w:r w:rsidR="00CD5DD8">
        <w:rPr>
          <w:rFonts w:cs="Arial"/>
        </w:rPr>
        <w:t>. The</w:t>
      </w:r>
      <w:r w:rsidR="00AC76C8">
        <w:rPr>
          <w:rFonts w:cs="Arial"/>
        </w:rPr>
        <w:t>ir</w:t>
      </w:r>
      <w:r w:rsidR="00CD5DD8">
        <w:rPr>
          <w:rFonts w:cs="Arial"/>
        </w:rPr>
        <w:t xml:space="preserve"> study concludes that the trust game experiment is found to </w:t>
      </w:r>
      <w:r w:rsidR="0058585A">
        <w:rPr>
          <w:rFonts w:cs="Arial"/>
        </w:rPr>
        <w:t xml:space="preserve">also </w:t>
      </w:r>
      <w:r w:rsidR="00CD5DD8">
        <w:rPr>
          <w:rFonts w:cs="Arial"/>
        </w:rPr>
        <w:t xml:space="preserve">be a good measure for trust </w:t>
      </w:r>
      <w:r w:rsidR="0058585A">
        <w:rPr>
          <w:rFonts w:cs="Arial"/>
        </w:rPr>
        <w:t>because</w:t>
      </w:r>
      <w:r w:rsidR="00CD5DD8">
        <w:rPr>
          <w:rFonts w:cs="Arial"/>
        </w:rPr>
        <w:t xml:space="preserve"> it captures the behavior of the sender in</w:t>
      </w:r>
      <w:r w:rsidR="006E1747">
        <w:rPr>
          <w:rFonts w:cs="Arial"/>
        </w:rPr>
        <w:t xml:space="preserve"> her </w:t>
      </w:r>
      <w:r w:rsidR="006E1747" w:rsidRPr="00070519">
        <w:rPr>
          <w:rFonts w:cs="Arial"/>
          <w:i/>
        </w:rPr>
        <w:t>beliefs</w:t>
      </w:r>
      <w:r w:rsidR="006E1747">
        <w:rPr>
          <w:rFonts w:cs="Arial"/>
        </w:rPr>
        <w:t xml:space="preserve"> and also in her </w:t>
      </w:r>
      <w:r w:rsidR="00635544">
        <w:rPr>
          <w:rFonts w:cs="Arial"/>
        </w:rPr>
        <w:t>prefe</w:t>
      </w:r>
      <w:r w:rsidR="00635544">
        <w:rPr>
          <w:rFonts w:cs="Arial"/>
        </w:rPr>
        <w:t>r</w:t>
      </w:r>
      <w:r w:rsidR="00635544">
        <w:rPr>
          <w:rFonts w:cs="Arial"/>
        </w:rPr>
        <w:t>ences</w:t>
      </w:r>
      <w:r w:rsidR="00140517">
        <w:rPr>
          <w:rFonts w:cs="Arial"/>
        </w:rPr>
        <w:t xml:space="preserve">. </w:t>
      </w:r>
    </w:p>
    <w:p w:rsidR="00CF6A29" w:rsidRDefault="000C5DC7" w:rsidP="005727F2">
      <w:pPr>
        <w:pStyle w:val="BodyText"/>
        <w:rPr>
          <w:rFonts w:cs="Arial"/>
        </w:rPr>
      </w:pPr>
      <w:r>
        <w:rPr>
          <w:rFonts w:cs="Arial"/>
        </w:rPr>
        <w:t xml:space="preserve">The use of experiments with actual monetary value attached to them </w:t>
      </w:r>
      <w:r w:rsidR="008F0BB7">
        <w:rPr>
          <w:rFonts w:cs="Arial"/>
        </w:rPr>
        <w:t>has become</w:t>
      </w:r>
      <w:r>
        <w:rPr>
          <w:rFonts w:cs="Arial"/>
        </w:rPr>
        <w:t xml:space="preserve"> popular in recent times because of the behavioral measures which the experiments capture</w:t>
      </w:r>
      <w:r w:rsidR="00895274">
        <w:rPr>
          <w:rFonts w:cs="Arial"/>
        </w:rPr>
        <w:t>, thereby making the measure of trust clearer</w:t>
      </w:r>
      <w:r>
        <w:rPr>
          <w:rFonts w:cs="Arial"/>
        </w:rPr>
        <w:t xml:space="preserve">. </w:t>
      </w:r>
      <w:r w:rsidR="000B3CDA">
        <w:rPr>
          <w:rFonts w:cs="Arial"/>
        </w:rPr>
        <w:t xml:space="preserve">Typical examples of such behavioral measures </w:t>
      </w:r>
      <w:r w:rsidR="00A457CE">
        <w:rPr>
          <w:rFonts w:cs="Arial"/>
        </w:rPr>
        <w:t>used i</w:t>
      </w:r>
      <w:r w:rsidR="0062605A">
        <w:rPr>
          <w:rFonts w:cs="Arial"/>
        </w:rPr>
        <w:t>n trust games are of the form: ‘</w:t>
      </w:r>
      <w:r w:rsidR="007A09D7" w:rsidRPr="001C01D2">
        <w:rPr>
          <w:rFonts w:cs="Arial"/>
          <w:i/>
        </w:rPr>
        <w:t xml:space="preserve">The number of seconds a person would </w:t>
      </w:r>
      <w:r w:rsidR="007A09D7" w:rsidRPr="001C01D2">
        <w:rPr>
          <w:rFonts w:cs="Arial"/>
          <w:i/>
        </w:rPr>
        <w:lastRenderedPageBreak/>
        <w:t>wait before falling backwards into the arms of a partner</w:t>
      </w:r>
      <w:r w:rsidR="0062605A">
        <w:rPr>
          <w:rFonts w:cs="Arial"/>
        </w:rPr>
        <w:t>’ or ‘</w:t>
      </w:r>
      <w:r w:rsidR="007A09D7" w:rsidRPr="001C01D2">
        <w:rPr>
          <w:rFonts w:cs="Arial"/>
          <w:i/>
        </w:rPr>
        <w:t>the willingness to disclose personal information to a stranger</w:t>
      </w:r>
      <w:r w:rsidR="0062605A">
        <w:rPr>
          <w:rFonts w:cs="Arial"/>
        </w:rPr>
        <w:t>’</w:t>
      </w:r>
      <w:r w:rsidR="007A09D7">
        <w:rPr>
          <w:rFonts w:cs="Arial"/>
        </w:rPr>
        <w:t>.</w:t>
      </w:r>
    </w:p>
    <w:p w:rsidR="005727F2" w:rsidRPr="00AE31FA" w:rsidRDefault="009E37C0" w:rsidP="005727F2">
      <w:pPr>
        <w:pStyle w:val="BodyText"/>
        <w:rPr>
          <w:rFonts w:cs="Arial"/>
        </w:rPr>
      </w:pPr>
      <w:r>
        <w:rPr>
          <w:rFonts w:cs="Arial"/>
        </w:rPr>
        <w:t xml:space="preserve">Each </w:t>
      </w:r>
      <w:r w:rsidR="00B42C28">
        <w:rPr>
          <w:rFonts w:cs="Arial"/>
        </w:rPr>
        <w:t>approach</w:t>
      </w:r>
      <w:r>
        <w:rPr>
          <w:rFonts w:cs="Arial"/>
        </w:rPr>
        <w:t xml:space="preserve"> </w:t>
      </w:r>
      <w:r w:rsidR="00A830ED">
        <w:rPr>
          <w:rFonts w:cs="Arial"/>
        </w:rPr>
        <w:t xml:space="preserve">of course </w:t>
      </w:r>
      <w:r>
        <w:rPr>
          <w:rFonts w:cs="Arial"/>
        </w:rPr>
        <w:t>has</w:t>
      </w:r>
      <w:r w:rsidR="00B42C28">
        <w:rPr>
          <w:rFonts w:cs="Arial"/>
        </w:rPr>
        <w:t xml:space="preserve"> </w:t>
      </w:r>
      <w:r>
        <w:rPr>
          <w:rFonts w:cs="Arial"/>
        </w:rPr>
        <w:t>its limitations.</w:t>
      </w:r>
      <w:r w:rsidR="008E5FC8">
        <w:rPr>
          <w:rFonts w:cs="Arial"/>
        </w:rPr>
        <w:t xml:space="preserve"> The survey approach despite being so widely used, has the limitation of being more tuned to attitudes and may not truly reflect the true state of mind of the person answering the questions making it harder to evaluate the a</w:t>
      </w:r>
      <w:r w:rsidR="008E5FC8">
        <w:rPr>
          <w:rFonts w:cs="Arial"/>
        </w:rPr>
        <w:t>n</w:t>
      </w:r>
      <w:r w:rsidR="008E5FC8">
        <w:rPr>
          <w:rFonts w:cs="Arial"/>
        </w:rPr>
        <w:t>swers provided to questions such as in the examples above.</w:t>
      </w:r>
      <w:r w:rsidR="00E45A54">
        <w:rPr>
          <w:rFonts w:cs="Arial"/>
        </w:rPr>
        <w:t xml:space="preserve"> </w:t>
      </w:r>
      <w:r w:rsidR="003277AB">
        <w:rPr>
          <w:rFonts w:cs="Arial"/>
        </w:rPr>
        <w:t>There have been complaints a</w:t>
      </w:r>
      <w:r w:rsidR="000031E5">
        <w:rPr>
          <w:rFonts w:cs="Arial"/>
        </w:rPr>
        <w:t>g</w:t>
      </w:r>
      <w:r w:rsidR="00E45A54">
        <w:rPr>
          <w:rFonts w:cs="Arial"/>
        </w:rPr>
        <w:t>ainst</w:t>
      </w:r>
      <w:r w:rsidR="00053D6A">
        <w:rPr>
          <w:rFonts w:cs="Arial"/>
        </w:rPr>
        <w:t xml:space="preserve"> the</w:t>
      </w:r>
      <w:r w:rsidR="00E45A54">
        <w:rPr>
          <w:rFonts w:cs="Arial"/>
        </w:rPr>
        <w:t xml:space="preserve"> </w:t>
      </w:r>
      <w:r w:rsidR="005B49D9">
        <w:rPr>
          <w:rFonts w:cs="Arial"/>
        </w:rPr>
        <w:t>experimental trust games</w:t>
      </w:r>
      <w:r w:rsidR="00053D6A">
        <w:rPr>
          <w:rFonts w:cs="Arial"/>
        </w:rPr>
        <w:t xml:space="preserve"> </w:t>
      </w:r>
      <w:r w:rsidR="003277AB">
        <w:rPr>
          <w:rFonts w:cs="Arial"/>
        </w:rPr>
        <w:t xml:space="preserve">as well, the issue being that participants </w:t>
      </w:r>
      <w:r w:rsidR="000B3CDA">
        <w:rPr>
          <w:rFonts w:cs="Arial"/>
        </w:rPr>
        <w:t>reactions</w:t>
      </w:r>
      <w:r w:rsidR="003277AB">
        <w:rPr>
          <w:rFonts w:cs="Arial"/>
        </w:rPr>
        <w:t xml:space="preserve"> might be more akin to “competitiveness” in the game as against being </w:t>
      </w:r>
      <w:r w:rsidR="00D6473D">
        <w:rPr>
          <w:rFonts w:cs="Arial"/>
        </w:rPr>
        <w:t xml:space="preserve">actually </w:t>
      </w:r>
      <w:r w:rsidR="003277AB">
        <w:rPr>
          <w:rFonts w:cs="Arial"/>
        </w:rPr>
        <w:t>trustworthy</w:t>
      </w:r>
      <w:r w:rsidR="009150E5">
        <w:rPr>
          <w:rFonts w:cs="Arial"/>
        </w:rPr>
        <w:t xml:space="preserve"> (</w:t>
      </w:r>
      <w:proofErr w:type="spellStart"/>
      <w:r w:rsidR="00307226">
        <w:fldChar w:fldCharType="begin"/>
      </w:r>
      <w:r w:rsidR="0099361B">
        <w:instrText xml:space="preserve"> HYPERLINK \l "TschannenMoran2000" </w:instrText>
      </w:r>
      <w:r w:rsidR="00307226">
        <w:fldChar w:fldCharType="separate"/>
      </w:r>
      <w:r w:rsidR="00311DA1">
        <w:rPr>
          <w:rStyle w:val="Hyperlink"/>
          <w:rFonts w:cs="Arial"/>
        </w:rPr>
        <w:t>Tschannen</w:t>
      </w:r>
      <w:proofErr w:type="spellEnd"/>
      <w:r w:rsidR="00311DA1">
        <w:rPr>
          <w:rStyle w:val="Hyperlink"/>
          <w:rFonts w:cs="Arial"/>
        </w:rPr>
        <w:t>-Moran and</w:t>
      </w:r>
      <w:r w:rsidR="00A9027E" w:rsidRPr="0087098B">
        <w:rPr>
          <w:rStyle w:val="Hyperlink"/>
          <w:rFonts w:cs="Arial"/>
        </w:rPr>
        <w:t xml:space="preserve"> Hoy, 2000</w:t>
      </w:r>
      <w:r w:rsidR="00307226">
        <w:rPr>
          <w:rStyle w:val="Hyperlink"/>
          <w:rFonts w:cs="Arial"/>
        </w:rPr>
        <w:fldChar w:fldCharType="end"/>
      </w:r>
      <w:r w:rsidR="009150E5">
        <w:rPr>
          <w:rFonts w:cs="Arial"/>
        </w:rPr>
        <w:t>)</w:t>
      </w:r>
      <w:r w:rsidR="003277AB">
        <w:rPr>
          <w:rFonts w:cs="Arial"/>
        </w:rPr>
        <w:t xml:space="preserve">. There is also the argument that </w:t>
      </w:r>
      <w:r w:rsidR="00053D6A">
        <w:rPr>
          <w:rFonts w:cs="Arial"/>
        </w:rPr>
        <w:t xml:space="preserve">the </w:t>
      </w:r>
      <w:r w:rsidR="009C7AEA">
        <w:rPr>
          <w:rFonts w:cs="Arial"/>
        </w:rPr>
        <w:t>selected</w:t>
      </w:r>
      <w:r w:rsidR="00053D6A">
        <w:rPr>
          <w:rFonts w:cs="Arial"/>
        </w:rPr>
        <w:t xml:space="preserve"> r</w:t>
      </w:r>
      <w:r w:rsidR="00053D6A">
        <w:rPr>
          <w:rFonts w:cs="Arial"/>
        </w:rPr>
        <w:t>e</w:t>
      </w:r>
      <w:r w:rsidR="00053D6A">
        <w:rPr>
          <w:rFonts w:cs="Arial"/>
        </w:rPr>
        <w:t xml:space="preserve">spondents </w:t>
      </w:r>
      <w:r w:rsidR="0044573A">
        <w:rPr>
          <w:rFonts w:cs="Arial"/>
        </w:rPr>
        <w:t xml:space="preserve">in most </w:t>
      </w:r>
      <w:r w:rsidR="00BF3F4A">
        <w:rPr>
          <w:rFonts w:cs="Arial"/>
        </w:rPr>
        <w:t>cases</w:t>
      </w:r>
      <w:r w:rsidR="00053D6A">
        <w:rPr>
          <w:rFonts w:cs="Arial"/>
        </w:rPr>
        <w:t xml:space="preserve"> are student</w:t>
      </w:r>
      <w:r w:rsidR="0044573A">
        <w:rPr>
          <w:rFonts w:cs="Arial"/>
        </w:rPr>
        <w:t>s</w:t>
      </w:r>
      <w:r w:rsidR="00C72517">
        <w:rPr>
          <w:rFonts w:cs="Arial"/>
        </w:rPr>
        <w:t>. I</w:t>
      </w:r>
      <w:r w:rsidR="00053D6A">
        <w:rPr>
          <w:rFonts w:cs="Arial"/>
        </w:rPr>
        <w:t xml:space="preserve">t has been argued that </w:t>
      </w:r>
      <w:r w:rsidR="008E2874">
        <w:rPr>
          <w:rFonts w:cs="Arial"/>
        </w:rPr>
        <w:t>using students</w:t>
      </w:r>
      <w:r w:rsidR="00053D6A">
        <w:rPr>
          <w:rFonts w:cs="Arial"/>
        </w:rPr>
        <w:t xml:space="preserve"> do</w:t>
      </w:r>
      <w:r w:rsidR="008E2874">
        <w:rPr>
          <w:rFonts w:cs="Arial"/>
        </w:rPr>
        <w:t>es</w:t>
      </w:r>
      <w:r w:rsidR="00053D6A">
        <w:rPr>
          <w:rFonts w:cs="Arial"/>
        </w:rPr>
        <w:t xml:space="preserve"> not represent a </w:t>
      </w:r>
      <w:r w:rsidR="00177BD2">
        <w:rPr>
          <w:rFonts w:cs="Arial"/>
        </w:rPr>
        <w:t>good enough sample</w:t>
      </w:r>
      <w:r w:rsidR="00053D6A">
        <w:rPr>
          <w:rFonts w:cs="Arial"/>
        </w:rPr>
        <w:t xml:space="preserve"> of the population</w:t>
      </w:r>
      <w:r w:rsidR="00687B70">
        <w:rPr>
          <w:rFonts w:cs="Arial"/>
        </w:rPr>
        <w:t>.</w:t>
      </w:r>
      <w:r w:rsidR="00E872DF">
        <w:rPr>
          <w:rFonts w:cs="Arial"/>
        </w:rPr>
        <w:t xml:space="preserve"> </w:t>
      </w:r>
      <w:r w:rsidR="00BB5CE8">
        <w:rPr>
          <w:rFonts w:cs="Arial"/>
        </w:rPr>
        <w:t>These shortcomings may be ove</w:t>
      </w:r>
      <w:r w:rsidR="00BB5CE8">
        <w:rPr>
          <w:rFonts w:cs="Arial"/>
        </w:rPr>
        <w:t>r</w:t>
      </w:r>
      <w:r w:rsidR="00BB5CE8">
        <w:rPr>
          <w:rFonts w:cs="Arial"/>
        </w:rPr>
        <w:t xml:space="preserve">come by a combination of </w:t>
      </w:r>
      <w:r w:rsidR="00E50F0A">
        <w:rPr>
          <w:rFonts w:cs="Arial"/>
        </w:rPr>
        <w:t xml:space="preserve">both the </w:t>
      </w:r>
      <w:r w:rsidR="001506EB">
        <w:rPr>
          <w:rFonts w:cs="Arial"/>
        </w:rPr>
        <w:t>experiment and survey method</w:t>
      </w:r>
      <w:r w:rsidR="00B2649C">
        <w:rPr>
          <w:rFonts w:cs="Arial"/>
        </w:rPr>
        <w:t>s as implemented in</w:t>
      </w:r>
      <w:r w:rsidR="00ED0E63">
        <w:rPr>
          <w:rFonts w:cs="Arial"/>
        </w:rPr>
        <w:t xml:space="preserve"> the UK</w:t>
      </w:r>
      <w:r w:rsidR="00B2649C">
        <w:rPr>
          <w:rFonts w:cs="Arial"/>
        </w:rPr>
        <w:t xml:space="preserve"> </w:t>
      </w:r>
      <w:r w:rsidR="00ED0E63">
        <w:rPr>
          <w:rFonts w:cs="Arial"/>
        </w:rPr>
        <w:t>(</w:t>
      </w:r>
      <w:proofErr w:type="spellStart"/>
      <w:r w:rsidR="00307226">
        <w:fldChar w:fldCharType="begin"/>
      </w:r>
      <w:r w:rsidR="0099361B">
        <w:instrText xml:space="preserve"> HYPERLINK \l "Ermishetal2009" </w:instrText>
      </w:r>
      <w:r w:rsidR="00307226">
        <w:fldChar w:fldCharType="separate"/>
      </w:r>
      <w:r w:rsidR="00B2649C" w:rsidRPr="00306673">
        <w:rPr>
          <w:rStyle w:val="Hyperlink"/>
          <w:rFonts w:cs="Arial"/>
        </w:rPr>
        <w:t>Ermisch</w:t>
      </w:r>
      <w:proofErr w:type="spellEnd"/>
      <w:r w:rsidR="00B2649C" w:rsidRPr="00306673">
        <w:rPr>
          <w:rStyle w:val="Hyperlink"/>
          <w:rFonts w:cs="Arial"/>
        </w:rPr>
        <w:t xml:space="preserve"> et al.</w:t>
      </w:r>
      <w:r w:rsidR="00F947E7">
        <w:rPr>
          <w:rStyle w:val="Hyperlink"/>
          <w:rFonts w:cs="Arial"/>
        </w:rPr>
        <w:t>,</w:t>
      </w:r>
      <w:r w:rsidR="00B2649C" w:rsidRPr="00306673">
        <w:rPr>
          <w:rStyle w:val="Hyperlink"/>
          <w:rFonts w:cs="Arial"/>
        </w:rPr>
        <w:t xml:space="preserve"> 200</w:t>
      </w:r>
      <w:r w:rsidR="008A729D">
        <w:rPr>
          <w:rStyle w:val="Hyperlink"/>
          <w:rFonts w:cs="Arial"/>
        </w:rPr>
        <w:t>9</w:t>
      </w:r>
      <w:r w:rsidR="00B2649C" w:rsidRPr="00306673">
        <w:rPr>
          <w:rStyle w:val="Hyperlink"/>
          <w:rFonts w:cs="Arial"/>
        </w:rPr>
        <w:t>)</w:t>
      </w:r>
      <w:r w:rsidR="00307226">
        <w:rPr>
          <w:rStyle w:val="Hyperlink"/>
          <w:rFonts w:cs="Arial"/>
        </w:rPr>
        <w:fldChar w:fldCharType="end"/>
      </w:r>
      <w:r w:rsidR="00945406">
        <w:rPr>
          <w:rFonts w:cs="Arial"/>
        </w:rPr>
        <w:t xml:space="preserve"> and also in</w:t>
      </w:r>
      <w:r w:rsidR="00FF0FAC">
        <w:rPr>
          <w:rFonts w:cs="Arial"/>
        </w:rPr>
        <w:t xml:space="preserve"> </w:t>
      </w:r>
      <w:r w:rsidR="00ED0E63">
        <w:rPr>
          <w:rFonts w:cs="Arial"/>
        </w:rPr>
        <w:t xml:space="preserve">Germany </w:t>
      </w:r>
      <w:r w:rsidR="00E11F59">
        <w:rPr>
          <w:rFonts w:cs="Arial"/>
        </w:rPr>
        <w:t>and Netherland (</w:t>
      </w:r>
      <w:proofErr w:type="spellStart"/>
      <w:r w:rsidR="00E11F59">
        <w:rPr>
          <w:rFonts w:cs="Arial"/>
        </w:rPr>
        <w:t>Bellemare</w:t>
      </w:r>
      <w:proofErr w:type="spellEnd"/>
      <w:r w:rsidR="00E11F59">
        <w:rPr>
          <w:rFonts w:cs="Arial"/>
        </w:rPr>
        <w:t xml:space="preserve"> and </w:t>
      </w:r>
      <w:proofErr w:type="spellStart"/>
      <w:r w:rsidR="00E11F59">
        <w:rPr>
          <w:rFonts w:cs="Arial"/>
        </w:rPr>
        <w:t>Kroeger</w:t>
      </w:r>
      <w:proofErr w:type="spellEnd"/>
      <w:r w:rsidR="00E11F59">
        <w:rPr>
          <w:rFonts w:cs="Arial"/>
        </w:rPr>
        <w:t xml:space="preserve">, 2007 </w:t>
      </w:r>
      <w:r w:rsidR="00BB445E">
        <w:rPr>
          <w:rFonts w:cs="Arial"/>
        </w:rPr>
        <w:t xml:space="preserve">cited in </w:t>
      </w:r>
      <w:proofErr w:type="spellStart"/>
      <w:r w:rsidR="00BB445E">
        <w:rPr>
          <w:rFonts w:cs="Arial"/>
        </w:rPr>
        <w:t>Ermish</w:t>
      </w:r>
      <w:proofErr w:type="spellEnd"/>
      <w:r w:rsidR="00BB445E">
        <w:rPr>
          <w:rFonts w:cs="Arial"/>
        </w:rPr>
        <w:t xml:space="preserve"> et al., 2009</w:t>
      </w:r>
      <w:r w:rsidR="00A678D6">
        <w:rPr>
          <w:rFonts w:cs="Arial"/>
        </w:rPr>
        <w:t>)</w:t>
      </w:r>
      <w:r w:rsidR="009714BA">
        <w:rPr>
          <w:rFonts w:cs="Arial"/>
        </w:rPr>
        <w:t>.</w:t>
      </w:r>
      <w:r w:rsidR="008A729D">
        <w:rPr>
          <w:rFonts w:cs="Arial"/>
        </w:rPr>
        <w:t xml:space="preserve"> </w:t>
      </w:r>
      <w:r w:rsidR="00D602C0">
        <w:rPr>
          <w:rFonts w:cs="Arial"/>
        </w:rPr>
        <w:t xml:space="preserve">  </w:t>
      </w:r>
    </w:p>
    <w:p w:rsidR="001E1AED" w:rsidRDefault="00F32830" w:rsidP="001E1AED">
      <w:pPr>
        <w:pStyle w:val="StyleHeading2Underline"/>
      </w:pPr>
      <w:bookmarkStart w:id="27" w:name="_Toc333241039"/>
      <w:r>
        <w:t xml:space="preserve">State of </w:t>
      </w:r>
      <w:r w:rsidR="00B34CBD">
        <w:t>E-Commerce in Nigeria</w:t>
      </w:r>
      <w:bookmarkEnd w:id="27"/>
    </w:p>
    <w:p w:rsidR="00FC158A" w:rsidRDefault="00416237" w:rsidP="00E70837">
      <w:pPr>
        <w:pStyle w:val="DissertationNormal"/>
        <w:rPr>
          <w:szCs w:val="20"/>
        </w:rPr>
      </w:pPr>
      <w:r>
        <w:rPr>
          <w:szCs w:val="20"/>
        </w:rPr>
        <w:t xml:space="preserve">The Nigerian economy is largely cash-based and </w:t>
      </w:r>
      <w:r w:rsidR="00CB5110">
        <w:rPr>
          <w:szCs w:val="20"/>
        </w:rPr>
        <w:t>reported</w:t>
      </w:r>
      <w:r>
        <w:rPr>
          <w:szCs w:val="20"/>
        </w:rPr>
        <w:t xml:space="preserve"> to have more than 90% </w:t>
      </w:r>
      <w:r w:rsidR="005243FA">
        <w:rPr>
          <w:szCs w:val="20"/>
        </w:rPr>
        <w:t>of cash in circulation.</w:t>
      </w:r>
      <w:r w:rsidR="00104D74">
        <w:rPr>
          <w:szCs w:val="20"/>
        </w:rPr>
        <w:t xml:space="preserve"> This is astronomical when</w:t>
      </w:r>
      <w:r w:rsidR="00D44D24">
        <w:rPr>
          <w:szCs w:val="20"/>
        </w:rPr>
        <w:t xml:space="preserve"> compared with the 7% recorded in the d</w:t>
      </w:r>
      <w:r w:rsidR="00D44D24">
        <w:rPr>
          <w:szCs w:val="20"/>
        </w:rPr>
        <w:t>e</w:t>
      </w:r>
      <w:r w:rsidR="00D44D24">
        <w:rPr>
          <w:szCs w:val="20"/>
        </w:rPr>
        <w:t>veloped world.</w:t>
      </w:r>
      <w:r w:rsidR="005243FA">
        <w:rPr>
          <w:szCs w:val="20"/>
        </w:rPr>
        <w:t xml:space="preserve"> The </w:t>
      </w:r>
      <w:r w:rsidR="00933C62">
        <w:rPr>
          <w:szCs w:val="20"/>
        </w:rPr>
        <w:t xml:space="preserve">Nigerian </w:t>
      </w:r>
      <w:r w:rsidR="005243FA">
        <w:rPr>
          <w:szCs w:val="20"/>
        </w:rPr>
        <w:t>populace have</w:t>
      </w:r>
      <w:r w:rsidR="00CB5110">
        <w:rPr>
          <w:szCs w:val="20"/>
        </w:rPr>
        <w:t xml:space="preserve"> more</w:t>
      </w:r>
      <w:r w:rsidR="005243FA">
        <w:rPr>
          <w:szCs w:val="20"/>
        </w:rPr>
        <w:t xml:space="preserve"> </w:t>
      </w:r>
      <w:r w:rsidR="005243FA">
        <w:rPr>
          <w:i/>
          <w:szCs w:val="20"/>
        </w:rPr>
        <w:t xml:space="preserve">confidence </w:t>
      </w:r>
      <w:r w:rsidR="005243FA">
        <w:rPr>
          <w:szCs w:val="20"/>
        </w:rPr>
        <w:t>in physical transactions</w:t>
      </w:r>
      <w:r w:rsidR="00CB5110">
        <w:rPr>
          <w:szCs w:val="20"/>
        </w:rPr>
        <w:t xml:space="preserve"> </w:t>
      </w:r>
      <w:r w:rsidR="00933C62">
        <w:rPr>
          <w:szCs w:val="20"/>
        </w:rPr>
        <w:t>which occur in</w:t>
      </w:r>
      <w:r w:rsidR="005B29DE">
        <w:rPr>
          <w:szCs w:val="20"/>
        </w:rPr>
        <w:t xml:space="preserve"> the</w:t>
      </w:r>
      <w:r w:rsidR="00CB5110">
        <w:rPr>
          <w:szCs w:val="20"/>
        </w:rPr>
        <w:t xml:space="preserve"> traditional brick-and-mortar set</w:t>
      </w:r>
      <w:r w:rsidR="005B29DE">
        <w:rPr>
          <w:szCs w:val="20"/>
        </w:rPr>
        <w:t>ting</w:t>
      </w:r>
      <w:r w:rsidR="00F56775">
        <w:rPr>
          <w:szCs w:val="20"/>
        </w:rPr>
        <w:t xml:space="preserve">. </w:t>
      </w:r>
      <w:r w:rsidR="00B9329F">
        <w:rPr>
          <w:szCs w:val="20"/>
        </w:rPr>
        <w:t>By</w:t>
      </w:r>
      <w:r w:rsidR="0066690F">
        <w:rPr>
          <w:szCs w:val="20"/>
        </w:rPr>
        <w:t xml:space="preserve"> 2006, the amount of cash in circulation was still on the increase</w:t>
      </w:r>
      <w:r w:rsidR="00F56775">
        <w:rPr>
          <w:szCs w:val="20"/>
        </w:rPr>
        <w:t xml:space="preserve"> </w:t>
      </w:r>
      <w:r w:rsidR="00887EA9">
        <w:rPr>
          <w:szCs w:val="20"/>
        </w:rPr>
        <w:t>(</w:t>
      </w:r>
      <w:hyperlink w:anchor="Ayoetal2008" w:history="1">
        <w:r w:rsidR="0066690F" w:rsidRPr="006C6510">
          <w:rPr>
            <w:rStyle w:val="Hyperlink"/>
            <w:szCs w:val="20"/>
          </w:rPr>
          <w:t xml:space="preserve">CBN Report, 2006 cited in </w:t>
        </w:r>
        <w:r w:rsidR="00887EA9" w:rsidRPr="006C6510">
          <w:rPr>
            <w:rStyle w:val="Hyperlink"/>
            <w:szCs w:val="20"/>
          </w:rPr>
          <w:t>Ayo</w:t>
        </w:r>
        <w:r w:rsidR="00B0383D" w:rsidRPr="006C6510">
          <w:rPr>
            <w:rStyle w:val="Hyperlink"/>
            <w:szCs w:val="20"/>
          </w:rPr>
          <w:t xml:space="preserve"> et al., 2008</w:t>
        </w:r>
      </w:hyperlink>
      <w:r w:rsidR="00887EA9">
        <w:rPr>
          <w:szCs w:val="20"/>
        </w:rPr>
        <w:t>)</w:t>
      </w:r>
      <w:r w:rsidR="005243FA">
        <w:rPr>
          <w:szCs w:val="20"/>
        </w:rPr>
        <w:t>.</w:t>
      </w:r>
      <w:r w:rsidR="00C10CB9">
        <w:rPr>
          <w:szCs w:val="20"/>
        </w:rPr>
        <w:t xml:space="preserve"> </w:t>
      </w:r>
      <w:r w:rsidR="00B9329F">
        <w:rPr>
          <w:szCs w:val="20"/>
        </w:rPr>
        <w:t>Me</w:t>
      </w:r>
      <w:r w:rsidR="00B9329F">
        <w:rPr>
          <w:szCs w:val="20"/>
        </w:rPr>
        <w:t>r</w:t>
      </w:r>
      <w:r w:rsidR="00B9329F">
        <w:rPr>
          <w:szCs w:val="20"/>
        </w:rPr>
        <w:t>chants prefer cash settlements and instant value for goods or services rendered.</w:t>
      </w:r>
      <w:r w:rsidR="00C10CB9" w:rsidRPr="00994064">
        <w:rPr>
          <w:szCs w:val="20"/>
        </w:rPr>
        <w:t xml:space="preserve"> The number of factors influencing the poor </w:t>
      </w:r>
      <w:r w:rsidR="00F56775">
        <w:rPr>
          <w:szCs w:val="20"/>
        </w:rPr>
        <w:t>adoption</w:t>
      </w:r>
      <w:r w:rsidR="00C10CB9" w:rsidRPr="00994064">
        <w:rPr>
          <w:szCs w:val="20"/>
        </w:rPr>
        <w:t xml:space="preserve"> of ecommerce in Nigeria is vast</w:t>
      </w:r>
      <w:r w:rsidR="00C10CB9">
        <w:rPr>
          <w:szCs w:val="20"/>
        </w:rPr>
        <w:t>.</w:t>
      </w:r>
      <w:r w:rsidR="009372DE">
        <w:rPr>
          <w:szCs w:val="20"/>
        </w:rPr>
        <w:t xml:space="preserve"> </w:t>
      </w:r>
      <w:r w:rsidR="00354E5B">
        <w:rPr>
          <w:szCs w:val="20"/>
        </w:rPr>
        <w:t xml:space="preserve">Lack of awareness </w:t>
      </w:r>
      <w:r w:rsidR="00A07F65">
        <w:rPr>
          <w:szCs w:val="20"/>
        </w:rPr>
        <w:t>has been</w:t>
      </w:r>
      <w:r w:rsidR="00354E5B">
        <w:rPr>
          <w:szCs w:val="20"/>
        </w:rPr>
        <w:t xml:space="preserve"> a major factor</w:t>
      </w:r>
      <w:r w:rsidR="00E506AE">
        <w:rPr>
          <w:szCs w:val="20"/>
        </w:rPr>
        <w:t xml:space="preserve"> with literacy levels </w:t>
      </w:r>
      <w:r w:rsidR="00465273">
        <w:rPr>
          <w:szCs w:val="20"/>
        </w:rPr>
        <w:t>being quite</w:t>
      </w:r>
      <w:r w:rsidR="00E506AE">
        <w:rPr>
          <w:szCs w:val="20"/>
        </w:rPr>
        <w:t xml:space="preserve"> low </w:t>
      </w:r>
      <w:r w:rsidR="00531C7D">
        <w:rPr>
          <w:szCs w:val="20"/>
        </w:rPr>
        <w:t xml:space="preserve">but equally </w:t>
      </w:r>
      <w:r w:rsidR="00E506AE">
        <w:rPr>
          <w:szCs w:val="20"/>
        </w:rPr>
        <w:t>low per capita in</w:t>
      </w:r>
      <w:r w:rsidR="00B75D87">
        <w:rPr>
          <w:szCs w:val="20"/>
        </w:rPr>
        <w:t>come keeps</w:t>
      </w:r>
      <w:r w:rsidR="00E506AE">
        <w:rPr>
          <w:szCs w:val="20"/>
        </w:rPr>
        <w:t xml:space="preserve"> the internet out of the reach of a major </w:t>
      </w:r>
      <w:r w:rsidR="00B75D87">
        <w:rPr>
          <w:szCs w:val="20"/>
        </w:rPr>
        <w:t>percentage</w:t>
      </w:r>
      <w:r w:rsidR="00E506AE">
        <w:rPr>
          <w:szCs w:val="20"/>
        </w:rPr>
        <w:t xml:space="preserve"> of the populace</w:t>
      </w:r>
      <w:r w:rsidR="00354E5B">
        <w:rPr>
          <w:szCs w:val="20"/>
        </w:rPr>
        <w:t>.</w:t>
      </w:r>
      <w:r w:rsidR="0066690F">
        <w:rPr>
          <w:szCs w:val="20"/>
        </w:rPr>
        <w:t xml:space="preserve"> </w:t>
      </w:r>
      <w:r w:rsidR="00531C7D">
        <w:rPr>
          <w:szCs w:val="20"/>
        </w:rPr>
        <w:t>It is reported that 51.1% of the population live on less than a dollar per day, making hu</w:t>
      </w:r>
      <w:r w:rsidR="00531C7D">
        <w:rPr>
          <w:szCs w:val="20"/>
        </w:rPr>
        <w:t>n</w:t>
      </w:r>
      <w:r w:rsidR="00531C7D">
        <w:rPr>
          <w:szCs w:val="20"/>
        </w:rPr>
        <w:t>ger and poverty levels quite high</w:t>
      </w:r>
      <w:r w:rsidR="001B4DFF">
        <w:rPr>
          <w:szCs w:val="20"/>
        </w:rPr>
        <w:t xml:space="preserve"> (</w:t>
      </w:r>
      <w:hyperlink w:anchor="UNPFA2010" w:history="1">
        <w:r w:rsidR="001B4DFF" w:rsidRPr="00434BE2">
          <w:rPr>
            <w:rStyle w:val="Hyperlink"/>
            <w:szCs w:val="20"/>
          </w:rPr>
          <w:t>UNFPA.Org, 2010</w:t>
        </w:r>
      </w:hyperlink>
      <w:r w:rsidR="009F6F4A">
        <w:rPr>
          <w:szCs w:val="20"/>
        </w:rPr>
        <w:t>)</w:t>
      </w:r>
      <w:r w:rsidR="00531C7D">
        <w:rPr>
          <w:szCs w:val="20"/>
        </w:rPr>
        <w:t xml:space="preserve">. </w:t>
      </w:r>
      <w:r w:rsidR="009372DE">
        <w:rPr>
          <w:szCs w:val="20"/>
        </w:rPr>
        <w:t xml:space="preserve">Poor infrastructure has </w:t>
      </w:r>
      <w:r w:rsidR="00465273">
        <w:rPr>
          <w:szCs w:val="20"/>
        </w:rPr>
        <w:t xml:space="preserve">also </w:t>
      </w:r>
      <w:r w:rsidR="009372DE">
        <w:rPr>
          <w:szCs w:val="20"/>
        </w:rPr>
        <w:t xml:space="preserve">been </w:t>
      </w:r>
      <w:r w:rsidR="00AC3C67">
        <w:rPr>
          <w:szCs w:val="20"/>
        </w:rPr>
        <w:t>cited</w:t>
      </w:r>
      <w:r w:rsidR="009372DE">
        <w:rPr>
          <w:szCs w:val="20"/>
        </w:rPr>
        <w:t xml:space="preserve"> as a hindrance</w:t>
      </w:r>
      <w:r w:rsidR="00195D17">
        <w:rPr>
          <w:szCs w:val="20"/>
        </w:rPr>
        <w:t xml:space="preserve"> to E-Commerce</w:t>
      </w:r>
      <w:r w:rsidR="002C649C">
        <w:rPr>
          <w:szCs w:val="20"/>
        </w:rPr>
        <w:t xml:space="preserve"> in Nigeria</w:t>
      </w:r>
      <w:r w:rsidR="00B8354D">
        <w:rPr>
          <w:szCs w:val="20"/>
        </w:rPr>
        <w:t xml:space="preserve"> with </w:t>
      </w:r>
      <w:r w:rsidR="00590C7B">
        <w:rPr>
          <w:szCs w:val="20"/>
        </w:rPr>
        <w:t>poor</w:t>
      </w:r>
      <w:r w:rsidR="00B8354D">
        <w:rPr>
          <w:szCs w:val="20"/>
        </w:rPr>
        <w:t xml:space="preserve"> or no connectivity, access to the internet re</w:t>
      </w:r>
      <w:r w:rsidR="009F6F4A">
        <w:rPr>
          <w:szCs w:val="20"/>
        </w:rPr>
        <w:t>mains</w:t>
      </w:r>
      <w:r w:rsidR="00B8354D">
        <w:rPr>
          <w:szCs w:val="20"/>
        </w:rPr>
        <w:t xml:space="preserve"> limited</w:t>
      </w:r>
      <w:r w:rsidR="00354E5B">
        <w:rPr>
          <w:szCs w:val="20"/>
        </w:rPr>
        <w:t xml:space="preserve"> </w:t>
      </w:r>
      <w:r w:rsidR="00521D6B">
        <w:rPr>
          <w:szCs w:val="20"/>
        </w:rPr>
        <w:t>(</w:t>
      </w:r>
      <w:proofErr w:type="spellStart"/>
      <w:r w:rsidR="00307226">
        <w:fldChar w:fldCharType="begin"/>
      </w:r>
      <w:r w:rsidR="0099361B">
        <w:instrText xml:space="preserve"> HYPERLINK \l "AdekunleandTella2008" </w:instrText>
      </w:r>
      <w:r w:rsidR="00307226">
        <w:fldChar w:fldCharType="separate"/>
      </w:r>
      <w:r w:rsidR="00521D6B" w:rsidRPr="006C6510">
        <w:rPr>
          <w:rStyle w:val="Hyperlink"/>
          <w:szCs w:val="20"/>
        </w:rPr>
        <w:t>Adekunle</w:t>
      </w:r>
      <w:proofErr w:type="spellEnd"/>
      <w:r w:rsidR="0059387C">
        <w:rPr>
          <w:rStyle w:val="Hyperlink"/>
          <w:szCs w:val="20"/>
        </w:rPr>
        <w:t xml:space="preserve"> and</w:t>
      </w:r>
      <w:r w:rsidR="009F5616" w:rsidRPr="006C6510">
        <w:rPr>
          <w:rStyle w:val="Hyperlink"/>
          <w:szCs w:val="20"/>
        </w:rPr>
        <w:t xml:space="preserve"> </w:t>
      </w:r>
      <w:proofErr w:type="spellStart"/>
      <w:r w:rsidR="009F5616" w:rsidRPr="006C6510">
        <w:rPr>
          <w:rStyle w:val="Hyperlink"/>
          <w:szCs w:val="20"/>
        </w:rPr>
        <w:t>Tella</w:t>
      </w:r>
      <w:proofErr w:type="spellEnd"/>
      <w:r w:rsidR="00521D6B" w:rsidRPr="006C6510">
        <w:rPr>
          <w:rStyle w:val="Hyperlink"/>
          <w:szCs w:val="20"/>
        </w:rPr>
        <w:t>, 2008</w:t>
      </w:r>
      <w:r w:rsidR="00307226">
        <w:rPr>
          <w:rStyle w:val="Hyperlink"/>
          <w:szCs w:val="20"/>
        </w:rPr>
        <w:fldChar w:fldCharType="end"/>
      </w:r>
      <w:r w:rsidR="00521D6B">
        <w:rPr>
          <w:szCs w:val="20"/>
        </w:rPr>
        <w:t>)</w:t>
      </w:r>
      <w:r w:rsidR="00805C01">
        <w:rPr>
          <w:szCs w:val="20"/>
        </w:rPr>
        <w:t>.</w:t>
      </w:r>
      <w:r w:rsidR="00521D6B">
        <w:rPr>
          <w:szCs w:val="20"/>
        </w:rPr>
        <w:t xml:space="preserve"> </w:t>
      </w:r>
      <w:r w:rsidR="009F6F4A">
        <w:rPr>
          <w:szCs w:val="20"/>
        </w:rPr>
        <w:t xml:space="preserve">The National Bureau of Statistics </w:t>
      </w:r>
      <w:r w:rsidR="009F6F4A">
        <w:rPr>
          <w:szCs w:val="20"/>
        </w:rPr>
        <w:lastRenderedPageBreak/>
        <w:t xml:space="preserve">reports that </w:t>
      </w:r>
      <w:r w:rsidR="0059387C">
        <w:rPr>
          <w:szCs w:val="20"/>
        </w:rPr>
        <w:t>‘</w:t>
      </w:r>
      <w:r w:rsidR="009F6F4A" w:rsidRPr="00623353">
        <w:rPr>
          <w:i/>
          <w:szCs w:val="20"/>
        </w:rPr>
        <w:t>95% of the population do not have access to either the PC or the interne</w:t>
      </w:r>
      <w:r w:rsidR="009E5D3E">
        <w:rPr>
          <w:szCs w:val="20"/>
        </w:rPr>
        <w:t>t’</w:t>
      </w:r>
      <w:r w:rsidR="009F6F4A">
        <w:rPr>
          <w:szCs w:val="20"/>
        </w:rPr>
        <w:t xml:space="preserve"> (</w:t>
      </w:r>
      <w:hyperlink w:anchor="NigerianBureauStatistics2011" w:history="1">
        <w:r w:rsidR="009F6F4A" w:rsidRPr="00790EA4">
          <w:rPr>
            <w:rStyle w:val="Hyperlink"/>
            <w:szCs w:val="20"/>
          </w:rPr>
          <w:t>NigerianStat.gov.ng, 2011</w:t>
        </w:r>
      </w:hyperlink>
      <w:r w:rsidR="009F6F4A">
        <w:rPr>
          <w:szCs w:val="20"/>
        </w:rPr>
        <w:t>)</w:t>
      </w:r>
      <w:r w:rsidR="003F4DCE">
        <w:rPr>
          <w:szCs w:val="20"/>
        </w:rPr>
        <w:t xml:space="preserve">. </w:t>
      </w:r>
      <w:r w:rsidR="00DA1770">
        <w:rPr>
          <w:szCs w:val="20"/>
        </w:rPr>
        <w:t>Aside internet access and availability, security</w:t>
      </w:r>
      <w:r w:rsidR="001A75F2">
        <w:rPr>
          <w:szCs w:val="20"/>
        </w:rPr>
        <w:t xml:space="preserve"> issue</w:t>
      </w:r>
      <w:r w:rsidR="00DA1770">
        <w:rPr>
          <w:szCs w:val="20"/>
        </w:rPr>
        <w:t xml:space="preserve"> is a</w:t>
      </w:r>
      <w:r w:rsidR="00DA1770">
        <w:rPr>
          <w:szCs w:val="20"/>
        </w:rPr>
        <w:t>n</w:t>
      </w:r>
      <w:r w:rsidR="00DA1770">
        <w:rPr>
          <w:szCs w:val="20"/>
        </w:rPr>
        <w:t xml:space="preserve">other factor which has been </w:t>
      </w:r>
      <w:r w:rsidR="001A75F2">
        <w:rPr>
          <w:szCs w:val="20"/>
        </w:rPr>
        <w:t>identified</w:t>
      </w:r>
      <w:r w:rsidR="00DA1770">
        <w:rPr>
          <w:szCs w:val="20"/>
        </w:rPr>
        <w:t xml:space="preserve"> </w:t>
      </w:r>
      <w:r w:rsidR="0090359C">
        <w:rPr>
          <w:szCs w:val="20"/>
        </w:rPr>
        <w:t>as having</w:t>
      </w:r>
      <w:r w:rsidR="00DA1770">
        <w:rPr>
          <w:szCs w:val="20"/>
        </w:rPr>
        <w:t xml:space="preserve"> a negative influence in E-Commerce in Nige</w:t>
      </w:r>
      <w:r w:rsidR="009A25AE">
        <w:rPr>
          <w:szCs w:val="20"/>
        </w:rPr>
        <w:t>ria</w:t>
      </w:r>
      <w:r w:rsidR="00DA1770">
        <w:rPr>
          <w:szCs w:val="20"/>
        </w:rPr>
        <w:t>.</w:t>
      </w:r>
      <w:r w:rsidR="00FD7E72">
        <w:rPr>
          <w:szCs w:val="20"/>
        </w:rPr>
        <w:t xml:space="preserve"> In </w:t>
      </w:r>
      <w:hyperlink w:anchor="CyberSource2005" w:history="1">
        <w:r w:rsidR="00FD7E72" w:rsidRPr="00BD69BC">
          <w:rPr>
            <w:rStyle w:val="Hyperlink"/>
            <w:szCs w:val="20"/>
          </w:rPr>
          <w:t>2005</w:t>
        </w:r>
      </w:hyperlink>
      <w:r w:rsidR="00FD7E72">
        <w:rPr>
          <w:szCs w:val="20"/>
        </w:rPr>
        <w:t xml:space="preserve">, </w:t>
      </w:r>
      <w:r w:rsidR="00032073">
        <w:rPr>
          <w:szCs w:val="20"/>
        </w:rPr>
        <w:t xml:space="preserve">a </w:t>
      </w:r>
      <w:hyperlink w:anchor="CyberSource2005" w:history="1">
        <w:proofErr w:type="spellStart"/>
        <w:r w:rsidR="00461AF0" w:rsidRPr="00BD69BC">
          <w:rPr>
            <w:rStyle w:val="Hyperlink"/>
            <w:szCs w:val="20"/>
          </w:rPr>
          <w:t>Cyber</w:t>
        </w:r>
        <w:r w:rsidR="009D67CA">
          <w:rPr>
            <w:rStyle w:val="Hyperlink"/>
            <w:szCs w:val="20"/>
          </w:rPr>
          <w:t>source</w:t>
        </w:r>
        <w:proofErr w:type="spellEnd"/>
      </w:hyperlink>
      <w:r w:rsidR="00032073">
        <w:rPr>
          <w:szCs w:val="20"/>
        </w:rPr>
        <w:t xml:space="preserve"> survey </w:t>
      </w:r>
      <w:r w:rsidR="00476474">
        <w:rPr>
          <w:szCs w:val="20"/>
        </w:rPr>
        <w:t>named</w:t>
      </w:r>
      <w:r w:rsidR="00FD7E72">
        <w:rPr>
          <w:szCs w:val="20"/>
        </w:rPr>
        <w:t xml:space="preserve"> Nigeria as riskiest country </w:t>
      </w:r>
      <w:r w:rsidR="00421C9E">
        <w:rPr>
          <w:szCs w:val="20"/>
        </w:rPr>
        <w:t>to conduct</w:t>
      </w:r>
      <w:r w:rsidR="00FD7E72">
        <w:rPr>
          <w:szCs w:val="20"/>
        </w:rPr>
        <w:t xml:space="preserve"> Ecommerce </w:t>
      </w:r>
      <w:r w:rsidR="00421C9E">
        <w:rPr>
          <w:szCs w:val="20"/>
        </w:rPr>
        <w:t>activities</w:t>
      </w:r>
      <w:r w:rsidR="00FD7E72">
        <w:rPr>
          <w:szCs w:val="20"/>
        </w:rPr>
        <w:t xml:space="preserve"> </w:t>
      </w:r>
      <w:r w:rsidR="00476474">
        <w:rPr>
          <w:szCs w:val="20"/>
        </w:rPr>
        <w:t>by</w:t>
      </w:r>
      <w:r w:rsidR="00FD7E72">
        <w:rPr>
          <w:szCs w:val="20"/>
        </w:rPr>
        <w:t xml:space="preserve"> </w:t>
      </w:r>
      <w:r w:rsidR="00032073">
        <w:rPr>
          <w:szCs w:val="20"/>
        </w:rPr>
        <w:t xml:space="preserve">a staggering </w:t>
      </w:r>
      <w:r w:rsidR="00FD7E72">
        <w:rPr>
          <w:szCs w:val="20"/>
        </w:rPr>
        <w:t>31%</w:t>
      </w:r>
      <w:r w:rsidR="00A52F73">
        <w:rPr>
          <w:szCs w:val="20"/>
        </w:rPr>
        <w:t>.</w:t>
      </w:r>
      <w:r w:rsidR="006611D7">
        <w:rPr>
          <w:szCs w:val="20"/>
        </w:rPr>
        <w:t xml:space="preserve"> The Advanced Fee Fraud (419) scams </w:t>
      </w:r>
      <w:r w:rsidR="00BA6046">
        <w:rPr>
          <w:szCs w:val="20"/>
        </w:rPr>
        <w:t>and electronic frauds in the country have given</w:t>
      </w:r>
      <w:r w:rsidR="00C4032E">
        <w:rPr>
          <w:szCs w:val="20"/>
        </w:rPr>
        <w:t xml:space="preserve"> Nigeria</w:t>
      </w:r>
      <w:r w:rsidR="00BA6046">
        <w:rPr>
          <w:szCs w:val="20"/>
        </w:rPr>
        <w:t xml:space="preserve"> a negative reputation and caused</w:t>
      </w:r>
      <w:r w:rsidR="006611D7">
        <w:rPr>
          <w:szCs w:val="20"/>
        </w:rPr>
        <w:t xml:space="preserve"> co</w:t>
      </w:r>
      <w:r w:rsidR="006611D7">
        <w:rPr>
          <w:szCs w:val="20"/>
        </w:rPr>
        <w:t>n</w:t>
      </w:r>
      <w:r w:rsidR="006611D7">
        <w:rPr>
          <w:szCs w:val="20"/>
        </w:rPr>
        <w:t>sumers to</w:t>
      </w:r>
      <w:r w:rsidR="00BA6046">
        <w:rPr>
          <w:szCs w:val="20"/>
        </w:rPr>
        <w:t xml:space="preserve"> remain averse to</w:t>
      </w:r>
      <w:r w:rsidR="006611D7">
        <w:rPr>
          <w:szCs w:val="20"/>
        </w:rPr>
        <w:t xml:space="preserve"> E-Commerce.</w:t>
      </w:r>
      <w:r w:rsidR="00DA1770">
        <w:rPr>
          <w:szCs w:val="20"/>
        </w:rPr>
        <w:t xml:space="preserve"> </w:t>
      </w:r>
    </w:p>
    <w:p w:rsidR="004440F3" w:rsidRDefault="00071389" w:rsidP="00E70837">
      <w:pPr>
        <w:pStyle w:val="DissertationNormal"/>
        <w:rPr>
          <w:szCs w:val="20"/>
        </w:rPr>
      </w:pPr>
      <w:r>
        <w:rPr>
          <w:szCs w:val="20"/>
        </w:rPr>
        <w:t xml:space="preserve">In the midst of all this, winning customers’ trust </w:t>
      </w:r>
      <w:r w:rsidR="006B60C4">
        <w:rPr>
          <w:szCs w:val="20"/>
        </w:rPr>
        <w:t xml:space="preserve">becomes critical. E-Commerce adoption is seen as a strategic move </w:t>
      </w:r>
      <w:r w:rsidR="006C6510">
        <w:rPr>
          <w:szCs w:val="20"/>
        </w:rPr>
        <w:t>by many</w:t>
      </w:r>
      <w:r w:rsidR="006B60C4">
        <w:rPr>
          <w:szCs w:val="20"/>
        </w:rPr>
        <w:t xml:space="preserve"> Nigerian businesses</w:t>
      </w:r>
      <w:r w:rsidR="00A36B4F">
        <w:rPr>
          <w:szCs w:val="20"/>
        </w:rPr>
        <w:t xml:space="preserve"> but the result has not always been met with instant success as can be seen in the</w:t>
      </w:r>
      <w:r w:rsidR="00832B07">
        <w:rPr>
          <w:szCs w:val="20"/>
        </w:rPr>
        <w:t xml:space="preserve"> study of</w:t>
      </w:r>
      <w:r w:rsidR="00A36B4F">
        <w:rPr>
          <w:szCs w:val="20"/>
        </w:rPr>
        <w:t xml:space="preserve"> </w:t>
      </w:r>
      <w:proofErr w:type="spellStart"/>
      <w:r w:rsidR="00A36B4F">
        <w:rPr>
          <w:szCs w:val="20"/>
        </w:rPr>
        <w:t>FirstAtlantic</w:t>
      </w:r>
      <w:proofErr w:type="spellEnd"/>
      <w:r w:rsidR="00A36B4F">
        <w:rPr>
          <w:szCs w:val="20"/>
        </w:rPr>
        <w:t xml:space="preserve"> </w:t>
      </w:r>
      <w:r w:rsidR="00832B07">
        <w:rPr>
          <w:szCs w:val="20"/>
        </w:rPr>
        <w:t>Bank</w:t>
      </w:r>
      <w:r w:rsidR="000E2EAD">
        <w:rPr>
          <w:szCs w:val="20"/>
        </w:rPr>
        <w:t xml:space="preserve"> (</w:t>
      </w:r>
      <w:hyperlink w:anchor="Huangetal2003" w:history="1">
        <w:r w:rsidR="000E2EAD" w:rsidRPr="006C6510">
          <w:rPr>
            <w:rStyle w:val="Hyperlink"/>
            <w:szCs w:val="20"/>
          </w:rPr>
          <w:t>Huang et al., 2003</w:t>
        </w:r>
      </w:hyperlink>
      <w:r w:rsidR="000E2EAD">
        <w:rPr>
          <w:szCs w:val="20"/>
        </w:rPr>
        <w:t>)</w:t>
      </w:r>
      <w:r w:rsidR="00832B07">
        <w:rPr>
          <w:szCs w:val="20"/>
        </w:rPr>
        <w:t xml:space="preserve">. </w:t>
      </w:r>
      <w:proofErr w:type="spellStart"/>
      <w:r w:rsidR="000E2EAD">
        <w:rPr>
          <w:szCs w:val="20"/>
        </w:rPr>
        <w:t>FirstAtlantic</w:t>
      </w:r>
      <w:proofErr w:type="spellEnd"/>
      <w:r w:rsidR="000E2EAD">
        <w:rPr>
          <w:szCs w:val="20"/>
        </w:rPr>
        <w:t xml:space="preserve"> had the first mover advantage in the </w:t>
      </w:r>
      <w:r w:rsidR="00354CF6">
        <w:rPr>
          <w:szCs w:val="20"/>
        </w:rPr>
        <w:t>E-Commerce</w:t>
      </w:r>
      <w:r w:rsidR="000E2EAD">
        <w:rPr>
          <w:szCs w:val="20"/>
        </w:rPr>
        <w:t xml:space="preserve"> domain</w:t>
      </w:r>
      <w:r w:rsidR="00877D2F">
        <w:rPr>
          <w:szCs w:val="20"/>
        </w:rPr>
        <w:t xml:space="preserve"> and by the</w:t>
      </w:r>
      <w:r w:rsidR="00DA1770">
        <w:rPr>
          <w:szCs w:val="20"/>
        </w:rPr>
        <w:t xml:space="preserve"> mid-2000s, </w:t>
      </w:r>
      <w:r w:rsidR="00354CF6">
        <w:rPr>
          <w:szCs w:val="20"/>
        </w:rPr>
        <w:t>with</w:t>
      </w:r>
      <w:r w:rsidR="00DA1770">
        <w:rPr>
          <w:szCs w:val="20"/>
        </w:rPr>
        <w:t xml:space="preserve"> internet usage expanding exponentially in Nige</w:t>
      </w:r>
      <w:r w:rsidR="00354CF6">
        <w:rPr>
          <w:szCs w:val="20"/>
        </w:rPr>
        <w:t>ria, more b</w:t>
      </w:r>
      <w:r w:rsidR="00DA1770">
        <w:rPr>
          <w:szCs w:val="20"/>
        </w:rPr>
        <w:t>anks were providing online, real-time service</w:t>
      </w:r>
      <w:r w:rsidR="00354CF6">
        <w:rPr>
          <w:szCs w:val="20"/>
        </w:rPr>
        <w:t>s</w:t>
      </w:r>
      <w:r w:rsidR="00DA1770">
        <w:rPr>
          <w:szCs w:val="20"/>
        </w:rPr>
        <w:t xml:space="preserve">. </w:t>
      </w:r>
      <w:r w:rsidR="00D9401F">
        <w:rPr>
          <w:szCs w:val="20"/>
        </w:rPr>
        <w:t>Th</w:t>
      </w:r>
      <w:r w:rsidR="00112FD5">
        <w:rPr>
          <w:szCs w:val="20"/>
        </w:rPr>
        <w:t xml:space="preserve">e foundation of E-Commerce </w:t>
      </w:r>
      <w:r w:rsidR="00D9401F">
        <w:rPr>
          <w:szCs w:val="20"/>
        </w:rPr>
        <w:t xml:space="preserve">in Nigeria was </w:t>
      </w:r>
      <w:r w:rsidR="00FC4F7D">
        <w:rPr>
          <w:szCs w:val="20"/>
        </w:rPr>
        <w:t>somewhat</w:t>
      </w:r>
      <w:r w:rsidR="00D9401F">
        <w:rPr>
          <w:szCs w:val="20"/>
        </w:rPr>
        <w:t xml:space="preserve"> </w:t>
      </w:r>
      <w:r w:rsidR="002B484A">
        <w:rPr>
          <w:szCs w:val="20"/>
        </w:rPr>
        <w:t>established</w:t>
      </w:r>
      <w:r w:rsidR="00D9401F">
        <w:rPr>
          <w:szCs w:val="20"/>
        </w:rPr>
        <w:t xml:space="preserve"> </w:t>
      </w:r>
      <w:r w:rsidR="00112FD5">
        <w:rPr>
          <w:szCs w:val="20"/>
        </w:rPr>
        <w:t xml:space="preserve">between 1999 and </w:t>
      </w:r>
      <w:r w:rsidR="00D9401F">
        <w:rPr>
          <w:szCs w:val="20"/>
        </w:rPr>
        <w:t>early to mid-</w:t>
      </w:r>
      <w:r w:rsidR="00112FD5">
        <w:rPr>
          <w:szCs w:val="20"/>
        </w:rPr>
        <w:t>2000</w:t>
      </w:r>
      <w:r w:rsidR="00D9401F">
        <w:rPr>
          <w:szCs w:val="20"/>
        </w:rPr>
        <w:t>s</w:t>
      </w:r>
      <w:r w:rsidR="00112FD5">
        <w:rPr>
          <w:szCs w:val="20"/>
        </w:rPr>
        <w:t xml:space="preserve"> with the proliferation of ele</w:t>
      </w:r>
      <w:r w:rsidR="00112FD5">
        <w:rPr>
          <w:szCs w:val="20"/>
        </w:rPr>
        <w:t>c</w:t>
      </w:r>
      <w:r w:rsidR="00112FD5">
        <w:rPr>
          <w:szCs w:val="20"/>
        </w:rPr>
        <w:t xml:space="preserve">tronic banking services but </w:t>
      </w:r>
      <w:r w:rsidR="006C6510">
        <w:rPr>
          <w:szCs w:val="20"/>
        </w:rPr>
        <w:t>as a result of</w:t>
      </w:r>
      <w:r w:rsidR="00E17DA2">
        <w:rPr>
          <w:szCs w:val="20"/>
        </w:rPr>
        <w:t xml:space="preserve"> very underdevel</w:t>
      </w:r>
      <w:r w:rsidR="00112FD5">
        <w:rPr>
          <w:szCs w:val="20"/>
        </w:rPr>
        <w:t>oped</w:t>
      </w:r>
      <w:r w:rsidR="006C6510">
        <w:rPr>
          <w:szCs w:val="20"/>
        </w:rPr>
        <w:t xml:space="preserve"> internet infrastructure</w:t>
      </w:r>
      <w:r w:rsidR="00112FD5">
        <w:rPr>
          <w:szCs w:val="20"/>
        </w:rPr>
        <w:t>, it was not particularl</w:t>
      </w:r>
      <w:r w:rsidR="00AC3C67">
        <w:rPr>
          <w:szCs w:val="20"/>
        </w:rPr>
        <w:t xml:space="preserve">y </w:t>
      </w:r>
      <w:r w:rsidR="00877D2F">
        <w:rPr>
          <w:szCs w:val="20"/>
        </w:rPr>
        <w:t xml:space="preserve">as </w:t>
      </w:r>
      <w:r w:rsidR="00AC3C67">
        <w:rPr>
          <w:szCs w:val="20"/>
        </w:rPr>
        <w:t>successful</w:t>
      </w:r>
      <w:r w:rsidR="00123B8E">
        <w:rPr>
          <w:szCs w:val="20"/>
        </w:rPr>
        <w:t xml:space="preserve"> </w:t>
      </w:r>
      <w:r w:rsidR="00877D2F">
        <w:rPr>
          <w:szCs w:val="20"/>
        </w:rPr>
        <w:t>as anticipated</w:t>
      </w:r>
      <w:r w:rsidR="00AC3C67">
        <w:rPr>
          <w:szCs w:val="20"/>
        </w:rPr>
        <w:t xml:space="preserve"> </w:t>
      </w:r>
      <w:r w:rsidR="0064361A">
        <w:rPr>
          <w:szCs w:val="20"/>
        </w:rPr>
        <w:t>(</w:t>
      </w:r>
      <w:hyperlink w:anchor="Huangetal2003" w:history="1">
        <w:r w:rsidR="006569B2" w:rsidRPr="006C6510">
          <w:rPr>
            <w:rStyle w:val="Hyperlink"/>
            <w:szCs w:val="20"/>
          </w:rPr>
          <w:t>Huang et al., 2003</w:t>
        </w:r>
      </w:hyperlink>
      <w:r w:rsidR="0064361A">
        <w:rPr>
          <w:szCs w:val="20"/>
        </w:rPr>
        <w:t>)</w:t>
      </w:r>
      <w:r w:rsidR="00112FD5">
        <w:rPr>
          <w:szCs w:val="20"/>
        </w:rPr>
        <w:t>.</w:t>
      </w:r>
      <w:r w:rsidR="00FC158A">
        <w:rPr>
          <w:szCs w:val="20"/>
        </w:rPr>
        <w:t xml:space="preserve"> </w:t>
      </w:r>
    </w:p>
    <w:p w:rsidR="00606196" w:rsidRDefault="00FC158A" w:rsidP="00E70837">
      <w:pPr>
        <w:pStyle w:val="DissertationNormal"/>
        <w:rPr>
          <w:szCs w:val="20"/>
        </w:rPr>
      </w:pPr>
      <w:r>
        <w:rPr>
          <w:szCs w:val="20"/>
        </w:rPr>
        <w:t>I</w:t>
      </w:r>
      <w:r w:rsidR="00123B8E">
        <w:rPr>
          <w:szCs w:val="20"/>
        </w:rPr>
        <w:t xml:space="preserve">n recent years, the banking </w:t>
      </w:r>
      <w:r w:rsidR="004337EF">
        <w:rPr>
          <w:szCs w:val="20"/>
        </w:rPr>
        <w:t>and telecommunication</w:t>
      </w:r>
      <w:r w:rsidR="00B75293">
        <w:rPr>
          <w:szCs w:val="20"/>
        </w:rPr>
        <w:t>s</w:t>
      </w:r>
      <w:r w:rsidR="004337EF">
        <w:rPr>
          <w:szCs w:val="20"/>
        </w:rPr>
        <w:t xml:space="preserve"> </w:t>
      </w:r>
      <w:r w:rsidR="00123B8E">
        <w:rPr>
          <w:szCs w:val="20"/>
        </w:rPr>
        <w:t>sector</w:t>
      </w:r>
      <w:r w:rsidR="00B122AB">
        <w:rPr>
          <w:szCs w:val="20"/>
        </w:rPr>
        <w:t>s</w:t>
      </w:r>
      <w:r w:rsidR="00123B8E">
        <w:rPr>
          <w:szCs w:val="20"/>
        </w:rPr>
        <w:t xml:space="preserve"> especially </w:t>
      </w:r>
      <w:r w:rsidR="00B122AB">
        <w:rPr>
          <w:szCs w:val="20"/>
        </w:rPr>
        <w:t>have</w:t>
      </w:r>
      <w:r w:rsidR="00123B8E">
        <w:rPr>
          <w:szCs w:val="20"/>
        </w:rPr>
        <w:t xml:space="preserve"> been </w:t>
      </w:r>
      <w:r w:rsidR="00B122AB">
        <w:rPr>
          <w:szCs w:val="20"/>
        </w:rPr>
        <w:t>r</w:t>
      </w:r>
      <w:r w:rsidR="00B122AB">
        <w:rPr>
          <w:szCs w:val="20"/>
        </w:rPr>
        <w:t>e</w:t>
      </w:r>
      <w:r w:rsidR="00B122AB">
        <w:rPr>
          <w:szCs w:val="20"/>
        </w:rPr>
        <w:t xml:space="preserve">sponsible for </w:t>
      </w:r>
      <w:r>
        <w:rPr>
          <w:szCs w:val="20"/>
        </w:rPr>
        <w:t>the</w:t>
      </w:r>
      <w:r w:rsidR="00B122AB">
        <w:rPr>
          <w:szCs w:val="20"/>
        </w:rPr>
        <w:t xml:space="preserve"> growth</w:t>
      </w:r>
      <w:r>
        <w:rPr>
          <w:szCs w:val="20"/>
        </w:rPr>
        <w:t xml:space="preserve"> experienced</w:t>
      </w:r>
      <w:r w:rsidR="00B122AB">
        <w:rPr>
          <w:szCs w:val="20"/>
        </w:rPr>
        <w:t xml:space="preserve"> in E-Commerce</w:t>
      </w:r>
      <w:r w:rsidR="003D5682">
        <w:rPr>
          <w:szCs w:val="20"/>
        </w:rPr>
        <w:t xml:space="preserve"> </w:t>
      </w:r>
      <w:r w:rsidR="007E6D95">
        <w:rPr>
          <w:szCs w:val="20"/>
        </w:rPr>
        <w:t xml:space="preserve">in Nigeria. </w:t>
      </w:r>
      <w:r w:rsidR="00FD11EF">
        <w:rPr>
          <w:szCs w:val="20"/>
        </w:rPr>
        <w:t>By 2011, 63.9% of the Nigerian population had access to mobile phones (</w:t>
      </w:r>
      <w:hyperlink w:anchor="NigerianBureauStatistics2011" w:history="1">
        <w:r w:rsidR="00FD11EF" w:rsidRPr="006C6510">
          <w:rPr>
            <w:rStyle w:val="Hyperlink"/>
            <w:szCs w:val="20"/>
          </w:rPr>
          <w:t>NigerianStat.gov.ng, 2011)</w:t>
        </w:r>
      </w:hyperlink>
      <w:r w:rsidR="00FD11EF">
        <w:rPr>
          <w:szCs w:val="20"/>
        </w:rPr>
        <w:t xml:space="preserve">. </w:t>
      </w:r>
      <w:r>
        <w:rPr>
          <w:szCs w:val="20"/>
        </w:rPr>
        <w:t>W</w:t>
      </w:r>
      <w:r w:rsidR="00C67D17">
        <w:rPr>
          <w:szCs w:val="20"/>
        </w:rPr>
        <w:t xml:space="preserve">ith the advent of GSM technology, people had </w:t>
      </w:r>
      <w:r w:rsidR="00663B25">
        <w:rPr>
          <w:szCs w:val="20"/>
        </w:rPr>
        <w:t xml:space="preserve">increased </w:t>
      </w:r>
      <w:r w:rsidR="00C67D17">
        <w:rPr>
          <w:szCs w:val="20"/>
        </w:rPr>
        <w:t xml:space="preserve">access </w:t>
      </w:r>
      <w:r>
        <w:rPr>
          <w:szCs w:val="20"/>
        </w:rPr>
        <w:t xml:space="preserve">to the Internet </w:t>
      </w:r>
      <w:r w:rsidR="00C67D17">
        <w:rPr>
          <w:szCs w:val="20"/>
        </w:rPr>
        <w:t>through their cell phones</w:t>
      </w:r>
      <w:r>
        <w:rPr>
          <w:szCs w:val="20"/>
        </w:rPr>
        <w:t xml:space="preserve">. </w:t>
      </w:r>
      <w:r w:rsidR="003A1B8F" w:rsidRPr="00994064">
        <w:rPr>
          <w:szCs w:val="20"/>
        </w:rPr>
        <w:t xml:space="preserve">Access to the internet has improved </w:t>
      </w:r>
      <w:r w:rsidR="00634E77">
        <w:rPr>
          <w:szCs w:val="20"/>
        </w:rPr>
        <w:t>“</w:t>
      </w:r>
      <w:r w:rsidR="003A1B8F" w:rsidRPr="00994064">
        <w:rPr>
          <w:szCs w:val="20"/>
        </w:rPr>
        <w:t>from the days of dial-up connections to the now existing broadband</w:t>
      </w:r>
      <w:r w:rsidR="00634E77">
        <w:rPr>
          <w:szCs w:val="20"/>
        </w:rPr>
        <w:t>”</w:t>
      </w:r>
      <w:r w:rsidR="003A1B8F" w:rsidRPr="00994064">
        <w:rPr>
          <w:szCs w:val="20"/>
        </w:rPr>
        <w:t xml:space="preserve"> internet connections </w:t>
      </w:r>
      <w:r w:rsidR="003A1B8F">
        <w:rPr>
          <w:szCs w:val="20"/>
        </w:rPr>
        <w:t>giving more</w:t>
      </w:r>
      <w:r w:rsidR="003A1B8F" w:rsidRPr="00994064">
        <w:rPr>
          <w:szCs w:val="20"/>
        </w:rPr>
        <w:t xml:space="preserve"> </w:t>
      </w:r>
      <w:r w:rsidR="003A1B8F">
        <w:rPr>
          <w:szCs w:val="20"/>
        </w:rPr>
        <w:t>people</w:t>
      </w:r>
      <w:r w:rsidR="003A1B8F" w:rsidRPr="00994064">
        <w:rPr>
          <w:szCs w:val="20"/>
        </w:rPr>
        <w:t xml:space="preserve"> a</w:t>
      </w:r>
      <w:r w:rsidR="003A1B8F">
        <w:rPr>
          <w:szCs w:val="20"/>
        </w:rPr>
        <w:t>ccess to the internet (</w:t>
      </w:r>
      <w:proofErr w:type="spellStart"/>
      <w:r w:rsidR="00307226">
        <w:fldChar w:fldCharType="begin"/>
      </w:r>
      <w:r w:rsidR="0099361B">
        <w:instrText xml:space="preserve"> HYPERLINK \l "Akintola2011" </w:instrText>
      </w:r>
      <w:r w:rsidR="00307226">
        <w:fldChar w:fldCharType="separate"/>
      </w:r>
      <w:r w:rsidR="003A1B8F" w:rsidRPr="006C6510">
        <w:rPr>
          <w:rStyle w:val="Hyperlink"/>
          <w:szCs w:val="20"/>
        </w:rPr>
        <w:t>Akintola</w:t>
      </w:r>
      <w:proofErr w:type="spellEnd"/>
      <w:r w:rsidR="000540DE">
        <w:rPr>
          <w:rStyle w:val="Hyperlink"/>
          <w:szCs w:val="20"/>
        </w:rPr>
        <w:t xml:space="preserve">, </w:t>
      </w:r>
      <w:proofErr w:type="spellStart"/>
      <w:r w:rsidR="000540DE">
        <w:rPr>
          <w:rStyle w:val="Hyperlink"/>
          <w:szCs w:val="20"/>
        </w:rPr>
        <w:t>Akinyede</w:t>
      </w:r>
      <w:proofErr w:type="spellEnd"/>
      <w:r w:rsidR="000540DE">
        <w:rPr>
          <w:rStyle w:val="Hyperlink"/>
          <w:szCs w:val="20"/>
        </w:rPr>
        <w:t xml:space="preserve"> and </w:t>
      </w:r>
      <w:proofErr w:type="spellStart"/>
      <w:r w:rsidR="000540DE">
        <w:rPr>
          <w:rStyle w:val="Hyperlink"/>
          <w:szCs w:val="20"/>
        </w:rPr>
        <w:t>Agbonifo</w:t>
      </w:r>
      <w:proofErr w:type="spellEnd"/>
      <w:r w:rsidR="003A1B8F" w:rsidRPr="006C6510">
        <w:rPr>
          <w:rStyle w:val="Hyperlink"/>
          <w:szCs w:val="20"/>
        </w:rPr>
        <w:t>, 2011</w:t>
      </w:r>
      <w:r w:rsidR="00307226">
        <w:rPr>
          <w:rStyle w:val="Hyperlink"/>
          <w:szCs w:val="20"/>
        </w:rPr>
        <w:fldChar w:fldCharType="end"/>
      </w:r>
      <w:r w:rsidR="003A1B8F">
        <w:rPr>
          <w:szCs w:val="20"/>
        </w:rPr>
        <w:t>)</w:t>
      </w:r>
      <w:r w:rsidR="00C92933">
        <w:rPr>
          <w:szCs w:val="20"/>
        </w:rPr>
        <w:t xml:space="preserve">. </w:t>
      </w:r>
      <w:r w:rsidR="00CF426C">
        <w:rPr>
          <w:szCs w:val="20"/>
        </w:rPr>
        <w:t xml:space="preserve">Recent efforts </w:t>
      </w:r>
      <w:r w:rsidR="00D70EDD">
        <w:rPr>
          <w:szCs w:val="20"/>
        </w:rPr>
        <w:t>by</w:t>
      </w:r>
      <w:r w:rsidR="00CF426C">
        <w:rPr>
          <w:szCs w:val="20"/>
        </w:rPr>
        <w:t xml:space="preserve"> the</w:t>
      </w:r>
      <w:r w:rsidR="00437184">
        <w:rPr>
          <w:szCs w:val="20"/>
        </w:rPr>
        <w:t xml:space="preserve"> </w:t>
      </w:r>
      <w:r w:rsidR="00F778C3">
        <w:rPr>
          <w:szCs w:val="20"/>
        </w:rPr>
        <w:t>Central Bank of Nigeria (CBN)</w:t>
      </w:r>
      <w:r w:rsidR="00437184">
        <w:rPr>
          <w:szCs w:val="20"/>
        </w:rPr>
        <w:t xml:space="preserve"> </w:t>
      </w:r>
      <w:r w:rsidR="00CF426C">
        <w:rPr>
          <w:szCs w:val="20"/>
        </w:rPr>
        <w:t xml:space="preserve">to reduce circulation of cash by imposing a cash-less policy is beginning to see the influx of alternative payment options via POS, ATM and </w:t>
      </w:r>
      <w:r w:rsidR="00BC4E8A">
        <w:rPr>
          <w:szCs w:val="20"/>
        </w:rPr>
        <w:t xml:space="preserve">recently, </w:t>
      </w:r>
      <w:r w:rsidR="00CF426C">
        <w:rPr>
          <w:szCs w:val="20"/>
        </w:rPr>
        <w:t xml:space="preserve">the web. </w:t>
      </w:r>
      <w:r w:rsidR="00754C61">
        <w:rPr>
          <w:szCs w:val="20"/>
        </w:rPr>
        <w:t>The cash</w:t>
      </w:r>
      <w:r w:rsidR="000540DE">
        <w:rPr>
          <w:szCs w:val="20"/>
        </w:rPr>
        <w:t>less</w:t>
      </w:r>
      <w:r w:rsidR="00754C61">
        <w:rPr>
          <w:szCs w:val="20"/>
        </w:rPr>
        <w:t xml:space="preserve"> policy imposes cash handling charges on withdrawals and deposits in excess of NGN500</w:t>
      </w:r>
      <w:proofErr w:type="gramStart"/>
      <w:r w:rsidR="00754C61">
        <w:rPr>
          <w:szCs w:val="20"/>
        </w:rPr>
        <w:t>,000</w:t>
      </w:r>
      <w:proofErr w:type="gramEnd"/>
      <w:r w:rsidR="00754C61">
        <w:rPr>
          <w:szCs w:val="20"/>
        </w:rPr>
        <w:t xml:space="preserve"> (</w:t>
      </w:r>
      <w:r w:rsidR="006E6E47">
        <w:rPr>
          <w:szCs w:val="20"/>
        </w:rPr>
        <w:t>approx.</w:t>
      </w:r>
      <w:r w:rsidR="007614BC">
        <w:rPr>
          <w:szCs w:val="20"/>
        </w:rPr>
        <w:t xml:space="preserve"> </w:t>
      </w:r>
      <w:r w:rsidR="006E6E47">
        <w:rPr>
          <w:szCs w:val="20"/>
        </w:rPr>
        <w:t>USD 3000</w:t>
      </w:r>
      <w:r w:rsidR="00754C61">
        <w:rPr>
          <w:szCs w:val="20"/>
        </w:rPr>
        <w:t xml:space="preserve">). </w:t>
      </w:r>
      <w:r w:rsidR="006077AD">
        <w:rPr>
          <w:szCs w:val="20"/>
        </w:rPr>
        <w:t>The pilot run was launched in Lagos on April 1, 2012.</w:t>
      </w:r>
      <w:r w:rsidR="006E6E47">
        <w:rPr>
          <w:szCs w:val="20"/>
        </w:rPr>
        <w:t xml:space="preserve"> </w:t>
      </w:r>
      <w:r w:rsidR="00CF426C">
        <w:rPr>
          <w:szCs w:val="20"/>
        </w:rPr>
        <w:t>Availability</w:t>
      </w:r>
      <w:r w:rsidR="00754C61">
        <w:rPr>
          <w:szCs w:val="20"/>
        </w:rPr>
        <w:t xml:space="preserve"> of the alternative payment systems</w:t>
      </w:r>
      <w:r w:rsidR="00CF426C">
        <w:rPr>
          <w:szCs w:val="20"/>
        </w:rPr>
        <w:t xml:space="preserve"> remains an issue with infrastructure to support the </w:t>
      </w:r>
      <w:r w:rsidR="0039596D">
        <w:rPr>
          <w:szCs w:val="20"/>
        </w:rPr>
        <w:t xml:space="preserve">cash-less </w:t>
      </w:r>
      <w:r w:rsidR="00CF426C">
        <w:rPr>
          <w:szCs w:val="20"/>
        </w:rPr>
        <w:t>policy still far from being stable.</w:t>
      </w:r>
      <w:r w:rsidR="00712AF0">
        <w:rPr>
          <w:szCs w:val="20"/>
        </w:rPr>
        <w:t xml:space="preserve"> </w:t>
      </w:r>
      <w:r w:rsidR="000F044C">
        <w:rPr>
          <w:szCs w:val="20"/>
        </w:rPr>
        <w:t xml:space="preserve">The CBN’s expected outcome of </w:t>
      </w:r>
      <w:r w:rsidR="000F044C">
        <w:rPr>
          <w:szCs w:val="20"/>
        </w:rPr>
        <w:lastRenderedPageBreak/>
        <w:t>the cash-less policy is</w:t>
      </w:r>
      <w:r w:rsidR="004F55A6">
        <w:rPr>
          <w:szCs w:val="20"/>
        </w:rPr>
        <w:t xml:space="preserve"> the</w:t>
      </w:r>
      <w:r w:rsidR="000F044C">
        <w:rPr>
          <w:szCs w:val="20"/>
        </w:rPr>
        <w:t xml:space="preserve"> </w:t>
      </w:r>
      <w:r w:rsidR="00D70EDD">
        <w:rPr>
          <w:szCs w:val="20"/>
        </w:rPr>
        <w:t>modern</w:t>
      </w:r>
      <w:r w:rsidR="004F55A6">
        <w:rPr>
          <w:szCs w:val="20"/>
        </w:rPr>
        <w:t>ization of</w:t>
      </w:r>
      <w:r w:rsidR="00D70EDD">
        <w:rPr>
          <w:szCs w:val="20"/>
        </w:rPr>
        <w:t xml:space="preserve"> the country’s payment system and </w:t>
      </w:r>
      <w:r w:rsidR="00B61B6F">
        <w:rPr>
          <w:szCs w:val="20"/>
        </w:rPr>
        <w:t xml:space="preserve">achieving the vision of placing Nigeria in the </w:t>
      </w:r>
      <w:r w:rsidR="00D70EDD">
        <w:rPr>
          <w:szCs w:val="20"/>
        </w:rPr>
        <w:t>top 20 economies by 2020</w:t>
      </w:r>
      <w:r w:rsidR="006C6510">
        <w:rPr>
          <w:szCs w:val="20"/>
        </w:rPr>
        <w:t xml:space="preserve"> (</w:t>
      </w:r>
      <w:hyperlink w:anchor="CBN2012" w:history="1">
        <w:r w:rsidR="006C6510" w:rsidRPr="006C6510">
          <w:rPr>
            <w:rStyle w:val="Hyperlink"/>
            <w:szCs w:val="20"/>
          </w:rPr>
          <w:t>Central Bank of Nigeria, 2012</w:t>
        </w:r>
      </w:hyperlink>
      <w:r w:rsidR="006C6510">
        <w:rPr>
          <w:szCs w:val="20"/>
        </w:rPr>
        <w:t>)</w:t>
      </w:r>
      <w:r w:rsidR="00D70EDD">
        <w:rPr>
          <w:szCs w:val="20"/>
        </w:rPr>
        <w:t>.</w:t>
      </w:r>
      <w:r w:rsidR="00B22F4A">
        <w:rPr>
          <w:szCs w:val="20"/>
        </w:rPr>
        <w:t xml:space="preserve"> </w:t>
      </w:r>
    </w:p>
    <w:p w:rsidR="00833DA5" w:rsidRPr="00402AEF" w:rsidRDefault="006C6510" w:rsidP="00E70837">
      <w:pPr>
        <w:pStyle w:val="DissertationNormal"/>
        <w:rPr>
          <w:szCs w:val="20"/>
        </w:rPr>
      </w:pPr>
      <w:r>
        <w:rPr>
          <w:szCs w:val="20"/>
        </w:rPr>
        <w:t>Most</w:t>
      </w:r>
      <w:r w:rsidR="00D46E99">
        <w:rPr>
          <w:szCs w:val="20"/>
        </w:rPr>
        <w:t xml:space="preserve"> companies and businesses </w:t>
      </w:r>
      <w:r w:rsidR="00414324">
        <w:rPr>
          <w:szCs w:val="20"/>
        </w:rPr>
        <w:t xml:space="preserve">in Nigeria now </w:t>
      </w:r>
      <w:r w:rsidR="00D46E99">
        <w:rPr>
          <w:szCs w:val="20"/>
        </w:rPr>
        <w:t>have online presence</w:t>
      </w:r>
      <w:r w:rsidR="00414324">
        <w:rPr>
          <w:szCs w:val="20"/>
        </w:rPr>
        <w:t xml:space="preserve"> but actual co</w:t>
      </w:r>
      <w:r w:rsidR="00414324">
        <w:rPr>
          <w:szCs w:val="20"/>
        </w:rPr>
        <w:t>m</w:t>
      </w:r>
      <w:r w:rsidR="00414324">
        <w:rPr>
          <w:szCs w:val="20"/>
        </w:rPr>
        <w:t>merce</w:t>
      </w:r>
      <w:r w:rsidR="00B8664F">
        <w:rPr>
          <w:szCs w:val="20"/>
        </w:rPr>
        <w:t xml:space="preserve"> </w:t>
      </w:r>
      <w:r w:rsidR="00752FA2">
        <w:rPr>
          <w:szCs w:val="20"/>
        </w:rPr>
        <w:t>activities</w:t>
      </w:r>
      <w:r w:rsidR="00414324">
        <w:rPr>
          <w:szCs w:val="20"/>
        </w:rPr>
        <w:t xml:space="preserve"> of buying and selling online</w:t>
      </w:r>
      <w:r w:rsidR="00B8664F">
        <w:rPr>
          <w:szCs w:val="20"/>
        </w:rPr>
        <w:t xml:space="preserve"> </w:t>
      </w:r>
      <w:r w:rsidR="00F37E2E">
        <w:rPr>
          <w:szCs w:val="20"/>
        </w:rPr>
        <w:t xml:space="preserve">in Nigeria </w:t>
      </w:r>
      <w:r w:rsidR="00B8664F">
        <w:rPr>
          <w:szCs w:val="20"/>
        </w:rPr>
        <w:t>remains low</w:t>
      </w:r>
      <w:r w:rsidR="00600FBA">
        <w:rPr>
          <w:szCs w:val="20"/>
        </w:rPr>
        <w:t xml:space="preserve"> (</w:t>
      </w:r>
      <w:hyperlink w:anchor="Ayoetal2008" w:history="1">
        <w:r w:rsidR="00CE5615" w:rsidRPr="00DA3DFE">
          <w:rPr>
            <w:rStyle w:val="Hyperlink"/>
            <w:szCs w:val="20"/>
          </w:rPr>
          <w:t>Ayo</w:t>
        </w:r>
        <w:r w:rsidR="00677E7E" w:rsidRPr="00DA3DFE">
          <w:rPr>
            <w:rStyle w:val="Hyperlink"/>
            <w:szCs w:val="20"/>
          </w:rPr>
          <w:t xml:space="preserve"> et al.</w:t>
        </w:r>
        <w:r w:rsidR="00613ADB" w:rsidRPr="00DA3DFE">
          <w:rPr>
            <w:rStyle w:val="Hyperlink"/>
            <w:szCs w:val="20"/>
          </w:rPr>
          <w:t>, 200</w:t>
        </w:r>
        <w:r w:rsidR="00677E7E" w:rsidRPr="00DA3DFE">
          <w:rPr>
            <w:rStyle w:val="Hyperlink"/>
            <w:szCs w:val="20"/>
          </w:rPr>
          <w:t>8</w:t>
        </w:r>
      </w:hyperlink>
      <w:r w:rsidR="00600FBA">
        <w:rPr>
          <w:szCs w:val="20"/>
        </w:rPr>
        <w:t>).</w:t>
      </w:r>
      <w:r w:rsidR="001943CC">
        <w:rPr>
          <w:szCs w:val="20"/>
        </w:rPr>
        <w:t xml:space="preserve"> The authors maintain that technology and infrastructure will cause significant improvement in E-Commerce</w:t>
      </w:r>
      <w:r>
        <w:rPr>
          <w:szCs w:val="20"/>
        </w:rPr>
        <w:t xml:space="preserve"> especially if</w:t>
      </w:r>
      <w:r w:rsidR="001A2CB3">
        <w:rPr>
          <w:szCs w:val="20"/>
        </w:rPr>
        <w:t xml:space="preserve"> such technologies provide a </w:t>
      </w:r>
      <w:r w:rsidR="001A2CB3">
        <w:rPr>
          <w:i/>
          <w:szCs w:val="20"/>
        </w:rPr>
        <w:t xml:space="preserve">trusted </w:t>
      </w:r>
      <w:r w:rsidR="001A2CB3">
        <w:rPr>
          <w:szCs w:val="20"/>
        </w:rPr>
        <w:t>business environment and secure transactions</w:t>
      </w:r>
      <w:r w:rsidR="001943CC">
        <w:rPr>
          <w:szCs w:val="20"/>
        </w:rPr>
        <w:t xml:space="preserve">. </w:t>
      </w:r>
      <w:hyperlink w:anchor="AdesinaAndAyo2010" w:history="1">
        <w:proofErr w:type="spellStart"/>
        <w:r w:rsidR="00013E3A" w:rsidRPr="00DA3DFE">
          <w:rPr>
            <w:rStyle w:val="Hyperlink"/>
            <w:szCs w:val="20"/>
          </w:rPr>
          <w:t>Adesina</w:t>
        </w:r>
        <w:proofErr w:type="spellEnd"/>
        <w:r w:rsidR="007F3E86" w:rsidRPr="00DA3DFE">
          <w:rPr>
            <w:rStyle w:val="Hyperlink"/>
            <w:szCs w:val="20"/>
          </w:rPr>
          <w:t xml:space="preserve"> &amp; Ayo</w:t>
        </w:r>
        <w:r w:rsidR="00013E3A" w:rsidRPr="00DA3DFE">
          <w:rPr>
            <w:rStyle w:val="Hyperlink"/>
            <w:szCs w:val="20"/>
          </w:rPr>
          <w:t xml:space="preserve"> (2010)</w:t>
        </w:r>
      </w:hyperlink>
      <w:r w:rsidR="00013E3A">
        <w:rPr>
          <w:szCs w:val="20"/>
        </w:rPr>
        <w:t xml:space="preserve"> </w:t>
      </w:r>
      <w:r w:rsidR="00E86CAA">
        <w:rPr>
          <w:szCs w:val="20"/>
        </w:rPr>
        <w:t>analyse</w:t>
      </w:r>
      <w:r w:rsidR="00013E3A">
        <w:rPr>
          <w:szCs w:val="20"/>
        </w:rPr>
        <w:t xml:space="preserve"> the acceptance of electronic banking and consequently E-Commerce</w:t>
      </w:r>
      <w:r w:rsidR="00D24C35">
        <w:rPr>
          <w:szCs w:val="20"/>
        </w:rPr>
        <w:t xml:space="preserve"> </w:t>
      </w:r>
      <w:r w:rsidR="000F6D11">
        <w:rPr>
          <w:szCs w:val="20"/>
        </w:rPr>
        <w:t>in Nigeria. The author</w:t>
      </w:r>
      <w:r w:rsidR="00774738">
        <w:rPr>
          <w:szCs w:val="20"/>
        </w:rPr>
        <w:t>s</w:t>
      </w:r>
      <w:r w:rsidR="000F6D11">
        <w:rPr>
          <w:szCs w:val="20"/>
        </w:rPr>
        <w:t xml:space="preserve"> </w:t>
      </w:r>
      <w:r w:rsidR="0008094E">
        <w:rPr>
          <w:szCs w:val="20"/>
        </w:rPr>
        <w:t>measure</w:t>
      </w:r>
      <w:r w:rsidR="00013E3A">
        <w:rPr>
          <w:szCs w:val="20"/>
        </w:rPr>
        <w:t xml:space="preserve"> </w:t>
      </w:r>
      <w:r w:rsidR="00D24C35">
        <w:rPr>
          <w:szCs w:val="20"/>
        </w:rPr>
        <w:t>four</w:t>
      </w:r>
      <w:r w:rsidR="00013E3A">
        <w:rPr>
          <w:szCs w:val="20"/>
        </w:rPr>
        <w:t xml:space="preserve"> factors including per</w:t>
      </w:r>
      <w:r w:rsidR="00E03848">
        <w:rPr>
          <w:szCs w:val="20"/>
        </w:rPr>
        <w:t xml:space="preserve">ceived ease of use, </w:t>
      </w:r>
      <w:r w:rsidR="00013E3A">
        <w:rPr>
          <w:szCs w:val="20"/>
        </w:rPr>
        <w:t>usefulness</w:t>
      </w:r>
      <w:r w:rsidR="00D24C35">
        <w:rPr>
          <w:szCs w:val="20"/>
        </w:rPr>
        <w:t xml:space="preserve">, </w:t>
      </w:r>
      <w:r w:rsidR="00E03848">
        <w:rPr>
          <w:szCs w:val="20"/>
        </w:rPr>
        <w:t>credibility</w:t>
      </w:r>
      <w:r w:rsidR="00D24C35">
        <w:rPr>
          <w:szCs w:val="20"/>
        </w:rPr>
        <w:t xml:space="preserve"> and </w:t>
      </w:r>
      <w:r w:rsidR="00E03848">
        <w:rPr>
          <w:szCs w:val="20"/>
        </w:rPr>
        <w:t>computer self-efficacy</w:t>
      </w:r>
      <w:r w:rsidR="005B2E77">
        <w:rPr>
          <w:szCs w:val="20"/>
        </w:rPr>
        <w:t>,</w:t>
      </w:r>
      <w:r w:rsidR="00765814">
        <w:rPr>
          <w:szCs w:val="20"/>
        </w:rPr>
        <w:t xml:space="preserve"> maintaining that these</w:t>
      </w:r>
      <w:r w:rsidR="0008094E">
        <w:rPr>
          <w:szCs w:val="20"/>
        </w:rPr>
        <w:t xml:space="preserve"> do </w:t>
      </w:r>
      <w:r w:rsidR="00B11F62">
        <w:rPr>
          <w:szCs w:val="20"/>
        </w:rPr>
        <w:t>influence</w:t>
      </w:r>
      <w:r w:rsidR="0008094E">
        <w:rPr>
          <w:szCs w:val="20"/>
        </w:rPr>
        <w:t xml:space="preserve"> the</w:t>
      </w:r>
      <w:r w:rsidR="00E03848">
        <w:rPr>
          <w:szCs w:val="20"/>
        </w:rPr>
        <w:t xml:space="preserve"> customer attitude</w:t>
      </w:r>
      <w:r w:rsidR="0008094E">
        <w:rPr>
          <w:szCs w:val="20"/>
        </w:rPr>
        <w:t xml:space="preserve"> in E-Commerce</w:t>
      </w:r>
      <w:r w:rsidR="00E03848">
        <w:rPr>
          <w:szCs w:val="20"/>
        </w:rPr>
        <w:t>.</w:t>
      </w:r>
      <w:r w:rsidR="001943CC">
        <w:rPr>
          <w:szCs w:val="20"/>
        </w:rPr>
        <w:t xml:space="preserve"> </w:t>
      </w:r>
      <w:r w:rsidR="00774738">
        <w:rPr>
          <w:szCs w:val="20"/>
        </w:rPr>
        <w:t>They</w:t>
      </w:r>
      <w:r w:rsidR="00B11F62">
        <w:rPr>
          <w:szCs w:val="20"/>
        </w:rPr>
        <w:t xml:space="preserve"> </w:t>
      </w:r>
      <w:r w:rsidR="00BB74C9">
        <w:rPr>
          <w:szCs w:val="20"/>
        </w:rPr>
        <w:t>con</w:t>
      </w:r>
      <w:r w:rsidR="001C4BCF">
        <w:rPr>
          <w:szCs w:val="20"/>
        </w:rPr>
        <w:t>clude</w:t>
      </w:r>
      <w:r w:rsidR="00BB74C9">
        <w:rPr>
          <w:szCs w:val="20"/>
        </w:rPr>
        <w:t xml:space="preserve"> that there is</w:t>
      </w:r>
      <w:r w:rsidR="00B11F62">
        <w:rPr>
          <w:szCs w:val="20"/>
        </w:rPr>
        <w:t xml:space="preserve"> a low level of trust in E-banking systems</w:t>
      </w:r>
      <w:r w:rsidR="005B2E77">
        <w:rPr>
          <w:szCs w:val="20"/>
        </w:rPr>
        <w:t xml:space="preserve"> and consequently in E-Commerce</w:t>
      </w:r>
      <w:r w:rsidR="00B11F62">
        <w:rPr>
          <w:szCs w:val="20"/>
        </w:rPr>
        <w:t xml:space="preserve">. </w:t>
      </w:r>
      <w:hyperlink w:anchor="Ayo2006" w:history="1">
        <w:r w:rsidR="00402AEF" w:rsidRPr="007F2D3B">
          <w:rPr>
            <w:rStyle w:val="Hyperlink"/>
            <w:szCs w:val="20"/>
          </w:rPr>
          <w:t>Ayo (2006)</w:t>
        </w:r>
      </w:hyperlink>
      <w:r w:rsidR="00402AEF">
        <w:rPr>
          <w:szCs w:val="20"/>
        </w:rPr>
        <w:t xml:space="preserve"> mentions availability, security, affordability and </w:t>
      </w:r>
      <w:r w:rsidR="00402AEF">
        <w:rPr>
          <w:i/>
          <w:szCs w:val="20"/>
        </w:rPr>
        <w:t xml:space="preserve">trust </w:t>
      </w:r>
      <w:r w:rsidR="00402AEF">
        <w:rPr>
          <w:szCs w:val="20"/>
        </w:rPr>
        <w:t>as motivational factors for Nigerian consumers.</w:t>
      </w:r>
      <w:r w:rsidR="001A2CB3">
        <w:rPr>
          <w:szCs w:val="20"/>
        </w:rPr>
        <w:t xml:space="preserve"> </w:t>
      </w:r>
    </w:p>
    <w:p w:rsidR="00E70837" w:rsidRDefault="00EC57F8" w:rsidP="00E70837">
      <w:pPr>
        <w:pStyle w:val="StyleHeading2Underline"/>
      </w:pPr>
      <w:bookmarkStart w:id="28" w:name="_Toc333241040"/>
      <w:r>
        <w:t>Usability and Trust in E-Commerce</w:t>
      </w:r>
      <w:bookmarkEnd w:id="28"/>
    </w:p>
    <w:p w:rsidR="003A7CDD" w:rsidRDefault="00F057C4" w:rsidP="00E03A43">
      <w:pPr>
        <w:pStyle w:val="DissertationNormal"/>
      </w:pPr>
      <w:r>
        <w:t xml:space="preserve">Research has established that the more a user </w:t>
      </w:r>
      <w:r w:rsidRPr="00BF3B85">
        <w:rPr>
          <w:i/>
        </w:rPr>
        <w:t>trusts</w:t>
      </w:r>
      <w:r>
        <w:t xml:space="preserve"> a website, the more likely it is f</w:t>
      </w:r>
      <w:r w:rsidR="00A87834">
        <w:t>or the user to use the website</w:t>
      </w:r>
      <w:r w:rsidR="00A327F9">
        <w:t>.</w:t>
      </w:r>
      <w:r w:rsidR="00C22E78">
        <w:t xml:space="preserve"> </w:t>
      </w:r>
      <w:r w:rsidR="002653C0">
        <w:t>That ‘</w:t>
      </w:r>
      <w:r w:rsidR="002653C0" w:rsidRPr="002653C0">
        <w:rPr>
          <w:i/>
        </w:rPr>
        <w:t>perceived usability has a direct and positive relationship on the degree of consumer trust and satisfaction</w:t>
      </w:r>
      <w:r w:rsidR="002653C0">
        <w:t>’ has also been confirmed (</w:t>
      </w:r>
      <w:proofErr w:type="spellStart"/>
      <w:r w:rsidR="00307226">
        <w:fldChar w:fldCharType="begin"/>
      </w:r>
      <w:r w:rsidR="0099361B">
        <w:instrText xml:space="preserve"> HYPERLINK \l "Flavian2006" </w:instrText>
      </w:r>
      <w:r w:rsidR="00307226">
        <w:fldChar w:fldCharType="separate"/>
      </w:r>
      <w:r w:rsidR="00F676E7" w:rsidRPr="008A2BFA">
        <w:rPr>
          <w:rStyle w:val="Hyperlink"/>
        </w:rPr>
        <w:t>Flavian</w:t>
      </w:r>
      <w:proofErr w:type="spellEnd"/>
      <w:r w:rsidR="00F676E7">
        <w:t>,</w:t>
      </w:r>
      <w:r w:rsidR="00F676E7" w:rsidRPr="00554309">
        <w:t xml:space="preserve"> </w:t>
      </w:r>
      <w:proofErr w:type="spellStart"/>
      <w:r w:rsidR="00F676E7" w:rsidRPr="00554309">
        <w:t>Guinaliu</w:t>
      </w:r>
      <w:proofErr w:type="spellEnd"/>
      <w:r w:rsidR="00F676E7" w:rsidRPr="00554309">
        <w:t xml:space="preserve"> </w:t>
      </w:r>
      <w:r w:rsidR="001E6F1D">
        <w:t>and</w:t>
      </w:r>
      <w:r w:rsidR="00F676E7" w:rsidRPr="00554309">
        <w:t xml:space="preserve"> </w:t>
      </w:r>
      <w:proofErr w:type="spellStart"/>
      <w:proofErr w:type="gramStart"/>
      <w:r w:rsidR="00F676E7" w:rsidRPr="00554309">
        <w:t>Gurrea</w:t>
      </w:r>
      <w:proofErr w:type="spellEnd"/>
      <w:r w:rsidR="00F676E7" w:rsidRPr="008A2BFA">
        <w:rPr>
          <w:rStyle w:val="Hyperlink"/>
        </w:rPr>
        <w:t>.,</w:t>
      </w:r>
      <w:proofErr w:type="gramEnd"/>
      <w:r w:rsidR="00F676E7" w:rsidRPr="008A2BFA">
        <w:rPr>
          <w:rStyle w:val="Hyperlink"/>
        </w:rPr>
        <w:t xml:space="preserve"> 2006</w:t>
      </w:r>
      <w:r w:rsidR="00307226">
        <w:rPr>
          <w:rStyle w:val="Hyperlink"/>
        </w:rPr>
        <w:fldChar w:fldCharType="end"/>
      </w:r>
      <w:r w:rsidR="002653C0">
        <w:t>)</w:t>
      </w:r>
      <w:r w:rsidR="00AE511D">
        <w:t>.</w:t>
      </w:r>
      <w:r w:rsidR="002653C0">
        <w:t xml:space="preserve"> </w:t>
      </w:r>
      <w:r w:rsidR="009768B9">
        <w:t>A trust-development lifecycle based on usability is depicted in Fig</w:t>
      </w:r>
      <w:r w:rsidR="00D21B0D">
        <w:t xml:space="preserve"> 6.</w:t>
      </w:r>
      <w:r w:rsidR="009768B9">
        <w:t xml:space="preserve"> </w:t>
      </w:r>
      <w:r w:rsidR="00BC6603">
        <w:t xml:space="preserve">The relationship between </w:t>
      </w:r>
      <w:r w:rsidR="00BC6603" w:rsidRPr="00BC6603">
        <w:rPr>
          <w:i/>
        </w:rPr>
        <w:t>usability</w:t>
      </w:r>
      <w:r w:rsidR="00BC6603">
        <w:t xml:space="preserve"> and </w:t>
      </w:r>
      <w:r w:rsidR="00BC6603" w:rsidRPr="00F95304">
        <w:rPr>
          <w:i/>
        </w:rPr>
        <w:t>trust</w:t>
      </w:r>
      <w:r w:rsidR="00BC6603">
        <w:t xml:space="preserve"> and</w:t>
      </w:r>
      <w:r w:rsidR="00B4113D">
        <w:t xml:space="preserve"> how usability is affected as trust is developed is presented in the </w:t>
      </w:r>
      <w:r w:rsidR="00C3248F">
        <w:t xml:space="preserve">figure. </w:t>
      </w:r>
    </w:p>
    <w:p w:rsidR="003A7CDD" w:rsidRDefault="00024B20" w:rsidP="00E03A43">
      <w:pPr>
        <w:pStyle w:val="DissertationNormal"/>
      </w:pPr>
      <w:r>
        <w:t>That</w:t>
      </w:r>
      <w:r w:rsidR="00D21B0D">
        <w:t xml:space="preserve"> u</w:t>
      </w:r>
      <w:r w:rsidR="00C22E78">
        <w:t>sability</w:t>
      </w:r>
      <w:r w:rsidR="00D21B0D">
        <w:t xml:space="preserve"> levels will increase with the user’s first view of the website i</w:t>
      </w:r>
      <w:r w:rsidR="00F27826">
        <w:t xml:space="preserve">f it is </w:t>
      </w:r>
      <w:r w:rsidR="00D21B0D">
        <w:t xml:space="preserve">found to be appealing is represented </w:t>
      </w:r>
      <w:r>
        <w:t xml:space="preserve">in the figure </w:t>
      </w:r>
      <w:r w:rsidR="00D21B0D">
        <w:t xml:space="preserve">by </w:t>
      </w:r>
      <w:r w:rsidR="00152856">
        <w:t>‘</w:t>
      </w:r>
      <w:r w:rsidR="00D21B0D" w:rsidRPr="00D33AE2">
        <w:rPr>
          <w:i/>
        </w:rPr>
        <w:t>1</w:t>
      </w:r>
      <w:r w:rsidR="00D21B0D" w:rsidRPr="00D33AE2">
        <w:rPr>
          <w:i/>
          <w:vertAlign w:val="superscript"/>
        </w:rPr>
        <w:t>st</w:t>
      </w:r>
      <w:r w:rsidR="00D21B0D" w:rsidRPr="00D33AE2">
        <w:rPr>
          <w:i/>
        </w:rPr>
        <w:t xml:space="preserve"> transaction based on reward</w:t>
      </w:r>
      <w:r w:rsidR="00DE7AAA" w:rsidRPr="00D33AE2">
        <w:rPr>
          <w:i/>
        </w:rPr>
        <w:t xml:space="preserve"> </w:t>
      </w:r>
      <w:r w:rsidR="00E7426F" w:rsidRPr="00D33AE2">
        <w:rPr>
          <w:i/>
        </w:rPr>
        <w:t>attraction</w:t>
      </w:r>
      <w:r w:rsidR="00152856">
        <w:t>’</w:t>
      </w:r>
      <w:r w:rsidR="00407AF9">
        <w:t xml:space="preserve"> (</w:t>
      </w:r>
      <w:proofErr w:type="spellStart"/>
      <w:r w:rsidR="00307226">
        <w:fldChar w:fldCharType="begin"/>
      </w:r>
      <w:r w:rsidR="0099361B">
        <w:instrText xml:space="preserve"> HYPERLINK \l "Bedi2006" </w:instrText>
      </w:r>
      <w:r w:rsidR="00307226">
        <w:fldChar w:fldCharType="separate"/>
      </w:r>
      <w:r w:rsidR="00407AF9" w:rsidRPr="00BB0B8C">
        <w:rPr>
          <w:rStyle w:val="Hyperlink"/>
        </w:rPr>
        <w:t>B</w:t>
      </w:r>
      <w:r w:rsidR="00BB0B8C" w:rsidRPr="00BB0B8C">
        <w:rPr>
          <w:rStyle w:val="Hyperlink"/>
        </w:rPr>
        <w:t>edi</w:t>
      </w:r>
      <w:proofErr w:type="spellEnd"/>
      <w:r w:rsidR="00BB0B8C" w:rsidRPr="00BB0B8C">
        <w:rPr>
          <w:rStyle w:val="Hyperlink"/>
        </w:rPr>
        <w:t xml:space="preserve"> </w:t>
      </w:r>
      <w:r w:rsidR="001E6F1D">
        <w:rPr>
          <w:rStyle w:val="Hyperlink"/>
        </w:rPr>
        <w:t>and</w:t>
      </w:r>
      <w:r w:rsidR="00BB0B8C" w:rsidRPr="00BB0B8C">
        <w:rPr>
          <w:rStyle w:val="Hyperlink"/>
        </w:rPr>
        <w:t xml:space="preserve"> </w:t>
      </w:r>
      <w:proofErr w:type="spellStart"/>
      <w:r w:rsidR="00BB0B8C" w:rsidRPr="00BB0B8C">
        <w:rPr>
          <w:rStyle w:val="Hyperlink"/>
        </w:rPr>
        <w:t>Banti</w:t>
      </w:r>
      <w:proofErr w:type="spellEnd"/>
      <w:r w:rsidR="00BB0B8C" w:rsidRPr="00BB0B8C">
        <w:rPr>
          <w:rStyle w:val="Hyperlink"/>
        </w:rPr>
        <w:t>, 2006</w:t>
      </w:r>
      <w:r w:rsidR="00307226">
        <w:rPr>
          <w:rStyle w:val="Hyperlink"/>
        </w:rPr>
        <w:fldChar w:fldCharType="end"/>
      </w:r>
      <w:r w:rsidR="00407AF9">
        <w:t>)</w:t>
      </w:r>
      <w:r w:rsidR="00C028A5">
        <w:t xml:space="preserve">. </w:t>
      </w:r>
      <w:r w:rsidR="008A2BFA">
        <w:t>T</w:t>
      </w:r>
      <w:r w:rsidR="00E96BA9">
        <w:t xml:space="preserve">his perceived website usability is </w:t>
      </w:r>
      <w:r w:rsidR="006C1BCC">
        <w:t>crucial</w:t>
      </w:r>
      <w:r w:rsidR="00E96BA9">
        <w:t xml:space="preserve"> to the image of the business and therefore influence</w:t>
      </w:r>
      <w:r w:rsidR="006C1BCC">
        <w:t>s</w:t>
      </w:r>
      <w:r w:rsidR="00E96BA9">
        <w:t xml:space="preserve"> shopping behaviour of consumers (</w:t>
      </w:r>
      <w:proofErr w:type="spellStart"/>
      <w:r w:rsidR="00307226">
        <w:fldChar w:fldCharType="begin"/>
      </w:r>
      <w:r w:rsidR="0099361B">
        <w:instrText xml:space="preserve"> HYPERLINK \l "Flavian2006" </w:instrText>
      </w:r>
      <w:r w:rsidR="00307226">
        <w:fldChar w:fldCharType="separate"/>
      </w:r>
      <w:r w:rsidR="008A2BFA" w:rsidRPr="008A2BFA">
        <w:rPr>
          <w:rStyle w:val="Hyperlink"/>
        </w:rPr>
        <w:t>Flavian</w:t>
      </w:r>
      <w:proofErr w:type="spellEnd"/>
      <w:r w:rsidR="004F4FD3">
        <w:t>,</w:t>
      </w:r>
      <w:r w:rsidR="001E6F1D">
        <w:t xml:space="preserve"> </w:t>
      </w:r>
      <w:proofErr w:type="spellStart"/>
      <w:r w:rsidR="001E6F1D">
        <w:t>Guinaliu</w:t>
      </w:r>
      <w:proofErr w:type="spellEnd"/>
      <w:r w:rsidR="001E6F1D">
        <w:t xml:space="preserve"> and</w:t>
      </w:r>
      <w:r w:rsidR="004F4FD3" w:rsidRPr="00554309">
        <w:t xml:space="preserve"> </w:t>
      </w:r>
      <w:proofErr w:type="spellStart"/>
      <w:r w:rsidR="004F4FD3" w:rsidRPr="00554309">
        <w:t>Gurrea</w:t>
      </w:r>
      <w:proofErr w:type="spellEnd"/>
      <w:r w:rsidR="008A2BFA" w:rsidRPr="008A2BFA">
        <w:rPr>
          <w:rStyle w:val="Hyperlink"/>
        </w:rPr>
        <w:t xml:space="preserve">, </w:t>
      </w:r>
      <w:r w:rsidR="006C1BCC" w:rsidRPr="008A2BFA">
        <w:rPr>
          <w:rStyle w:val="Hyperlink"/>
        </w:rPr>
        <w:t>2</w:t>
      </w:r>
      <w:r w:rsidR="00E96BA9" w:rsidRPr="008A2BFA">
        <w:rPr>
          <w:rStyle w:val="Hyperlink"/>
        </w:rPr>
        <w:t>006</w:t>
      </w:r>
      <w:r w:rsidR="00307226">
        <w:rPr>
          <w:rStyle w:val="Hyperlink"/>
        </w:rPr>
        <w:fldChar w:fldCharType="end"/>
      </w:r>
      <w:r w:rsidR="00E96BA9">
        <w:t xml:space="preserve">). </w:t>
      </w:r>
      <w:r w:rsidR="00C028A5">
        <w:t xml:space="preserve">The consequence of a usable site is user satisfaction </w:t>
      </w:r>
      <w:r w:rsidR="00B148E6">
        <w:t>re</w:t>
      </w:r>
      <w:r w:rsidR="00152856">
        <w:t>presented in the figure by the ‘</w:t>
      </w:r>
      <w:r w:rsidR="00B148E6">
        <w:rPr>
          <w:i/>
        </w:rPr>
        <w:t xml:space="preserve">Evaluation on satisfaction </w:t>
      </w:r>
      <w:r w:rsidR="00B148E6">
        <w:t>stage</w:t>
      </w:r>
      <w:r w:rsidR="00152856">
        <w:t>’</w:t>
      </w:r>
      <w:r w:rsidR="00B148E6">
        <w:t>.</w:t>
      </w:r>
      <w:r w:rsidR="000F7BB0">
        <w:t xml:space="preserve"> </w:t>
      </w:r>
      <w:r w:rsidR="006A749A">
        <w:t xml:space="preserve">It has also been confirmed that </w:t>
      </w:r>
      <w:r w:rsidR="00F13516">
        <w:t>‘</w:t>
      </w:r>
      <w:r w:rsidR="006A749A" w:rsidRPr="005E3EFA">
        <w:rPr>
          <w:i/>
        </w:rPr>
        <w:t>usability</w:t>
      </w:r>
      <w:r w:rsidR="00996C6A">
        <w:rPr>
          <w:i/>
        </w:rPr>
        <w:t xml:space="preserve"> is</w:t>
      </w:r>
      <w:r w:rsidR="006A749A" w:rsidRPr="005E3EFA">
        <w:rPr>
          <w:i/>
        </w:rPr>
        <w:t xml:space="preserve"> of critical </w:t>
      </w:r>
      <w:r w:rsidR="006A749A" w:rsidRPr="005E3EFA">
        <w:rPr>
          <w:i/>
        </w:rPr>
        <w:lastRenderedPageBreak/>
        <w:t>importance in achieving the satisfaction of the user</w:t>
      </w:r>
      <w:r w:rsidR="000C5C20">
        <w:t>’</w:t>
      </w:r>
      <w:r w:rsidR="006A749A">
        <w:t xml:space="preserve"> (Kim </w:t>
      </w:r>
      <w:r w:rsidR="00384162">
        <w:t>and</w:t>
      </w:r>
      <w:r w:rsidR="006A749A">
        <w:t xml:space="preserve"> </w:t>
      </w:r>
      <w:proofErr w:type="spellStart"/>
      <w:r w:rsidR="006A749A">
        <w:t>Eom</w:t>
      </w:r>
      <w:proofErr w:type="spellEnd"/>
      <w:r w:rsidR="006A749A">
        <w:t xml:space="preserve">, </w:t>
      </w:r>
      <w:r w:rsidR="00AC106E">
        <w:t xml:space="preserve">2002 </w:t>
      </w:r>
      <w:r w:rsidR="006A749A">
        <w:t xml:space="preserve">cited in </w:t>
      </w:r>
      <w:hyperlink w:anchor="Flavian2006" w:history="1">
        <w:proofErr w:type="spellStart"/>
        <w:r w:rsidR="00F676E7" w:rsidRPr="008A2BFA">
          <w:rPr>
            <w:rStyle w:val="Hyperlink"/>
          </w:rPr>
          <w:t>Flavian</w:t>
        </w:r>
        <w:proofErr w:type="spellEnd"/>
        <w:r w:rsidR="00F676E7">
          <w:t>,</w:t>
        </w:r>
        <w:r w:rsidR="00F676E7" w:rsidRPr="00554309">
          <w:t xml:space="preserve"> </w:t>
        </w:r>
        <w:proofErr w:type="spellStart"/>
        <w:r w:rsidR="00F676E7" w:rsidRPr="00554309">
          <w:t>Guinaliu</w:t>
        </w:r>
        <w:proofErr w:type="spellEnd"/>
        <w:r w:rsidR="00F676E7" w:rsidRPr="00554309">
          <w:t xml:space="preserve">, </w:t>
        </w:r>
        <w:r w:rsidR="00CC085D">
          <w:t>and</w:t>
        </w:r>
        <w:r w:rsidR="00F676E7" w:rsidRPr="00554309">
          <w:t xml:space="preserve"> </w:t>
        </w:r>
        <w:proofErr w:type="spellStart"/>
        <w:r w:rsidR="00F676E7" w:rsidRPr="00554309">
          <w:t>Gurrea</w:t>
        </w:r>
        <w:proofErr w:type="spellEnd"/>
        <w:r w:rsidR="00F676E7" w:rsidRPr="008A2BFA">
          <w:rPr>
            <w:rStyle w:val="Hyperlink"/>
          </w:rPr>
          <w:t>, 2006</w:t>
        </w:r>
      </w:hyperlink>
      <w:r w:rsidR="006A749A">
        <w:t>)</w:t>
      </w:r>
      <w:r w:rsidR="007B2E61">
        <w:t xml:space="preserve">. </w:t>
      </w:r>
      <w:r w:rsidR="006C1BCC">
        <w:t xml:space="preserve">Users go online because they expect convenience. </w:t>
      </w:r>
      <w:r w:rsidR="000F395E">
        <w:t>The i</w:t>
      </w:r>
      <w:r w:rsidR="000F395E">
        <w:t>n</w:t>
      </w:r>
      <w:r w:rsidR="000F395E">
        <w:t>terface of the website as well as the information provided to the consumer has a signif</w:t>
      </w:r>
      <w:r w:rsidR="000F395E">
        <w:t>i</w:t>
      </w:r>
      <w:r w:rsidR="000F395E">
        <w:t xml:space="preserve">cant effect on how satisfied the user will be. </w:t>
      </w:r>
      <w:r w:rsidR="00327C12">
        <w:t xml:space="preserve">Therefore to seamlessly search </w:t>
      </w:r>
      <w:r w:rsidR="006C1BCC">
        <w:t>for a product or service</w:t>
      </w:r>
      <w:r w:rsidR="00327C12">
        <w:t xml:space="preserve"> and locate it;</w:t>
      </w:r>
      <w:r w:rsidR="006C1BCC">
        <w:t xml:space="preserve"> select payment op</w:t>
      </w:r>
      <w:r w:rsidR="00327C12">
        <w:t xml:space="preserve">tion; </w:t>
      </w:r>
      <w:r w:rsidR="006C1BCC">
        <w:t>make payment</w:t>
      </w:r>
      <w:r w:rsidR="00327C12">
        <w:t xml:space="preserve"> and so on; </w:t>
      </w:r>
      <w:r w:rsidR="006C1BCC">
        <w:t>add</w:t>
      </w:r>
      <w:r w:rsidR="00327C12">
        <w:t>s</w:t>
      </w:r>
      <w:r w:rsidR="006C1BCC">
        <w:t xml:space="preserve"> to co</w:t>
      </w:r>
      <w:r w:rsidR="006C1BCC">
        <w:t>n</w:t>
      </w:r>
      <w:r w:rsidR="006C1BCC">
        <w:t>sumer satisfaction (</w:t>
      </w:r>
      <w:proofErr w:type="spellStart"/>
      <w:r w:rsidR="00307226">
        <w:fldChar w:fldCharType="begin"/>
      </w:r>
      <w:r w:rsidR="0099361B">
        <w:instrText xml:space="preserve"> HYPERLINK \l "Belanche2011" </w:instrText>
      </w:r>
      <w:r w:rsidR="00307226">
        <w:fldChar w:fldCharType="separate"/>
      </w:r>
      <w:r w:rsidR="009A4CB8">
        <w:rPr>
          <w:rStyle w:val="Hyperlink"/>
        </w:rPr>
        <w:t>Belanche</w:t>
      </w:r>
      <w:proofErr w:type="spellEnd"/>
      <w:r w:rsidR="009A4CB8">
        <w:rPr>
          <w:rStyle w:val="Hyperlink"/>
        </w:rPr>
        <w:t xml:space="preserve">, </w:t>
      </w:r>
      <w:proofErr w:type="spellStart"/>
      <w:r w:rsidR="009A4CB8">
        <w:rPr>
          <w:rStyle w:val="Hyperlink"/>
        </w:rPr>
        <w:t>Casalo</w:t>
      </w:r>
      <w:proofErr w:type="spellEnd"/>
      <w:r w:rsidR="009A4CB8">
        <w:rPr>
          <w:rStyle w:val="Hyperlink"/>
        </w:rPr>
        <w:t xml:space="preserve"> and</w:t>
      </w:r>
      <w:r w:rsidR="00CB1E87" w:rsidRPr="00CB1E87">
        <w:rPr>
          <w:rStyle w:val="Hyperlink"/>
        </w:rPr>
        <w:t xml:space="preserve"> </w:t>
      </w:r>
      <w:proofErr w:type="spellStart"/>
      <w:r w:rsidR="00CB1E87" w:rsidRPr="00CB1E87">
        <w:rPr>
          <w:rStyle w:val="Hyperlink"/>
        </w:rPr>
        <w:t>Guinaliu</w:t>
      </w:r>
      <w:proofErr w:type="spellEnd"/>
      <w:r w:rsidR="00CB1E87" w:rsidRPr="00CB1E87">
        <w:rPr>
          <w:rStyle w:val="Hyperlink"/>
        </w:rPr>
        <w:t>, 2012</w:t>
      </w:r>
      <w:r w:rsidR="00307226">
        <w:rPr>
          <w:rStyle w:val="Hyperlink"/>
        </w:rPr>
        <w:fldChar w:fldCharType="end"/>
      </w:r>
      <w:r w:rsidR="006C1BCC">
        <w:t xml:space="preserve">). </w:t>
      </w:r>
      <w:r w:rsidR="000F7BB0">
        <w:t>Continuous user satisfaction results in repeated transactions</w:t>
      </w:r>
      <w:r w:rsidR="0088655A">
        <w:t xml:space="preserve">. Increased familiarity with the website also fosters the self-confidence of the </w:t>
      </w:r>
      <w:r w:rsidR="007E12EA">
        <w:t>consumer;</w:t>
      </w:r>
      <w:r w:rsidR="0088655A">
        <w:t xml:space="preserve"> this in turn fosters greater trust</w:t>
      </w:r>
      <w:r w:rsidR="000F7BB0">
        <w:t xml:space="preserve"> </w:t>
      </w:r>
      <w:r w:rsidR="0088655A">
        <w:t>in the website (</w:t>
      </w:r>
      <w:proofErr w:type="spellStart"/>
      <w:r w:rsidR="00307226">
        <w:fldChar w:fldCharType="begin"/>
      </w:r>
      <w:r w:rsidR="0099361B">
        <w:instrText xml:space="preserve"> HYPERLINK \l "Flavian2006" </w:instrText>
      </w:r>
      <w:r w:rsidR="00307226">
        <w:fldChar w:fldCharType="separate"/>
      </w:r>
      <w:r w:rsidR="00EF0F2A" w:rsidRPr="008A2BFA">
        <w:rPr>
          <w:rStyle w:val="Hyperlink"/>
        </w:rPr>
        <w:t>Flavian</w:t>
      </w:r>
      <w:proofErr w:type="spellEnd"/>
      <w:r w:rsidR="00EF0F2A">
        <w:t>,</w:t>
      </w:r>
      <w:r w:rsidR="00884229">
        <w:t xml:space="preserve"> </w:t>
      </w:r>
      <w:proofErr w:type="spellStart"/>
      <w:r w:rsidR="00884229">
        <w:t>Guinaliu</w:t>
      </w:r>
      <w:proofErr w:type="spellEnd"/>
      <w:r w:rsidR="00EF0F2A" w:rsidRPr="00554309">
        <w:t xml:space="preserve"> </w:t>
      </w:r>
      <w:r w:rsidR="00884229">
        <w:t>and</w:t>
      </w:r>
      <w:r w:rsidR="00EF0F2A" w:rsidRPr="00554309">
        <w:t xml:space="preserve"> </w:t>
      </w:r>
      <w:proofErr w:type="spellStart"/>
      <w:r w:rsidR="00EF0F2A" w:rsidRPr="00554309">
        <w:t>Gurrea</w:t>
      </w:r>
      <w:proofErr w:type="spellEnd"/>
      <w:r w:rsidR="00EF0F2A" w:rsidRPr="008A2BFA">
        <w:rPr>
          <w:rStyle w:val="Hyperlink"/>
        </w:rPr>
        <w:t>, 2006</w:t>
      </w:r>
      <w:r w:rsidR="00307226">
        <w:rPr>
          <w:rStyle w:val="Hyperlink"/>
        </w:rPr>
        <w:fldChar w:fldCharType="end"/>
      </w:r>
      <w:r w:rsidR="0088655A">
        <w:t>). C</w:t>
      </w:r>
      <w:r w:rsidR="000F7BB0">
        <w:t xml:space="preserve">onsequently trust </w:t>
      </w:r>
      <w:r w:rsidR="005B1EC9">
        <w:t xml:space="preserve">which </w:t>
      </w:r>
      <w:r w:rsidR="000F7BB0">
        <w:t>is continual</w:t>
      </w:r>
      <w:r w:rsidR="005B1EC9">
        <w:t>ly developed grows</w:t>
      </w:r>
      <w:r w:rsidR="00992044">
        <w:t xml:space="preserve"> to the point of </w:t>
      </w:r>
      <w:r w:rsidR="00ED58D2">
        <w:t>achieving</w:t>
      </w:r>
      <w:r w:rsidR="00992044">
        <w:t xml:space="preserve"> </w:t>
      </w:r>
      <w:r w:rsidR="00ED58D2">
        <w:t>firm</w:t>
      </w:r>
      <w:r w:rsidR="00992044">
        <w:t xml:space="preserve"> customer</w:t>
      </w:r>
      <w:r w:rsidR="001E45C3">
        <w:t xml:space="preserve"> loyalty. On the other hand, a user who is dissatisfied will leave the website and this is represented by “</w:t>
      </w:r>
      <w:r w:rsidR="001E45C3" w:rsidRPr="00C0595D">
        <w:rPr>
          <w:i/>
        </w:rPr>
        <w:t>dropout due to distrust</w:t>
      </w:r>
      <w:r w:rsidR="001E45C3">
        <w:t>” stage in the fi</w:t>
      </w:r>
      <w:r w:rsidR="001E45C3">
        <w:t>g</w:t>
      </w:r>
      <w:r w:rsidR="001E45C3">
        <w:t>ure.</w:t>
      </w:r>
      <w:r w:rsidR="00992044">
        <w:t xml:space="preserve"> </w:t>
      </w:r>
      <w:r w:rsidR="00BE195D">
        <w:t>Usability and trust therefore do go hand-in-hand</w:t>
      </w:r>
      <w:r w:rsidR="00ED58D2">
        <w:t xml:space="preserve"> in</w:t>
      </w:r>
      <w:r w:rsidR="00BE195D">
        <w:t xml:space="preserve"> (</w:t>
      </w:r>
      <w:proofErr w:type="spellStart"/>
      <w:r w:rsidR="00307226">
        <w:fldChar w:fldCharType="begin"/>
      </w:r>
      <w:r w:rsidR="0099361B">
        <w:instrText xml:space="preserve"> HYPERLINK \l "Bedi2006" </w:instrText>
      </w:r>
      <w:r w:rsidR="00307226">
        <w:fldChar w:fldCharType="separate"/>
      </w:r>
      <w:r w:rsidR="0006159A">
        <w:rPr>
          <w:rStyle w:val="Hyperlink"/>
        </w:rPr>
        <w:t>Bedi</w:t>
      </w:r>
      <w:proofErr w:type="spellEnd"/>
      <w:r w:rsidR="0006159A">
        <w:rPr>
          <w:rStyle w:val="Hyperlink"/>
        </w:rPr>
        <w:t xml:space="preserve"> and</w:t>
      </w:r>
      <w:r w:rsidR="00BE195D" w:rsidRPr="00BE195D">
        <w:rPr>
          <w:rStyle w:val="Hyperlink"/>
        </w:rPr>
        <w:t xml:space="preserve"> </w:t>
      </w:r>
      <w:proofErr w:type="spellStart"/>
      <w:r w:rsidR="00BE195D" w:rsidRPr="00BE195D">
        <w:rPr>
          <w:rStyle w:val="Hyperlink"/>
        </w:rPr>
        <w:t>Banti</w:t>
      </w:r>
      <w:proofErr w:type="spellEnd"/>
      <w:r w:rsidR="00BE195D" w:rsidRPr="00BE195D">
        <w:rPr>
          <w:rStyle w:val="Hyperlink"/>
        </w:rPr>
        <w:t>, 2006)</w:t>
      </w:r>
      <w:r w:rsidR="00307226">
        <w:rPr>
          <w:rStyle w:val="Hyperlink"/>
        </w:rPr>
        <w:fldChar w:fldCharType="end"/>
      </w:r>
      <w:r w:rsidR="004E4C72">
        <w:t>.</w:t>
      </w:r>
    </w:p>
    <w:p w:rsidR="003A7CDD" w:rsidRDefault="003A7CDD" w:rsidP="00E03A43">
      <w:pPr>
        <w:pStyle w:val="DissertationNormal"/>
      </w:pPr>
      <w:r>
        <w:rPr>
          <w:noProof/>
          <w:lang w:eastAsia="en-GB" w:bidi="ar-SA"/>
        </w:rPr>
        <w:drawing>
          <wp:inline distT="0" distB="0" distL="0" distR="0" wp14:anchorId="1837D8CC" wp14:editId="3184D231">
            <wp:extent cx="5048250" cy="2864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048250" cy="2864315"/>
                    </a:xfrm>
                    <a:prstGeom prst="rect">
                      <a:avLst/>
                    </a:prstGeom>
                  </pic:spPr>
                </pic:pic>
              </a:graphicData>
            </a:graphic>
          </wp:inline>
        </w:drawing>
      </w:r>
      <w:r>
        <w:t xml:space="preserve"> </w:t>
      </w:r>
    </w:p>
    <w:p w:rsidR="003A7CDD" w:rsidRDefault="003A7CDD" w:rsidP="003A7CDD">
      <w:pPr>
        <w:pStyle w:val="Caption"/>
      </w:pPr>
      <w:bookmarkStart w:id="29" w:name="_Toc333241083"/>
      <w:r>
        <w:t xml:space="preserve">Figure </w:t>
      </w:r>
      <w:r w:rsidR="00307226">
        <w:fldChar w:fldCharType="begin"/>
      </w:r>
      <w:r>
        <w:instrText xml:space="preserve"> SEQ Figure \* ARABIC </w:instrText>
      </w:r>
      <w:r w:rsidR="00307226">
        <w:fldChar w:fldCharType="separate"/>
      </w:r>
      <w:r w:rsidR="00517056">
        <w:rPr>
          <w:noProof/>
        </w:rPr>
        <w:t>6</w:t>
      </w:r>
      <w:r w:rsidR="00307226">
        <w:fldChar w:fldCharType="end"/>
      </w:r>
      <w:r>
        <w:t>: The e-commerce trust development lifecycle (Bedi &amp; Banti, 2006)</w:t>
      </w:r>
      <w:bookmarkEnd w:id="29"/>
    </w:p>
    <w:p w:rsidR="00B735B6" w:rsidRDefault="00B735B6" w:rsidP="00B735B6">
      <w:pPr>
        <w:pStyle w:val="DissertationNormal"/>
        <w:spacing w:line="240" w:lineRule="auto"/>
      </w:pPr>
    </w:p>
    <w:p w:rsidR="00224E8E" w:rsidRDefault="0008080C" w:rsidP="00E03A43">
      <w:pPr>
        <w:pStyle w:val="DissertationNormal"/>
      </w:pPr>
      <w:r>
        <w:t>This chapter provided an overview of usability techniques and measures, trust definitions and measures</w:t>
      </w:r>
      <w:r w:rsidR="006242EC">
        <w:t xml:space="preserve"> and previously studied effects of these two factors on E-Commerce. The next chapter presents </w:t>
      </w:r>
      <w:r w:rsidR="000B723E">
        <w:t>the hypothesis, design and methods undertaken in the</w:t>
      </w:r>
      <w:r w:rsidR="006242EC">
        <w:t xml:space="preserve"> </w:t>
      </w:r>
      <w:r w:rsidR="000B723E">
        <w:t>study. The usability techniques and survey implementation are also detailed.</w:t>
      </w:r>
      <w:r w:rsidR="00224E8E">
        <w:br w:type="page"/>
      </w:r>
    </w:p>
    <w:p w:rsidR="00AE2C0D" w:rsidRDefault="00374341" w:rsidP="003E44EF">
      <w:pPr>
        <w:pStyle w:val="Heading1"/>
        <w:spacing w:line="480" w:lineRule="auto"/>
        <w:ind w:left="142"/>
      </w:pPr>
      <w:bookmarkStart w:id="30" w:name="_Toc333241041"/>
      <w:r>
        <w:lastRenderedPageBreak/>
        <w:t xml:space="preserve">Methodology, </w:t>
      </w:r>
      <w:r w:rsidR="00BE2759">
        <w:t>Research</w:t>
      </w:r>
      <w:r w:rsidR="0000792D">
        <w:t xml:space="preserve"> Design</w:t>
      </w:r>
      <w:r>
        <w:t xml:space="preserve"> and implementation</w:t>
      </w:r>
      <w:bookmarkEnd w:id="30"/>
    </w:p>
    <w:p w:rsidR="00CD19BC" w:rsidRDefault="00C1161D" w:rsidP="00CD19BC">
      <w:pPr>
        <w:pStyle w:val="StyleHeading2Underline"/>
      </w:pPr>
      <w:bookmarkStart w:id="31" w:name="_Toc333241042"/>
      <w:r>
        <w:t xml:space="preserve">Working </w:t>
      </w:r>
      <w:r w:rsidR="00CD19BC">
        <w:t>Hyp</w:t>
      </w:r>
      <w:r>
        <w:t>othesis</w:t>
      </w:r>
      <w:bookmarkEnd w:id="31"/>
      <w:r>
        <w:t xml:space="preserve"> </w:t>
      </w:r>
    </w:p>
    <w:p w:rsidR="00C1161D" w:rsidRPr="001C4B58" w:rsidRDefault="00B0099A" w:rsidP="00C1161D">
      <w:pPr>
        <w:pStyle w:val="DissertationNormal"/>
        <w:rPr>
          <w:szCs w:val="20"/>
        </w:rPr>
      </w:pPr>
      <w:r>
        <w:t>This study is targeted at measuring to what extent</w:t>
      </w:r>
      <w:r w:rsidR="00C1161D" w:rsidRPr="00667C9E">
        <w:t xml:space="preserve"> website </w:t>
      </w:r>
      <w:r w:rsidR="00C1161D" w:rsidRPr="00B0099A">
        <w:rPr>
          <w:i/>
        </w:rPr>
        <w:t>usability</w:t>
      </w:r>
      <w:r w:rsidR="00C1161D" w:rsidRPr="00667C9E">
        <w:t xml:space="preserve"> </w:t>
      </w:r>
      <w:r>
        <w:t>affects</w:t>
      </w:r>
      <w:r w:rsidR="00C1161D" w:rsidRPr="00667C9E">
        <w:t xml:space="preserve"> consumer </w:t>
      </w:r>
      <w:r w:rsidRPr="00B0099A">
        <w:rPr>
          <w:i/>
        </w:rPr>
        <w:t>trust</w:t>
      </w:r>
      <w:r w:rsidR="00C1161D" w:rsidRPr="00667C9E">
        <w:t xml:space="preserve"> in ecommerce in Nigeria. </w:t>
      </w:r>
      <w:r w:rsidR="005A6D78">
        <w:t xml:space="preserve">The </w:t>
      </w:r>
      <w:r w:rsidR="00AC20A7">
        <w:t xml:space="preserve">slow </w:t>
      </w:r>
      <w:r w:rsidR="005A6D78">
        <w:t xml:space="preserve">growth of E-Commerce </w:t>
      </w:r>
      <w:r w:rsidR="00AC20A7">
        <w:t>despite improved infrastru</w:t>
      </w:r>
      <w:r w:rsidR="00AC20A7">
        <w:t>c</w:t>
      </w:r>
      <w:r w:rsidR="00AC20A7">
        <w:t>ture and access to the internet makes it necessary to determine other factors which infl</w:t>
      </w:r>
      <w:r w:rsidR="00AC20A7">
        <w:t>u</w:t>
      </w:r>
      <w:r w:rsidR="00AC20A7">
        <w:t xml:space="preserve">ence the consumer. The </w:t>
      </w:r>
      <w:r w:rsidR="001C4B58">
        <w:t>hypotheses developed based on this are</w:t>
      </w:r>
      <w:r w:rsidR="00AC20A7">
        <w:t xml:space="preserve"> represented by H</w:t>
      </w:r>
      <w:r w:rsidR="00AC20A7" w:rsidRPr="00AC20A7">
        <w:rPr>
          <w:vertAlign w:val="subscript"/>
        </w:rPr>
        <w:t>0</w:t>
      </w:r>
      <w:r w:rsidR="00AC20A7">
        <w:rPr>
          <w:vertAlign w:val="subscript"/>
        </w:rPr>
        <w:t xml:space="preserve"> </w:t>
      </w:r>
      <w:r w:rsidR="00AC20A7" w:rsidRPr="001C4B58">
        <w:rPr>
          <w:szCs w:val="20"/>
        </w:rPr>
        <w:t>and</w:t>
      </w:r>
      <w:r w:rsidR="00AC20A7">
        <w:rPr>
          <w:sz w:val="22"/>
        </w:rPr>
        <w:t xml:space="preserve"> H</w:t>
      </w:r>
      <w:r w:rsidR="00AC20A7" w:rsidRPr="00AC20A7">
        <w:rPr>
          <w:sz w:val="22"/>
          <w:vertAlign w:val="subscript"/>
        </w:rPr>
        <w:t>1</w:t>
      </w:r>
      <w:r w:rsidR="001C4B58">
        <w:rPr>
          <w:sz w:val="22"/>
          <w:vertAlign w:val="subscript"/>
        </w:rPr>
        <w:t xml:space="preserve">. </w:t>
      </w:r>
      <w:r w:rsidR="001C4B58">
        <w:rPr>
          <w:szCs w:val="20"/>
        </w:rPr>
        <w:t>They are stated below.</w:t>
      </w:r>
    </w:p>
    <w:p w:rsidR="00183DAB" w:rsidRDefault="003F1E6D" w:rsidP="00C1161D">
      <w:pPr>
        <w:pStyle w:val="DissertationNormal"/>
      </w:pPr>
      <w:r>
        <w:t>The</w:t>
      </w:r>
      <w:r w:rsidR="00C1161D" w:rsidRPr="00667C9E">
        <w:t> </w:t>
      </w:r>
      <w:hyperlink r:id="rId23" w:history="1">
        <w:r w:rsidR="00C1161D" w:rsidRPr="00667C9E">
          <w:t>null</w:t>
        </w:r>
      </w:hyperlink>
      <w:hyperlink r:id="rId24" w:history="1">
        <w:r w:rsidR="00C1161D" w:rsidRPr="00667C9E">
          <w:t xml:space="preserve"> </w:t>
        </w:r>
      </w:hyperlink>
      <w:hyperlink r:id="rId25" w:history="1">
        <w:r w:rsidR="00C1161D" w:rsidRPr="00667C9E">
          <w:t>hypothesis</w:t>
        </w:r>
      </w:hyperlink>
      <w:r w:rsidR="00C1161D" w:rsidRPr="00667C9E">
        <w:t>, H</w:t>
      </w:r>
      <w:r w:rsidR="00C1161D" w:rsidRPr="00667C9E">
        <w:rPr>
          <w:vertAlign w:val="subscript"/>
        </w:rPr>
        <w:t>0</w:t>
      </w:r>
      <w:r>
        <w:t>:</w:t>
      </w:r>
    </w:p>
    <w:p w:rsidR="00C1161D" w:rsidRPr="00667C9E" w:rsidRDefault="00C1161D" w:rsidP="00183DAB">
      <w:pPr>
        <w:pStyle w:val="DissertationNormal"/>
        <w:ind w:left="720"/>
      </w:pPr>
      <w:r w:rsidRPr="00667C9E">
        <w:t xml:space="preserve"> “Usability does not posit</w:t>
      </w:r>
      <w:r w:rsidR="00C25C27">
        <w:t>ively impact consumer trust in E-</w:t>
      </w:r>
      <w:r w:rsidRPr="00667C9E">
        <w:t>Commerce in Nigeria”</w:t>
      </w:r>
      <w:r w:rsidR="00C25C27">
        <w:t>.</w:t>
      </w:r>
    </w:p>
    <w:p w:rsidR="00183DAB" w:rsidRDefault="00183DAB" w:rsidP="00C1161D">
      <w:pPr>
        <w:pStyle w:val="DissertationNormal"/>
      </w:pPr>
      <w:r>
        <w:t>The</w:t>
      </w:r>
      <w:r w:rsidR="00C1161D" w:rsidRPr="00667C9E">
        <w:t> </w:t>
      </w:r>
      <w:hyperlink r:id="rId26" w:history="1">
        <w:r w:rsidR="00C1161D" w:rsidRPr="00667C9E">
          <w:t>alternative</w:t>
        </w:r>
      </w:hyperlink>
      <w:hyperlink r:id="rId27" w:history="1">
        <w:r w:rsidR="00C1161D" w:rsidRPr="00667C9E">
          <w:t xml:space="preserve"> </w:t>
        </w:r>
      </w:hyperlink>
      <w:hyperlink r:id="rId28" w:history="1">
        <w:r w:rsidR="00C1161D" w:rsidRPr="00667C9E">
          <w:t>hypothesis</w:t>
        </w:r>
      </w:hyperlink>
      <w:r w:rsidR="00C1161D" w:rsidRPr="00667C9E">
        <w:t>, H</w:t>
      </w:r>
      <w:r w:rsidR="00C1161D" w:rsidRPr="00667C9E">
        <w:rPr>
          <w:vertAlign w:val="subscript"/>
        </w:rPr>
        <w:t>1</w:t>
      </w:r>
      <w:r>
        <w:t>:</w:t>
      </w:r>
    </w:p>
    <w:p w:rsidR="00C1161D" w:rsidRDefault="00C1161D" w:rsidP="00183DAB">
      <w:pPr>
        <w:pStyle w:val="DissertationNormal"/>
        <w:ind w:left="720"/>
      </w:pPr>
      <w:r w:rsidRPr="00667C9E">
        <w:t xml:space="preserve"> “Usability positi</w:t>
      </w:r>
      <w:r w:rsidR="00C25C27">
        <w:t>vely impacts consumer trust in E-</w:t>
      </w:r>
      <w:r w:rsidRPr="00667C9E">
        <w:t>Commerce in Nigeria”</w:t>
      </w:r>
      <w:r w:rsidR="00C25C27">
        <w:t>.</w:t>
      </w:r>
    </w:p>
    <w:p w:rsidR="00AE2C0D" w:rsidRDefault="000651C5" w:rsidP="00AE2C0D">
      <w:pPr>
        <w:pStyle w:val="StyleHeading2Underline"/>
      </w:pPr>
      <w:bookmarkStart w:id="32" w:name="_Toc333241043"/>
      <w:r>
        <w:t xml:space="preserve">Research </w:t>
      </w:r>
      <w:r w:rsidR="00656E76">
        <w:t>Analysis</w:t>
      </w:r>
      <w:bookmarkEnd w:id="32"/>
    </w:p>
    <w:p w:rsidR="00DE4352" w:rsidRDefault="001672A0" w:rsidP="001672A0">
      <w:pPr>
        <w:pStyle w:val="DissertationNormal"/>
      </w:pPr>
      <w:r>
        <w:t xml:space="preserve">Following a thorough literature review process, it is </w:t>
      </w:r>
      <w:r w:rsidR="003135B1">
        <w:t>the conclusion of many researches</w:t>
      </w:r>
      <w:r>
        <w:t xml:space="preserve"> that usability does play a crucial role in trust development as seen in </w:t>
      </w:r>
      <w:hyperlink w:anchor="Bedi2006" w:history="1">
        <w:proofErr w:type="spellStart"/>
        <w:r w:rsidR="00517FF9" w:rsidRPr="002D4F4C">
          <w:rPr>
            <w:rStyle w:val="Hyperlink"/>
          </w:rPr>
          <w:t>Bedi</w:t>
        </w:r>
        <w:proofErr w:type="spellEnd"/>
        <w:r w:rsidR="00517FF9" w:rsidRPr="002D4F4C">
          <w:rPr>
            <w:rStyle w:val="Hyperlink"/>
          </w:rPr>
          <w:t xml:space="preserve"> and </w:t>
        </w:r>
        <w:proofErr w:type="spellStart"/>
        <w:r w:rsidR="00517FF9" w:rsidRPr="002D4F4C">
          <w:rPr>
            <w:rStyle w:val="Hyperlink"/>
          </w:rPr>
          <w:t>Banti</w:t>
        </w:r>
        <w:proofErr w:type="spellEnd"/>
        <w:r w:rsidR="00517FF9" w:rsidRPr="002D4F4C">
          <w:rPr>
            <w:rStyle w:val="Hyperlink"/>
          </w:rPr>
          <w:t>, 2006</w:t>
        </w:r>
      </w:hyperlink>
      <w:r w:rsidR="00517FF9">
        <w:t xml:space="preserve">, </w:t>
      </w:r>
      <w:hyperlink w:anchor="Belanche2011" w:history="1">
        <w:proofErr w:type="spellStart"/>
        <w:r w:rsidR="00517FF9" w:rsidRPr="002D4F4C">
          <w:rPr>
            <w:rStyle w:val="Hyperlink"/>
          </w:rPr>
          <w:t>Belanche</w:t>
        </w:r>
        <w:proofErr w:type="spellEnd"/>
        <w:r w:rsidR="00517FF9" w:rsidRPr="002D4F4C">
          <w:rPr>
            <w:rStyle w:val="Hyperlink"/>
          </w:rPr>
          <w:t xml:space="preserve">, </w:t>
        </w:r>
        <w:proofErr w:type="spellStart"/>
        <w:r w:rsidR="00517FF9" w:rsidRPr="002D4F4C">
          <w:rPr>
            <w:rStyle w:val="Hyperlink"/>
          </w:rPr>
          <w:t>Casalo</w:t>
        </w:r>
        <w:proofErr w:type="spellEnd"/>
        <w:r w:rsidR="00517FF9" w:rsidRPr="002D4F4C">
          <w:rPr>
            <w:rStyle w:val="Hyperlink"/>
          </w:rPr>
          <w:t xml:space="preserve"> and </w:t>
        </w:r>
        <w:proofErr w:type="spellStart"/>
        <w:r w:rsidR="00517FF9" w:rsidRPr="002D4F4C">
          <w:rPr>
            <w:rStyle w:val="Hyperlink"/>
          </w:rPr>
          <w:t>Guinaliu</w:t>
        </w:r>
        <w:proofErr w:type="spellEnd"/>
        <w:r w:rsidR="00517FF9" w:rsidRPr="002D4F4C">
          <w:rPr>
            <w:rStyle w:val="Hyperlink"/>
          </w:rPr>
          <w:t>, 2012</w:t>
        </w:r>
      </w:hyperlink>
      <w:r w:rsidR="00517FF9">
        <w:t xml:space="preserve">, </w:t>
      </w:r>
      <w:hyperlink w:anchor="Egger2000" w:history="1">
        <w:r w:rsidR="00517FF9" w:rsidRPr="002D4F4C">
          <w:rPr>
            <w:rStyle w:val="Hyperlink"/>
          </w:rPr>
          <w:t>Egger, 2000</w:t>
        </w:r>
      </w:hyperlink>
      <w:r w:rsidR="00517FF9">
        <w:t xml:space="preserve">, </w:t>
      </w:r>
      <w:hyperlink w:anchor="Flavian2006" w:history="1">
        <w:proofErr w:type="spellStart"/>
        <w:r w:rsidR="00517FF9" w:rsidRPr="002D4F4C">
          <w:rPr>
            <w:rStyle w:val="Hyperlink"/>
          </w:rPr>
          <w:t>Flavian</w:t>
        </w:r>
        <w:proofErr w:type="spellEnd"/>
        <w:r w:rsidR="00517FF9" w:rsidRPr="002D4F4C">
          <w:rPr>
            <w:rStyle w:val="Hyperlink"/>
          </w:rPr>
          <w:t xml:space="preserve">, </w:t>
        </w:r>
        <w:proofErr w:type="spellStart"/>
        <w:r w:rsidR="00517FF9" w:rsidRPr="002D4F4C">
          <w:rPr>
            <w:rStyle w:val="Hyperlink"/>
          </w:rPr>
          <w:t>Guinaliu</w:t>
        </w:r>
        <w:proofErr w:type="spellEnd"/>
        <w:r w:rsidR="00517FF9" w:rsidRPr="002D4F4C">
          <w:rPr>
            <w:rStyle w:val="Hyperlink"/>
          </w:rPr>
          <w:t xml:space="preserve"> and </w:t>
        </w:r>
        <w:proofErr w:type="spellStart"/>
        <w:r w:rsidR="00517FF9" w:rsidRPr="002D4F4C">
          <w:rPr>
            <w:rStyle w:val="Hyperlink"/>
          </w:rPr>
          <w:t>Gurrea</w:t>
        </w:r>
        <w:proofErr w:type="spellEnd"/>
        <w:r w:rsidR="00517FF9" w:rsidRPr="002D4F4C">
          <w:rPr>
            <w:rStyle w:val="Hyperlink"/>
          </w:rPr>
          <w:t>, 2006</w:t>
        </w:r>
      </w:hyperlink>
      <w:r w:rsidR="00517FF9">
        <w:t xml:space="preserve">, </w:t>
      </w:r>
      <w:hyperlink w:anchor="McKnightChoudhuryKacmar2002" w:history="1">
        <w:r w:rsidR="00517FF9" w:rsidRPr="002D4F4C">
          <w:rPr>
            <w:rStyle w:val="Hyperlink"/>
          </w:rPr>
          <w:t xml:space="preserve">McKnight, </w:t>
        </w:r>
        <w:proofErr w:type="spellStart"/>
        <w:r w:rsidR="00517FF9" w:rsidRPr="002D4F4C">
          <w:rPr>
            <w:rStyle w:val="Hyperlink"/>
          </w:rPr>
          <w:t>Choudhury</w:t>
        </w:r>
        <w:proofErr w:type="spellEnd"/>
        <w:r w:rsidR="00517FF9" w:rsidRPr="002D4F4C">
          <w:rPr>
            <w:rStyle w:val="Hyperlink"/>
          </w:rPr>
          <w:t xml:space="preserve"> and </w:t>
        </w:r>
        <w:proofErr w:type="spellStart"/>
        <w:r w:rsidR="00517FF9" w:rsidRPr="002D4F4C">
          <w:rPr>
            <w:rStyle w:val="Hyperlink"/>
          </w:rPr>
          <w:t>Kacmar</w:t>
        </w:r>
        <w:proofErr w:type="spellEnd"/>
        <w:r w:rsidR="00517FF9" w:rsidRPr="002D4F4C">
          <w:rPr>
            <w:rStyle w:val="Hyperlink"/>
          </w:rPr>
          <w:t>, 2002</w:t>
        </w:r>
      </w:hyperlink>
      <w:r w:rsidR="00517FF9">
        <w:t xml:space="preserve">, </w:t>
      </w:r>
      <w:hyperlink w:anchor="Vila2010" w:history="1">
        <w:r w:rsidR="00517FF9" w:rsidRPr="002D4F4C">
          <w:rPr>
            <w:rStyle w:val="Hyperlink"/>
          </w:rPr>
          <w:t xml:space="preserve">Vila and </w:t>
        </w:r>
        <w:proofErr w:type="spellStart"/>
        <w:r w:rsidR="00517FF9" w:rsidRPr="002D4F4C">
          <w:rPr>
            <w:rStyle w:val="Hyperlink"/>
          </w:rPr>
          <w:t>Kusta</w:t>
        </w:r>
        <w:proofErr w:type="spellEnd"/>
        <w:r w:rsidR="00517FF9" w:rsidRPr="002D4F4C">
          <w:rPr>
            <w:rStyle w:val="Hyperlink"/>
          </w:rPr>
          <w:t>, 2010</w:t>
        </w:r>
      </w:hyperlink>
      <w:r>
        <w:t xml:space="preserve">. </w:t>
      </w:r>
    </w:p>
    <w:p w:rsidR="00C568D7" w:rsidRDefault="00732334" w:rsidP="001672A0">
      <w:pPr>
        <w:pStyle w:val="DissertationNormal"/>
      </w:pPr>
      <w:r>
        <w:t>Previous research has also been carried out in more developed economies with more advanced technological infrastructure. Generalizations were made from these studies and</w:t>
      </w:r>
      <w:r w:rsidR="00693320">
        <w:t xml:space="preserve"> results are expected to apply under different conditions for example in a less technolog</w:t>
      </w:r>
      <w:r w:rsidR="00693320">
        <w:t>i</w:t>
      </w:r>
      <w:r w:rsidR="00693320">
        <w:t>cally advanced and less developed economy as is obtained in Nigeria</w:t>
      </w:r>
      <w:r w:rsidR="005466A0">
        <w:t xml:space="preserve">. There </w:t>
      </w:r>
      <w:r w:rsidR="00083363">
        <w:t>may be</w:t>
      </w:r>
      <w:r w:rsidR="005466A0">
        <w:t xml:space="preserve"> i</w:t>
      </w:r>
      <w:r w:rsidR="005466A0">
        <w:t>n</w:t>
      </w:r>
      <w:r w:rsidR="005466A0">
        <w:t xml:space="preserve">dications that race, nationality and other </w:t>
      </w:r>
      <w:r w:rsidR="00083363">
        <w:t xml:space="preserve">similar </w:t>
      </w:r>
      <w:r w:rsidR="005466A0">
        <w:t xml:space="preserve">factors could very well </w:t>
      </w:r>
      <w:r w:rsidR="00874065">
        <w:t xml:space="preserve">change existing </w:t>
      </w:r>
      <w:r w:rsidR="00874065">
        <w:lastRenderedPageBreak/>
        <w:t>conclusions drawn from usability-</w:t>
      </w:r>
      <w:r w:rsidR="005466A0">
        <w:t xml:space="preserve">trust </w:t>
      </w:r>
      <w:r w:rsidR="00874065">
        <w:t>studies</w:t>
      </w:r>
      <w:r w:rsidR="00FD6B75">
        <w:t xml:space="preserve"> </w:t>
      </w:r>
      <w:hyperlink w:anchor="Arif2011" w:history="1">
        <w:r w:rsidR="00FD6B75" w:rsidRPr="0024316F">
          <w:rPr>
            <w:rStyle w:val="Hyperlink"/>
          </w:rPr>
          <w:t>(</w:t>
        </w:r>
        <w:proofErr w:type="spellStart"/>
        <w:r w:rsidR="00FD6B75" w:rsidRPr="0024316F">
          <w:rPr>
            <w:rStyle w:val="Hyperlink"/>
          </w:rPr>
          <w:t>Arif</w:t>
        </w:r>
        <w:proofErr w:type="spellEnd"/>
        <w:r w:rsidR="00FD6B75" w:rsidRPr="0024316F">
          <w:rPr>
            <w:rStyle w:val="Hyperlink"/>
          </w:rPr>
          <w:t xml:space="preserve"> and </w:t>
        </w:r>
        <w:proofErr w:type="spellStart"/>
        <w:r w:rsidR="00FD6B75" w:rsidRPr="0024316F">
          <w:rPr>
            <w:rStyle w:val="Hyperlink"/>
          </w:rPr>
          <w:t>Arif</w:t>
        </w:r>
        <w:proofErr w:type="spellEnd"/>
        <w:r w:rsidR="00FD6B75" w:rsidRPr="0024316F">
          <w:rPr>
            <w:rStyle w:val="Hyperlink"/>
          </w:rPr>
          <w:t>, 2011)</w:t>
        </w:r>
      </w:hyperlink>
      <w:r w:rsidR="00874065">
        <w:t>, as a result,</w:t>
      </w:r>
      <w:r w:rsidR="00B275E9">
        <w:t xml:space="preserve"> further research targeted specifically at nationalities will add to the </w:t>
      </w:r>
      <w:r w:rsidR="00C568D7">
        <w:t xml:space="preserve">existing </w:t>
      </w:r>
      <w:r w:rsidR="00B275E9">
        <w:t>body of knowledge</w:t>
      </w:r>
      <w:r w:rsidR="00C568D7">
        <w:t>.</w:t>
      </w:r>
    </w:p>
    <w:p w:rsidR="00447785" w:rsidRDefault="0015525F" w:rsidP="001672A0">
      <w:pPr>
        <w:pStyle w:val="DissertationNormal"/>
      </w:pPr>
      <w:r>
        <w:t xml:space="preserve">Usability evaluation methods </w:t>
      </w:r>
      <w:r w:rsidR="00735788">
        <w:t>in research have</w:t>
      </w:r>
      <w:r>
        <w:t xml:space="preserve"> evolved from formal</w:t>
      </w:r>
      <w:r w:rsidR="00082653">
        <w:t xml:space="preserve"> </w:t>
      </w:r>
      <w:r w:rsidR="00735788">
        <w:t>laborato</w:t>
      </w:r>
      <w:r w:rsidR="002800CB">
        <w:t>ry tests</w:t>
      </w:r>
      <w:r w:rsidR="00AC4418">
        <w:t xml:space="preserve"> in the past</w:t>
      </w:r>
      <w:r w:rsidR="002800CB">
        <w:t xml:space="preserve"> </w:t>
      </w:r>
      <w:r w:rsidR="00735788">
        <w:t xml:space="preserve">to </w:t>
      </w:r>
      <w:r w:rsidR="00082653">
        <w:t xml:space="preserve">empirical </w:t>
      </w:r>
      <w:r w:rsidR="00AC4418">
        <w:t>methods</w:t>
      </w:r>
      <w:r w:rsidR="00082653">
        <w:t xml:space="preserve"> in recent times</w:t>
      </w:r>
      <w:r w:rsidR="0043552A">
        <w:t xml:space="preserve"> </w:t>
      </w:r>
      <w:hyperlink w:anchor="Barnum2010" w:history="1">
        <w:r w:rsidR="0043552A" w:rsidRPr="002800CB">
          <w:rPr>
            <w:rStyle w:val="Hyperlink"/>
          </w:rPr>
          <w:t>(Barnum,</w:t>
        </w:r>
        <w:r w:rsidR="002800CB" w:rsidRPr="002800CB">
          <w:rPr>
            <w:rStyle w:val="Hyperlink"/>
          </w:rPr>
          <w:t xml:space="preserve"> </w:t>
        </w:r>
        <w:r w:rsidR="0043552A" w:rsidRPr="002800CB">
          <w:rPr>
            <w:rStyle w:val="Hyperlink"/>
          </w:rPr>
          <w:t>2010</w:t>
        </w:r>
      </w:hyperlink>
      <w:r w:rsidR="0043552A">
        <w:t>)</w:t>
      </w:r>
      <w:r w:rsidR="00082653">
        <w:t xml:space="preserve">. </w:t>
      </w:r>
      <w:r w:rsidR="00C322B6">
        <w:t>‘</w:t>
      </w:r>
      <w:r w:rsidR="00C322B6" w:rsidRPr="00C322B6">
        <w:rPr>
          <w:i/>
        </w:rPr>
        <w:t>E</w:t>
      </w:r>
      <w:r w:rsidR="00742DBB" w:rsidRPr="00C322B6">
        <w:rPr>
          <w:i/>
        </w:rPr>
        <w:t>mpirical evaluation methods can be grouped into user study and system inspection methods</w:t>
      </w:r>
      <w:r w:rsidR="0069454C">
        <w:rPr>
          <w:i/>
        </w:rPr>
        <w:t>’</w:t>
      </w:r>
      <w:r w:rsidR="009D4DB0">
        <w:t xml:space="preserve"> (Tsai, </w:t>
      </w:r>
      <w:proofErr w:type="spellStart"/>
      <w:r w:rsidR="009D4DB0">
        <w:t>n.d</w:t>
      </w:r>
      <w:r w:rsidR="00742DBB">
        <w:t>.</w:t>
      </w:r>
      <w:proofErr w:type="spellEnd"/>
      <w:r w:rsidR="009D4DB0">
        <w:t>).</w:t>
      </w:r>
      <w:r w:rsidR="00742DBB">
        <w:t xml:space="preserve"> </w:t>
      </w:r>
      <w:r w:rsidR="00675320">
        <w:t>In conduc</w:t>
      </w:r>
      <w:r w:rsidR="00675320">
        <w:t>t</w:t>
      </w:r>
      <w:r w:rsidR="00675320">
        <w:t>ing surveys</w:t>
      </w:r>
      <w:r w:rsidR="00326736">
        <w:t xml:space="preserve"> to determine usability</w:t>
      </w:r>
      <w:r w:rsidR="00675320">
        <w:t>, p</w:t>
      </w:r>
      <w:r w:rsidR="00874065">
        <w:t>revious studi</w:t>
      </w:r>
      <w:r w:rsidR="00524CD8">
        <w:t xml:space="preserve">es have favoured </w:t>
      </w:r>
      <w:r w:rsidR="00874065">
        <w:t xml:space="preserve">popular and frequently </w:t>
      </w:r>
      <w:r w:rsidR="00524CD8">
        <w:t>visited</w:t>
      </w:r>
      <w:r w:rsidR="00874065">
        <w:t xml:space="preserve"> websites for example airline booking websites</w:t>
      </w:r>
      <w:r w:rsidR="000A6FAB">
        <w:t xml:space="preserve"> (</w:t>
      </w:r>
      <w:hyperlink w:anchor="McKnightChoudhuryKacmar2002" w:history="1">
        <w:r w:rsidR="000A6FAB" w:rsidRPr="002D4F4C">
          <w:rPr>
            <w:rStyle w:val="Hyperlink"/>
          </w:rPr>
          <w:t xml:space="preserve">McKnight, </w:t>
        </w:r>
        <w:proofErr w:type="spellStart"/>
        <w:r w:rsidR="000A6FAB" w:rsidRPr="002D4F4C">
          <w:rPr>
            <w:rStyle w:val="Hyperlink"/>
          </w:rPr>
          <w:t>Choudhury</w:t>
        </w:r>
        <w:proofErr w:type="spellEnd"/>
        <w:r w:rsidR="000A6FAB" w:rsidRPr="002D4F4C">
          <w:rPr>
            <w:rStyle w:val="Hyperlink"/>
          </w:rPr>
          <w:t xml:space="preserve"> and </w:t>
        </w:r>
        <w:proofErr w:type="spellStart"/>
        <w:r w:rsidR="000A6FAB" w:rsidRPr="002D4F4C">
          <w:rPr>
            <w:rStyle w:val="Hyperlink"/>
          </w:rPr>
          <w:t>Kacmar</w:t>
        </w:r>
        <w:proofErr w:type="spellEnd"/>
        <w:r w:rsidR="000A6FAB" w:rsidRPr="002D4F4C">
          <w:rPr>
            <w:rStyle w:val="Hyperlink"/>
          </w:rPr>
          <w:t>, 2002</w:t>
        </w:r>
      </w:hyperlink>
      <w:r w:rsidR="000A6FAB">
        <w:t xml:space="preserve">) </w:t>
      </w:r>
      <w:r w:rsidR="00874065">
        <w:t xml:space="preserve">or </w:t>
      </w:r>
      <w:r w:rsidR="000A6FAB">
        <w:t xml:space="preserve">developed </w:t>
      </w:r>
      <w:r w:rsidR="00874065">
        <w:t xml:space="preserve">prototype websites. </w:t>
      </w:r>
      <w:r w:rsidR="00AA3C05">
        <w:t>In addition, r</w:t>
      </w:r>
      <w:r w:rsidR="006A012D">
        <w:t>e</w:t>
      </w:r>
      <w:r w:rsidR="00AA3C05">
        <w:t>searchers</w:t>
      </w:r>
      <w:r w:rsidR="006A012D">
        <w:t xml:space="preserve"> have</w:t>
      </w:r>
      <w:r w:rsidR="00F869B1">
        <w:t xml:space="preserve"> </w:t>
      </w:r>
      <w:r w:rsidR="00714C2C">
        <w:t xml:space="preserve">recruited mostly </w:t>
      </w:r>
      <w:r w:rsidR="00F869B1">
        <w:t xml:space="preserve">students </w:t>
      </w:r>
      <w:r w:rsidR="00714C2C">
        <w:t>as survey respondents</w:t>
      </w:r>
      <w:r w:rsidR="00F869B1">
        <w:t>. These are factor</w:t>
      </w:r>
      <w:r w:rsidR="005E6E8A">
        <w:t>s</w:t>
      </w:r>
      <w:r w:rsidR="00F869B1">
        <w:t xml:space="preserve"> which may influence results</w:t>
      </w:r>
      <w:r w:rsidR="002B6DC0">
        <w:t xml:space="preserve"> especially </w:t>
      </w:r>
      <w:r w:rsidR="00243816">
        <w:t>since the survey measures user preferences more t</w:t>
      </w:r>
      <w:r w:rsidR="00A56B2C">
        <w:t>han it truly measures usability (Nie</w:t>
      </w:r>
      <w:r w:rsidR="00A56B2C">
        <w:t>l</w:t>
      </w:r>
      <w:r w:rsidR="00A56B2C">
        <w:t xml:space="preserve">sen, 1999 cited in Tsai, </w:t>
      </w:r>
      <w:proofErr w:type="spellStart"/>
      <w:r w:rsidR="00A56B2C">
        <w:t>n.d.</w:t>
      </w:r>
      <w:proofErr w:type="spellEnd"/>
      <w:r w:rsidR="00A56B2C">
        <w:t>)</w:t>
      </w:r>
      <w:r w:rsidR="00D53CE3">
        <w:t>.</w:t>
      </w:r>
      <w:r w:rsidR="002C5412">
        <w:t xml:space="preserve"> </w:t>
      </w:r>
    </w:p>
    <w:p w:rsidR="001672A0" w:rsidRDefault="00447785" w:rsidP="001672A0">
      <w:pPr>
        <w:pStyle w:val="DissertationNormal"/>
      </w:pPr>
      <w:r w:rsidRPr="00363FDB">
        <w:rPr>
          <w:szCs w:val="20"/>
        </w:rPr>
        <w:t xml:space="preserve">This research deals with </w:t>
      </w:r>
      <w:r w:rsidRPr="00363FDB">
        <w:rPr>
          <w:szCs w:val="20"/>
          <w:u w:val="single"/>
        </w:rPr>
        <w:t>consumer trust in Nigeria in its exploratory stages.</w:t>
      </w:r>
      <w:r w:rsidRPr="00363FDB">
        <w:rPr>
          <w:szCs w:val="20"/>
        </w:rPr>
        <w:t xml:space="preserve"> Respondents (Nigerian consumers) to be </w:t>
      </w:r>
      <w:proofErr w:type="gramStart"/>
      <w:r w:rsidRPr="00363FDB">
        <w:rPr>
          <w:szCs w:val="20"/>
        </w:rPr>
        <w:t>surveyed,</w:t>
      </w:r>
      <w:proofErr w:type="gramEnd"/>
      <w:r w:rsidRPr="00363FDB">
        <w:rPr>
          <w:szCs w:val="20"/>
        </w:rPr>
        <w:t xml:space="preserve"> have had no prior experience with the website b</w:t>
      </w:r>
      <w:r w:rsidRPr="00363FDB">
        <w:rPr>
          <w:szCs w:val="20"/>
        </w:rPr>
        <w:t>e</w:t>
      </w:r>
      <w:r w:rsidRPr="00363FDB">
        <w:rPr>
          <w:szCs w:val="20"/>
        </w:rPr>
        <w:t>ing tested. It also interprets trust</w:t>
      </w:r>
      <w:r w:rsidRPr="00363FDB">
        <w:rPr>
          <w:i/>
          <w:szCs w:val="20"/>
        </w:rPr>
        <w:t xml:space="preserve"> </w:t>
      </w:r>
      <w:r w:rsidRPr="00363FDB">
        <w:rPr>
          <w:szCs w:val="20"/>
        </w:rPr>
        <w:t xml:space="preserve">to be an </w:t>
      </w:r>
      <w:r w:rsidRPr="00363FDB">
        <w:rPr>
          <w:i/>
          <w:szCs w:val="20"/>
        </w:rPr>
        <w:t xml:space="preserve">intention to purchase </w:t>
      </w:r>
      <w:r w:rsidRPr="00363FDB">
        <w:rPr>
          <w:szCs w:val="20"/>
        </w:rPr>
        <w:t>from the website and f</w:t>
      </w:r>
      <w:r w:rsidRPr="00363FDB">
        <w:rPr>
          <w:szCs w:val="20"/>
        </w:rPr>
        <w:t>o</w:t>
      </w:r>
      <w:r w:rsidRPr="00363FDB">
        <w:rPr>
          <w:szCs w:val="20"/>
        </w:rPr>
        <w:t xml:space="preserve">cuses on investigating website features as they contribute to the particular trust factor of </w:t>
      </w:r>
      <w:r w:rsidRPr="00363FDB">
        <w:rPr>
          <w:i/>
          <w:szCs w:val="20"/>
        </w:rPr>
        <w:t>intent.</w:t>
      </w:r>
      <w:r w:rsidR="000A750F" w:rsidRPr="00363FDB">
        <w:rPr>
          <w:i/>
          <w:szCs w:val="20"/>
        </w:rPr>
        <w:t xml:space="preserve"> </w:t>
      </w:r>
      <w:r w:rsidR="002C5412" w:rsidRPr="00363FDB">
        <w:rPr>
          <w:szCs w:val="20"/>
        </w:rPr>
        <w:t>In analysing these studies, conclusions were drawn on the methods</w:t>
      </w:r>
      <w:r w:rsidR="002C5412">
        <w:t xml:space="preserve"> to be used in this study which will address the shortcomings of previous research.</w:t>
      </w:r>
      <w:r w:rsidR="00F869B1">
        <w:t xml:space="preserve"> </w:t>
      </w:r>
      <w:r w:rsidR="001672A0">
        <w:t>It is therefore e</w:t>
      </w:r>
      <w:r w:rsidR="001672A0">
        <w:t>x</w:t>
      </w:r>
      <w:r w:rsidR="001672A0">
        <w:t xml:space="preserve">pected that </w:t>
      </w:r>
      <w:r w:rsidR="00D604A7">
        <w:t>the hypothesis</w:t>
      </w:r>
      <w:r w:rsidR="001672A0">
        <w:t xml:space="preserve"> will</w:t>
      </w:r>
      <w:r w:rsidR="00D604A7">
        <w:t xml:space="preserve"> be</w:t>
      </w:r>
      <w:r w:rsidR="001672A0">
        <w:t xml:space="preserve"> prove</w:t>
      </w:r>
      <w:r w:rsidR="00D604A7">
        <w:t>n</w:t>
      </w:r>
      <w:r w:rsidR="001672A0">
        <w:t xml:space="preserve"> and in addition, other factors which affect co</w:t>
      </w:r>
      <w:r w:rsidR="001672A0">
        <w:t>n</w:t>
      </w:r>
      <w:r w:rsidR="001672A0">
        <w:t xml:space="preserve">sumer trust be discovered. </w:t>
      </w:r>
      <w:r w:rsidR="00605E70">
        <w:t>The study will provide a better understanding of trust issues of the average Nigerian online consumer.</w:t>
      </w:r>
    </w:p>
    <w:p w:rsidR="00AE2C0D" w:rsidRDefault="00293494" w:rsidP="00AE2C0D">
      <w:pPr>
        <w:pStyle w:val="StyleHeading2Underline"/>
      </w:pPr>
      <w:bookmarkStart w:id="33" w:name="_Toc333241044"/>
      <w:r>
        <w:t>Design</w:t>
      </w:r>
      <w:r w:rsidR="009670D3">
        <w:t xml:space="preserve"> Considerations</w:t>
      </w:r>
      <w:bookmarkEnd w:id="33"/>
    </w:p>
    <w:p w:rsidR="00C07B97" w:rsidRDefault="00286C70" w:rsidP="0058700A">
      <w:pPr>
        <w:pStyle w:val="DissertationNormal"/>
      </w:pPr>
      <w:r>
        <w:t>The choices made in the design have attempted to eliminate limitations observed in pr</w:t>
      </w:r>
      <w:r>
        <w:t>e</w:t>
      </w:r>
      <w:r>
        <w:t>vious research</w:t>
      </w:r>
      <w:r w:rsidR="00C201C9">
        <w:t>. Qualitative and quantitative methods have been adopted in this design. The qualitative method is employed in the usability testing phase where</w:t>
      </w:r>
      <w:r w:rsidR="00BA75BD">
        <w:t xml:space="preserve"> empirical testing involving</w:t>
      </w:r>
      <w:r w:rsidR="00C201C9">
        <w:t xml:space="preserve"> real-life </w:t>
      </w:r>
      <w:r w:rsidR="00793C02">
        <w:t>end-</w:t>
      </w:r>
      <w:r w:rsidR="00C201C9">
        <w:t>users</w:t>
      </w:r>
      <w:r w:rsidR="00BA75BD">
        <w:t xml:space="preserve"> </w:t>
      </w:r>
      <w:r w:rsidR="00FD6E21">
        <w:t>is</w:t>
      </w:r>
      <w:r w:rsidR="00BA75BD">
        <w:t xml:space="preserve"> </w:t>
      </w:r>
      <w:r w:rsidR="00FD6E21">
        <w:t>employed</w:t>
      </w:r>
      <w:r w:rsidR="00BA75BD">
        <w:t>. The users</w:t>
      </w:r>
      <w:r w:rsidR="00C201C9">
        <w:t xml:space="preserve"> are </w:t>
      </w:r>
      <w:r w:rsidR="003832C1">
        <w:t xml:space="preserve">observed and </w:t>
      </w:r>
      <w:r w:rsidR="00D15449">
        <w:t>recorded</w:t>
      </w:r>
      <w:r w:rsidR="003832C1">
        <w:t xml:space="preserve"> whilst using the website</w:t>
      </w:r>
      <w:r w:rsidR="00A53DFE">
        <w:t xml:space="preserve"> in their </w:t>
      </w:r>
      <w:r w:rsidR="005D0D6A">
        <w:t>domain</w:t>
      </w:r>
      <w:r w:rsidR="003832C1">
        <w:t>.</w:t>
      </w:r>
      <w:r w:rsidR="00D15449">
        <w:t xml:space="preserve"> </w:t>
      </w:r>
      <w:r w:rsidR="00772960">
        <w:t xml:space="preserve">This option was </w:t>
      </w:r>
      <w:r w:rsidR="00EA6094">
        <w:t>selected fo</w:t>
      </w:r>
      <w:r w:rsidR="00772960">
        <w:t xml:space="preserve">r the usability testing based on </w:t>
      </w:r>
      <w:hyperlink w:anchor="Krug2000" w:history="1">
        <w:r w:rsidR="005D0D6A" w:rsidRPr="00D67333">
          <w:rPr>
            <w:rStyle w:val="Hyperlink"/>
          </w:rPr>
          <w:t>Krug’s</w:t>
        </w:r>
        <w:r w:rsidR="008F112D" w:rsidRPr="00D67333">
          <w:rPr>
            <w:rStyle w:val="Hyperlink"/>
          </w:rPr>
          <w:t xml:space="preserve"> </w:t>
        </w:r>
      </w:hyperlink>
      <w:r w:rsidR="008F112D">
        <w:t>recommendation</w:t>
      </w:r>
      <w:r w:rsidR="00BA75BD">
        <w:t>s on keeping testing simple</w:t>
      </w:r>
      <w:r w:rsidR="00427977">
        <w:t xml:space="preserve"> and at minimal cost</w:t>
      </w:r>
      <w:r w:rsidR="00BA75BD">
        <w:t>.</w:t>
      </w:r>
      <w:r w:rsidR="00AB1C2A">
        <w:t xml:space="preserve"> The users are </w:t>
      </w:r>
      <w:r w:rsidR="00AB1C2A">
        <w:lastRenderedPageBreak/>
        <w:t>tested by being asked to perform key tasks on the website and analysed on how easy it was to accomplish the tasks, if they understand what the website is about</w:t>
      </w:r>
      <w:r w:rsidR="00EA6094">
        <w:t xml:space="preserve"> and</w:t>
      </w:r>
      <w:r w:rsidR="00AB1C2A">
        <w:t xml:space="preserve"> if they can guess where to find things (</w:t>
      </w:r>
      <w:hyperlink w:anchor="Krug2000" w:history="1">
        <w:r w:rsidR="00AB1C2A" w:rsidRPr="005F6B2D">
          <w:rPr>
            <w:rStyle w:val="Hyperlink"/>
          </w:rPr>
          <w:t>2000</w:t>
        </w:r>
      </w:hyperlink>
      <w:r w:rsidR="00AB1C2A">
        <w:t>).</w:t>
      </w:r>
      <w:r w:rsidR="00BA75BD">
        <w:t xml:space="preserve"> </w:t>
      </w:r>
      <w:r w:rsidR="00EA577C">
        <w:t>Another</w:t>
      </w:r>
      <w:r w:rsidR="00BA75BD">
        <w:t xml:space="preserve"> alternative would have been a professional </w:t>
      </w:r>
      <w:r w:rsidR="00427977">
        <w:t>heuristic testing which would involve expert evaluators</w:t>
      </w:r>
      <w:r w:rsidR="005E44AF">
        <w:t xml:space="preserve"> sitting to examine the website i</w:t>
      </w:r>
      <w:r w:rsidR="005E44AF">
        <w:t>n</w:t>
      </w:r>
      <w:r w:rsidR="005E44AF">
        <w:t xml:space="preserve">terface and </w:t>
      </w:r>
      <w:r w:rsidR="00412B1B">
        <w:t>‘</w:t>
      </w:r>
      <w:r w:rsidR="005E44AF">
        <w:rPr>
          <w:i/>
        </w:rPr>
        <w:t>judge its compliance with recognized usability principles</w:t>
      </w:r>
      <w:r w:rsidR="00412B1B">
        <w:rPr>
          <w:i/>
        </w:rPr>
        <w:t>’</w:t>
      </w:r>
      <w:r w:rsidR="00412B1B">
        <w:t xml:space="preserve"> (</w:t>
      </w:r>
      <w:hyperlink w:anchor="Nielson2005" w:history="1">
        <w:r w:rsidR="00412B1B" w:rsidRPr="001239D9">
          <w:rPr>
            <w:rStyle w:val="Hyperlink"/>
          </w:rPr>
          <w:t>Nielsen, 2005</w:t>
        </w:r>
      </w:hyperlink>
      <w:r w:rsidR="00412B1B">
        <w:t>)</w:t>
      </w:r>
      <w:r w:rsidR="004725F2">
        <w:t>.</w:t>
      </w:r>
      <w:r w:rsidR="00343B92">
        <w:t xml:space="preserve"> </w:t>
      </w:r>
      <w:r w:rsidR="00F20B10">
        <w:t xml:space="preserve">To keep within budget and time, the </w:t>
      </w:r>
      <w:r w:rsidR="00AB1C2A">
        <w:t xml:space="preserve">testing with </w:t>
      </w:r>
      <w:r w:rsidR="00F20B10">
        <w:t>real end-users was sel</w:t>
      </w:r>
      <w:r w:rsidR="00F157BA">
        <w:t xml:space="preserve">ected as </w:t>
      </w:r>
      <w:r w:rsidR="000F5C5F">
        <w:t xml:space="preserve">the most suitable option </w:t>
      </w:r>
      <w:r w:rsidR="00BC5DD7">
        <w:t>in</w:t>
      </w:r>
      <w:r w:rsidR="00F157BA">
        <w:t xml:space="preserve"> this </w:t>
      </w:r>
      <w:r w:rsidR="000F5C5F">
        <w:t>study</w:t>
      </w:r>
      <w:r w:rsidR="002F720F">
        <w:t>.</w:t>
      </w:r>
      <w:r w:rsidR="009358CE">
        <w:t xml:space="preserve"> </w:t>
      </w:r>
    </w:p>
    <w:p w:rsidR="00622848" w:rsidRDefault="00F81600" w:rsidP="0058700A">
      <w:pPr>
        <w:pStyle w:val="DissertationNormal"/>
      </w:pPr>
      <w:r>
        <w:t xml:space="preserve">The quantitative method is applied at the survey phase where </w:t>
      </w:r>
      <w:r w:rsidR="00C70A2D">
        <w:t xml:space="preserve">online survey questions are </w:t>
      </w:r>
      <w:r w:rsidR="00340297">
        <w:t>made available to the population</w:t>
      </w:r>
      <w:r w:rsidR="00633A05">
        <w:t xml:space="preserve"> via the website, SMS, Email and Facebook</w:t>
      </w:r>
      <w:r w:rsidR="00340297">
        <w:t xml:space="preserve">. </w:t>
      </w:r>
      <w:r w:rsidR="00A12620">
        <w:t xml:space="preserve">The survey questions were adopted from </w:t>
      </w:r>
      <w:r w:rsidR="002913F3">
        <w:t xml:space="preserve">usability and trust questions </w:t>
      </w:r>
      <w:r w:rsidR="008328CA">
        <w:t xml:space="preserve">developed in </w:t>
      </w:r>
      <w:hyperlink w:anchor="Flavian2006" w:history="1">
        <w:proofErr w:type="spellStart"/>
        <w:r w:rsidR="008328CA" w:rsidRPr="00922252">
          <w:rPr>
            <w:rStyle w:val="Hyperlink"/>
          </w:rPr>
          <w:t>Flavian</w:t>
        </w:r>
        <w:proofErr w:type="spellEnd"/>
        <w:r w:rsidR="008328CA" w:rsidRPr="00922252">
          <w:rPr>
            <w:rStyle w:val="Hyperlink"/>
          </w:rPr>
          <w:t xml:space="preserve">, </w:t>
        </w:r>
        <w:proofErr w:type="spellStart"/>
        <w:r w:rsidR="008328CA" w:rsidRPr="00922252">
          <w:rPr>
            <w:rStyle w:val="Hyperlink"/>
          </w:rPr>
          <w:t>Guinaliu</w:t>
        </w:r>
        <w:proofErr w:type="spellEnd"/>
        <w:r w:rsidR="008328CA" w:rsidRPr="00922252">
          <w:rPr>
            <w:rStyle w:val="Hyperlink"/>
          </w:rPr>
          <w:t xml:space="preserve"> and </w:t>
        </w:r>
        <w:proofErr w:type="spellStart"/>
        <w:r w:rsidR="008328CA" w:rsidRPr="00922252">
          <w:rPr>
            <w:rStyle w:val="Hyperlink"/>
          </w:rPr>
          <w:t>Gurrea</w:t>
        </w:r>
        <w:proofErr w:type="spellEnd"/>
        <w:r w:rsidR="008328CA" w:rsidRPr="00922252">
          <w:rPr>
            <w:rStyle w:val="Hyperlink"/>
          </w:rPr>
          <w:t xml:space="preserve"> (2006)</w:t>
        </w:r>
      </w:hyperlink>
      <w:r w:rsidR="002C3569">
        <w:t xml:space="preserve">, </w:t>
      </w:r>
      <w:hyperlink w:anchor="Tullis2004" w:history="1">
        <w:proofErr w:type="spellStart"/>
        <w:r w:rsidR="00290FD8" w:rsidRPr="002C3569">
          <w:rPr>
            <w:rStyle w:val="Hyperlink"/>
          </w:rPr>
          <w:t>Tullis</w:t>
        </w:r>
        <w:proofErr w:type="spellEnd"/>
        <w:r w:rsidR="00290FD8" w:rsidRPr="002C3569">
          <w:rPr>
            <w:rStyle w:val="Hyperlink"/>
          </w:rPr>
          <w:t xml:space="preserve"> and Ste</w:t>
        </w:r>
        <w:r w:rsidR="009C6DB4" w:rsidRPr="002C3569">
          <w:rPr>
            <w:rStyle w:val="Hyperlink"/>
          </w:rPr>
          <w:t>t</w:t>
        </w:r>
        <w:r w:rsidR="006A3E35" w:rsidRPr="002C3569">
          <w:rPr>
            <w:rStyle w:val="Hyperlink"/>
          </w:rPr>
          <w:t>son (</w:t>
        </w:r>
        <w:r w:rsidR="00290FD8" w:rsidRPr="002C3569">
          <w:rPr>
            <w:rStyle w:val="Hyperlink"/>
          </w:rPr>
          <w:t>2004</w:t>
        </w:r>
        <w:r w:rsidR="006A3E35" w:rsidRPr="002C3569">
          <w:rPr>
            <w:rStyle w:val="Hyperlink"/>
          </w:rPr>
          <w:t>)</w:t>
        </w:r>
      </w:hyperlink>
      <w:r w:rsidR="000C07A5">
        <w:t xml:space="preserve"> and </w:t>
      </w:r>
      <w:r w:rsidR="002C3569">
        <w:t xml:space="preserve">a few </w:t>
      </w:r>
      <w:r w:rsidR="00904B1A">
        <w:t>others</w:t>
      </w:r>
      <w:r w:rsidR="000C07A5">
        <w:t xml:space="preserve"> were modified to </w:t>
      </w:r>
      <w:r w:rsidR="00222223">
        <w:t>suit</w:t>
      </w:r>
      <w:r w:rsidR="000C07A5">
        <w:t xml:space="preserve"> the </w:t>
      </w:r>
      <w:r w:rsidR="00904B1A">
        <w:t>constructs being investigated</w:t>
      </w:r>
      <w:r w:rsidR="006A3E35">
        <w:t xml:space="preserve">. </w:t>
      </w:r>
      <w:r w:rsidR="004E3FE1">
        <w:t xml:space="preserve">The “questions” were in the form of statements requiring a positive or negative response. A </w:t>
      </w:r>
      <w:r w:rsidR="00733CB4">
        <w:t xml:space="preserve">rating scale of 1 to 5: </w:t>
      </w:r>
      <w:r w:rsidR="0063419B">
        <w:t>where 1 point represents</w:t>
      </w:r>
      <w:r w:rsidR="00733CB4">
        <w:t xml:space="preserve"> strongly </w:t>
      </w:r>
      <w:r w:rsidR="0063419B">
        <w:t>dis</w:t>
      </w:r>
      <w:r w:rsidR="00733CB4">
        <w:t>agree</w:t>
      </w:r>
      <w:r w:rsidR="0063419B">
        <w:t xml:space="preserve"> and</w:t>
      </w:r>
      <w:r w:rsidR="000A718F">
        <w:t xml:space="preserve"> 5 points represents strongly agree</w:t>
      </w:r>
      <w:r w:rsidR="004E3FE1">
        <w:t xml:space="preserve"> was used</w:t>
      </w:r>
      <w:r w:rsidR="00733CB4">
        <w:t>.</w:t>
      </w:r>
      <w:r w:rsidR="000A718F">
        <w:t xml:space="preserve"> </w:t>
      </w:r>
    </w:p>
    <w:p w:rsidR="00286C70" w:rsidRPr="00A12620" w:rsidRDefault="0034618A" w:rsidP="0058700A">
      <w:pPr>
        <w:pStyle w:val="DissertationNormal"/>
        <w:rPr>
          <w:szCs w:val="20"/>
        </w:rPr>
      </w:pPr>
      <w:r>
        <w:t>A relevant and random sample of the Nigerian</w:t>
      </w:r>
      <w:r w:rsidR="00170B6D">
        <w:t xml:space="preserve"> Internet</w:t>
      </w:r>
      <w:r>
        <w:t xml:space="preserve"> population was the focus of the sur</w:t>
      </w:r>
      <w:r w:rsidR="009E6CEF">
        <w:t xml:space="preserve">vey </w:t>
      </w:r>
      <w:r w:rsidR="00990B3C" w:rsidRPr="00A12620">
        <w:rPr>
          <w:szCs w:val="20"/>
        </w:rPr>
        <w:t>because this gave as</w:t>
      </w:r>
      <w:r w:rsidR="005F000E" w:rsidRPr="00A12620">
        <w:rPr>
          <w:szCs w:val="20"/>
        </w:rPr>
        <w:t xml:space="preserve"> much as</w:t>
      </w:r>
      <w:r w:rsidR="00990B3C" w:rsidRPr="00A12620">
        <w:rPr>
          <w:szCs w:val="20"/>
        </w:rPr>
        <w:t xml:space="preserve"> possible</w:t>
      </w:r>
      <w:r w:rsidR="00364BCB" w:rsidRPr="00A12620">
        <w:rPr>
          <w:szCs w:val="20"/>
        </w:rPr>
        <w:t xml:space="preserve"> a true representation of actual us</w:t>
      </w:r>
      <w:r w:rsidR="0076447E" w:rsidRPr="00A12620">
        <w:rPr>
          <w:szCs w:val="20"/>
        </w:rPr>
        <w:t>ers of the website.</w:t>
      </w:r>
      <w:r w:rsidR="00F23A0B" w:rsidRPr="00A12620">
        <w:rPr>
          <w:szCs w:val="20"/>
        </w:rPr>
        <w:t xml:space="preserve"> </w:t>
      </w:r>
      <w:r w:rsidR="00A12620" w:rsidRPr="00A12620">
        <w:rPr>
          <w:bCs/>
          <w:szCs w:val="20"/>
        </w:rPr>
        <w:t xml:space="preserve">The sample size for </w:t>
      </w:r>
      <w:r w:rsidR="00016EAD">
        <w:rPr>
          <w:bCs/>
          <w:szCs w:val="20"/>
        </w:rPr>
        <w:t xml:space="preserve">the </w:t>
      </w:r>
      <w:r w:rsidR="00A12620" w:rsidRPr="00A12620">
        <w:rPr>
          <w:bCs/>
          <w:szCs w:val="20"/>
        </w:rPr>
        <w:t xml:space="preserve">survey </w:t>
      </w:r>
      <w:r w:rsidR="00983984">
        <w:rPr>
          <w:bCs/>
          <w:szCs w:val="20"/>
        </w:rPr>
        <w:t xml:space="preserve">was </w:t>
      </w:r>
      <w:r w:rsidR="00D96CFB">
        <w:rPr>
          <w:bCs/>
          <w:szCs w:val="20"/>
        </w:rPr>
        <w:t>determined</w:t>
      </w:r>
      <w:r w:rsidR="00A12620" w:rsidRPr="00A12620">
        <w:rPr>
          <w:bCs/>
          <w:szCs w:val="20"/>
        </w:rPr>
        <w:t xml:space="preserve"> using the Creative Research Systems sample size calculator. The population of Internet users in Nigeria </w:t>
      </w:r>
      <w:r w:rsidR="00B92862">
        <w:rPr>
          <w:bCs/>
          <w:szCs w:val="20"/>
        </w:rPr>
        <w:t>as at 2011 is said to be</w:t>
      </w:r>
      <w:r w:rsidR="00A12620" w:rsidRPr="00A12620">
        <w:rPr>
          <w:bCs/>
          <w:szCs w:val="20"/>
        </w:rPr>
        <w:t xml:space="preserve"> 4</w:t>
      </w:r>
      <w:r w:rsidR="00A42AB3">
        <w:rPr>
          <w:bCs/>
          <w:szCs w:val="20"/>
        </w:rPr>
        <w:t>5</w:t>
      </w:r>
      <w:r w:rsidR="00A12620" w:rsidRPr="00A12620">
        <w:rPr>
          <w:bCs/>
          <w:szCs w:val="20"/>
        </w:rPr>
        <w:t>,000,000</w:t>
      </w:r>
      <w:r w:rsidR="00FA15EC">
        <w:rPr>
          <w:bCs/>
          <w:szCs w:val="20"/>
        </w:rPr>
        <w:t xml:space="preserve"> (</w:t>
      </w:r>
      <w:hyperlink w:anchor="InternetWorldStat2012" w:history="1">
        <w:r w:rsidR="00A42AB3" w:rsidRPr="005D6B93">
          <w:rPr>
            <w:rStyle w:val="Hyperlink"/>
          </w:rPr>
          <w:t>Internet World Stats, 2012</w:t>
        </w:r>
      </w:hyperlink>
      <w:r w:rsidR="00FA15EC">
        <w:rPr>
          <w:bCs/>
          <w:szCs w:val="20"/>
        </w:rPr>
        <w:t>)</w:t>
      </w:r>
      <w:r w:rsidR="00A12620" w:rsidRPr="00A12620">
        <w:rPr>
          <w:bCs/>
          <w:szCs w:val="20"/>
        </w:rPr>
        <w:t xml:space="preserve">. For a confidence level of 95% and with a margin of error of </w:t>
      </w:r>
      <w:r w:rsidR="00A12620" w:rsidRPr="00A12620">
        <w:rPr>
          <w:szCs w:val="20"/>
        </w:rPr>
        <w:t>±3.1, the sample size required was calculated to be 999</w:t>
      </w:r>
      <w:r w:rsidR="0048739C">
        <w:rPr>
          <w:szCs w:val="20"/>
        </w:rPr>
        <w:t>. Howe</w:t>
      </w:r>
      <w:r w:rsidR="0048739C">
        <w:rPr>
          <w:szCs w:val="20"/>
        </w:rPr>
        <w:t>v</w:t>
      </w:r>
      <w:r w:rsidR="0048739C">
        <w:rPr>
          <w:szCs w:val="20"/>
        </w:rPr>
        <w:t>er,</w:t>
      </w:r>
      <w:r w:rsidR="00A97D19">
        <w:rPr>
          <w:szCs w:val="20"/>
        </w:rPr>
        <w:t xml:space="preserve"> for a large population or unknown population size, </w:t>
      </w:r>
      <w:r w:rsidR="009E6CEF">
        <w:rPr>
          <w:szCs w:val="20"/>
        </w:rPr>
        <w:t>probability allows overlooking the population size</w:t>
      </w:r>
      <w:r w:rsidR="00A968D9">
        <w:rPr>
          <w:szCs w:val="20"/>
        </w:rPr>
        <w:t xml:space="preserve">. Therefore a sample size of </w:t>
      </w:r>
      <w:r w:rsidR="00605FE3">
        <w:rPr>
          <w:szCs w:val="20"/>
        </w:rPr>
        <w:t>‘</w:t>
      </w:r>
      <w:r w:rsidR="00A968D9" w:rsidRPr="00A968D9">
        <w:rPr>
          <w:i/>
          <w:color w:val="000000"/>
          <w:szCs w:val="20"/>
          <w:shd w:val="clear" w:color="auto" w:fill="FFFFFF"/>
        </w:rPr>
        <w:t>a sample of 500 people is equally useful in examining the opinions of a state of 15,000,000 as it would a city of 100,000</w:t>
      </w:r>
      <w:r w:rsidR="00605FE3">
        <w:rPr>
          <w:i/>
          <w:color w:val="000000"/>
          <w:szCs w:val="20"/>
          <w:shd w:val="clear" w:color="auto" w:fill="FFFFFF"/>
        </w:rPr>
        <w:t>’</w:t>
      </w:r>
      <w:r w:rsidR="00D9028C">
        <w:rPr>
          <w:szCs w:val="20"/>
        </w:rPr>
        <w:t xml:space="preserve"> (</w:t>
      </w:r>
      <w:hyperlink w:anchor="CreativeResearchSystems2007" w:history="1">
        <w:r w:rsidR="001138C1" w:rsidRPr="00B47236">
          <w:rPr>
            <w:rStyle w:val="Hyperlink"/>
            <w:szCs w:val="20"/>
          </w:rPr>
          <w:t>Creative Research Systems, 2007</w:t>
        </w:r>
      </w:hyperlink>
      <w:r w:rsidR="00D9028C">
        <w:rPr>
          <w:szCs w:val="20"/>
        </w:rPr>
        <w:t>)</w:t>
      </w:r>
      <w:r w:rsidR="00A12620" w:rsidRPr="00A12620">
        <w:rPr>
          <w:szCs w:val="20"/>
        </w:rPr>
        <w:t>.</w:t>
      </w:r>
      <w:r w:rsidR="00DF16F1">
        <w:rPr>
          <w:szCs w:val="20"/>
        </w:rPr>
        <w:t xml:space="preserve"> </w:t>
      </w:r>
    </w:p>
    <w:p w:rsidR="00ED11EE" w:rsidRDefault="002B14AA" w:rsidP="00ED11EE">
      <w:pPr>
        <w:pStyle w:val="StyleHeading2Underline"/>
      </w:pPr>
      <w:bookmarkStart w:id="34" w:name="_Toc333241045"/>
      <w:r>
        <w:t>Method of the Study</w:t>
      </w:r>
      <w:bookmarkEnd w:id="34"/>
      <w:r>
        <w:t xml:space="preserve"> </w:t>
      </w:r>
    </w:p>
    <w:p w:rsidR="00D26522" w:rsidRDefault="00774A31" w:rsidP="0058700A">
      <w:pPr>
        <w:pStyle w:val="DissertationNormal"/>
      </w:pPr>
      <w:r>
        <w:t>A</w:t>
      </w:r>
      <w:r w:rsidR="00AE7655">
        <w:t xml:space="preserve"> </w:t>
      </w:r>
      <w:r w:rsidR="00F03392">
        <w:t xml:space="preserve">Nigerian </w:t>
      </w:r>
      <w:r>
        <w:t xml:space="preserve">E-Book store </w:t>
      </w:r>
      <w:hyperlink r:id="rId29" w:history="1">
        <w:r w:rsidR="00F03392" w:rsidRPr="003D479B">
          <w:rPr>
            <w:rStyle w:val="Hyperlink"/>
          </w:rPr>
          <w:t>www.LiteraryWorld.com.ng</w:t>
        </w:r>
      </w:hyperlink>
      <w:r w:rsidR="00F03392">
        <w:t xml:space="preserve"> </w:t>
      </w:r>
      <w:r>
        <w:t xml:space="preserve">was used for the usability testing and survey phases. </w:t>
      </w:r>
      <w:r w:rsidR="00EE408D">
        <w:t xml:space="preserve">After completing tasks on the website, the </w:t>
      </w:r>
      <w:r w:rsidR="00172432">
        <w:t>participant</w:t>
      </w:r>
      <w:r w:rsidR="00EE408D">
        <w:t xml:space="preserve"> is presented with </w:t>
      </w:r>
      <w:r w:rsidR="00EE408D">
        <w:lastRenderedPageBreak/>
        <w:t>the</w:t>
      </w:r>
      <w:r w:rsidR="0080561F">
        <w:t xml:space="preserve"> online</w:t>
      </w:r>
      <w:r w:rsidR="00EE408D">
        <w:t xml:space="preserve"> questionnaire. </w:t>
      </w:r>
      <w:r w:rsidR="008C2806">
        <w:t xml:space="preserve">Following each usability test </w:t>
      </w:r>
      <w:r w:rsidR="005C2D75">
        <w:t xml:space="preserve">and mini survey, </w:t>
      </w:r>
      <w:r w:rsidR="008C2806">
        <w:t>was a re-design of the website and another usability test</w:t>
      </w:r>
      <w:r w:rsidR="001E5041">
        <w:t xml:space="preserve"> up to a total of thr</w:t>
      </w:r>
      <w:r w:rsidR="00115187">
        <w:t>ee cycles</w:t>
      </w:r>
      <w:r w:rsidR="008C2806">
        <w:t>. The main survey came at the completion of all usability test</w:t>
      </w:r>
      <w:r w:rsidR="00AE0F7C">
        <w:t>s and re-design of the website to attain usability standards.</w:t>
      </w:r>
      <w:r w:rsidR="008C2806">
        <w:t xml:space="preserve"> </w:t>
      </w:r>
    </w:p>
    <w:p w:rsidR="00D26522" w:rsidRPr="009D0264" w:rsidRDefault="00D26522" w:rsidP="009D0264">
      <w:pPr>
        <w:pStyle w:val="Heading2"/>
        <w:rPr>
          <w:u w:val="single"/>
        </w:rPr>
      </w:pPr>
      <w:bookmarkStart w:id="35" w:name="_Toc333241046"/>
      <w:r w:rsidRPr="009D0264">
        <w:rPr>
          <w:u w:val="single"/>
        </w:rPr>
        <w:t>Usability Testing Implementation</w:t>
      </w:r>
      <w:bookmarkEnd w:id="35"/>
    </w:p>
    <w:p w:rsidR="0061472E" w:rsidRDefault="00BD3A13" w:rsidP="00D26522">
      <w:pPr>
        <w:pStyle w:val="BodyText"/>
      </w:pPr>
      <w:r>
        <w:t xml:space="preserve">Adopting Krug (2000) usability testing technique, </w:t>
      </w:r>
      <w:r w:rsidR="0071554A">
        <w:t>the</w:t>
      </w:r>
      <w:r>
        <w:t xml:space="preserve"> usability tests were conducted </w:t>
      </w:r>
      <w:r w:rsidR="0071554A">
        <w:t xml:space="preserve">in three stages and </w:t>
      </w:r>
      <w:r>
        <w:t>with</w:t>
      </w:r>
      <w:r w:rsidR="00EC0A70">
        <w:t xml:space="preserve"> </w:t>
      </w:r>
      <w:r w:rsidR="0024469C">
        <w:t>7</w:t>
      </w:r>
      <w:r w:rsidR="00462433">
        <w:t>-8</w:t>
      </w:r>
      <w:r w:rsidR="0024469C">
        <w:t xml:space="preserve"> </w:t>
      </w:r>
      <w:r w:rsidR="008954D9">
        <w:t xml:space="preserve">participants </w:t>
      </w:r>
      <w:r w:rsidR="007244C8">
        <w:t xml:space="preserve">at </w:t>
      </w:r>
      <w:r w:rsidR="008954D9">
        <w:t>each testing</w:t>
      </w:r>
      <w:r w:rsidR="004C02CE">
        <w:t xml:space="preserve"> stage</w:t>
      </w:r>
      <w:r w:rsidR="008954D9">
        <w:t xml:space="preserve"> with each participant being tested separately. </w:t>
      </w:r>
      <w:r w:rsidR="00AF06B8">
        <w:t>Informed consent was obtained from each participant prior to the test which gives the researcher permission to use the videos and data obtained for the pu</w:t>
      </w:r>
      <w:r w:rsidR="00AF06B8">
        <w:t>r</w:t>
      </w:r>
      <w:r w:rsidR="00AF06B8">
        <w:t>pose of the research. Demographic information was also obtained from participants.</w:t>
      </w:r>
      <w:r w:rsidR="00DF14CB">
        <w:t xml:space="preserve"> </w:t>
      </w:r>
      <w:r w:rsidR="00B56649">
        <w:t>Each</w:t>
      </w:r>
      <w:r w:rsidR="00744760">
        <w:t xml:space="preserve"> test</w:t>
      </w:r>
      <w:r w:rsidR="00B56649">
        <w:t xml:space="preserve"> was</w:t>
      </w:r>
      <w:r w:rsidR="00744760">
        <w:t xml:space="preserve"> carried out at the participant’s</w:t>
      </w:r>
      <w:r w:rsidR="00590A4A">
        <w:t xml:space="preserve"> location</w:t>
      </w:r>
      <w:r w:rsidR="00DF14CB">
        <w:t xml:space="preserve">. </w:t>
      </w:r>
      <w:r w:rsidR="00FD534C">
        <w:t xml:space="preserve">Appendix A2 details the usability test questions structure. </w:t>
      </w:r>
      <w:r w:rsidR="00DF14CB">
        <w:t>M</w:t>
      </w:r>
      <w:r w:rsidR="00140E04">
        <w:t>ouse movements across the screen</w:t>
      </w:r>
      <w:r w:rsidR="00B735A4">
        <w:t xml:space="preserve"> as the user navigated the </w:t>
      </w:r>
      <w:r w:rsidR="00A91A52">
        <w:t>we</w:t>
      </w:r>
      <w:r w:rsidR="00A91A52">
        <w:t>b</w:t>
      </w:r>
      <w:r w:rsidR="00A91A52">
        <w:t>site and</w:t>
      </w:r>
      <w:r w:rsidR="00140E04">
        <w:t xml:space="preserve"> </w:t>
      </w:r>
      <w:r w:rsidR="00544029">
        <w:rPr>
          <w:i/>
        </w:rPr>
        <w:t>think-aloud</w:t>
      </w:r>
      <w:r w:rsidR="00282DA5">
        <w:rPr>
          <w:i/>
        </w:rPr>
        <w:t xml:space="preserve"> </w:t>
      </w:r>
      <w:r w:rsidR="002E25FE">
        <w:t xml:space="preserve">comments were captured using </w:t>
      </w:r>
      <w:proofErr w:type="spellStart"/>
      <w:r w:rsidR="002E25FE">
        <w:t>Camtasia</w:t>
      </w:r>
      <w:proofErr w:type="spellEnd"/>
      <w:r w:rsidR="002E25FE">
        <w:t xml:space="preserve"> screen recording </w:t>
      </w:r>
      <w:r w:rsidR="00DE1F25">
        <w:t xml:space="preserve">software. </w:t>
      </w:r>
      <w:r w:rsidR="00F2693B">
        <w:t>A</w:t>
      </w:r>
      <w:r w:rsidR="00183E77">
        <w:t>n</w:t>
      </w:r>
      <w:r w:rsidR="00F2693B">
        <w:t xml:space="preserve"> in-built webcam </w:t>
      </w:r>
      <w:r w:rsidR="00183E77">
        <w:t>also captured the participant’s expressions as she uses the website.</w:t>
      </w:r>
      <w:r w:rsidR="00BA4809">
        <w:t xml:space="preserve"> </w:t>
      </w:r>
      <w:r w:rsidR="0061472E">
        <w:t>Fig</w:t>
      </w:r>
      <w:r w:rsidR="00F2693B">
        <w:t xml:space="preserve">ure 7 shows a screen shot of </w:t>
      </w:r>
      <w:r w:rsidR="00BA4809">
        <w:t>what this</w:t>
      </w:r>
      <w:r w:rsidR="0061472E">
        <w:t xml:space="preserve"> process</w:t>
      </w:r>
      <w:r w:rsidR="00BA4809">
        <w:t xml:space="preserve"> looks like</w:t>
      </w:r>
      <w:r w:rsidR="0061472E">
        <w:t xml:space="preserve">. </w:t>
      </w:r>
      <w:r w:rsidR="004A36CA">
        <w:t>The website is shown and the user’</w:t>
      </w:r>
      <w:r w:rsidR="0063430E">
        <w:t xml:space="preserve">s face is captured at </w:t>
      </w:r>
      <w:r w:rsidR="004A36CA">
        <w:t>the bottom right of the screen.</w:t>
      </w:r>
    </w:p>
    <w:p w:rsidR="00C058CB" w:rsidRDefault="005F52E8" w:rsidP="00D26522">
      <w:pPr>
        <w:pStyle w:val="BodyText"/>
      </w:pPr>
      <w:r>
        <w:rPr>
          <w:noProof/>
          <w:lang w:val="en-GB" w:eastAsia="en-GB" w:bidi="ar-SA"/>
        </w:rPr>
        <w:drawing>
          <wp:inline distT="0" distB="0" distL="0" distR="0" wp14:anchorId="4F807199" wp14:editId="0D92E595">
            <wp:extent cx="5048250" cy="2790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048250" cy="2790190"/>
                    </a:xfrm>
                    <a:prstGeom prst="rect">
                      <a:avLst/>
                    </a:prstGeom>
                  </pic:spPr>
                </pic:pic>
              </a:graphicData>
            </a:graphic>
          </wp:inline>
        </w:drawing>
      </w:r>
    </w:p>
    <w:p w:rsidR="00C058CB" w:rsidRDefault="00C058CB" w:rsidP="00C058CB">
      <w:pPr>
        <w:pStyle w:val="Caption"/>
      </w:pPr>
      <w:bookmarkStart w:id="36" w:name="_Toc333241084"/>
      <w:r>
        <w:t xml:space="preserve">Figure </w:t>
      </w:r>
      <w:r w:rsidR="00307226">
        <w:fldChar w:fldCharType="begin"/>
      </w:r>
      <w:r>
        <w:instrText xml:space="preserve"> SEQ Figure \* ARABIC </w:instrText>
      </w:r>
      <w:r w:rsidR="00307226">
        <w:fldChar w:fldCharType="separate"/>
      </w:r>
      <w:r w:rsidR="00517056">
        <w:rPr>
          <w:noProof/>
        </w:rPr>
        <w:t>7</w:t>
      </w:r>
      <w:r w:rsidR="00307226">
        <w:fldChar w:fldCharType="end"/>
      </w:r>
      <w:r>
        <w:t>: Sample page of Usability Screen Capture</w:t>
      </w:r>
      <w:bookmarkEnd w:id="36"/>
    </w:p>
    <w:p w:rsidR="00621189" w:rsidRDefault="00F03392" w:rsidP="00D26522">
      <w:pPr>
        <w:pStyle w:val="BodyText"/>
      </w:pPr>
      <w:r>
        <w:lastRenderedPageBreak/>
        <w:t xml:space="preserve">The usability test began with a </w:t>
      </w:r>
      <w:r w:rsidR="004166B3">
        <w:t>‘</w:t>
      </w:r>
      <w:r w:rsidRPr="00DE7269">
        <w:rPr>
          <w:i/>
        </w:rPr>
        <w:t>Get it</w:t>
      </w:r>
      <w:r w:rsidR="004166B3">
        <w:rPr>
          <w:i/>
        </w:rPr>
        <w:t>’</w:t>
      </w:r>
      <w:r>
        <w:t xml:space="preserve"> test to determine if users understood what the we</w:t>
      </w:r>
      <w:r>
        <w:t>b</w:t>
      </w:r>
      <w:r>
        <w:t>site represented</w:t>
      </w:r>
      <w:r w:rsidR="00DE7269">
        <w:t xml:space="preserve">. This was followed by </w:t>
      </w:r>
      <w:r w:rsidR="001B182A">
        <w:t xml:space="preserve">nine </w:t>
      </w:r>
      <w:r w:rsidR="007C58A2" w:rsidRPr="007C58A2">
        <w:rPr>
          <w:i/>
        </w:rPr>
        <w:t>‘</w:t>
      </w:r>
      <w:r w:rsidR="00DE7269" w:rsidRPr="007C58A2">
        <w:rPr>
          <w:i/>
        </w:rPr>
        <w:t>Key tasks</w:t>
      </w:r>
      <w:r w:rsidR="007C58A2" w:rsidRPr="007C58A2">
        <w:rPr>
          <w:i/>
        </w:rPr>
        <w:t>’</w:t>
      </w:r>
      <w:r w:rsidR="001B182A">
        <w:t xml:space="preserve"> to search for information on the website and perform shopping </w:t>
      </w:r>
      <w:r w:rsidR="00CC49C3">
        <w:t xml:space="preserve">and registration </w:t>
      </w:r>
      <w:r w:rsidR="001B182A">
        <w:t>functions</w:t>
      </w:r>
      <w:r w:rsidR="00CC49C3">
        <w:t xml:space="preserve"> or make enquiries</w:t>
      </w:r>
      <w:r w:rsidR="001B182A">
        <w:t xml:space="preserve">. </w:t>
      </w:r>
      <w:r w:rsidR="00FF4496">
        <w:t xml:space="preserve">The session ended with exit questions </w:t>
      </w:r>
      <w:r w:rsidR="00401306">
        <w:t xml:space="preserve">– this was </w:t>
      </w:r>
      <w:r w:rsidR="00FF4496">
        <w:t>to sample participants</w:t>
      </w:r>
      <w:r w:rsidR="00CE3ADA">
        <w:t>’</w:t>
      </w:r>
      <w:r w:rsidR="00FF4496">
        <w:t xml:space="preserve"> opinions about the website</w:t>
      </w:r>
      <w:r w:rsidR="00401306">
        <w:t xml:space="preserve"> and </w:t>
      </w:r>
      <w:r w:rsidR="00313CE9">
        <w:t xml:space="preserve">also to </w:t>
      </w:r>
      <w:r w:rsidR="00401306">
        <w:t>obtain a summary of their experience during the test</w:t>
      </w:r>
      <w:r w:rsidR="00FF4496">
        <w:t xml:space="preserve">. </w:t>
      </w:r>
      <w:r w:rsidR="00987989">
        <w:t>A mini survey was then conducted at the conclusion of the usability test.</w:t>
      </w:r>
    </w:p>
    <w:p w:rsidR="006902C2" w:rsidRDefault="00621189" w:rsidP="00D26522">
      <w:pPr>
        <w:pStyle w:val="BodyText"/>
      </w:pPr>
      <w:r>
        <w:t>The initial usability test and subsequent survey revealed very low scores on the usability and trust measures.</w:t>
      </w:r>
      <w:r w:rsidR="001F23AC">
        <w:t xml:space="preserve"> The “Get it” response was </w:t>
      </w:r>
      <w:r w:rsidR="00530173">
        <w:t>slow, averaging 20secs instead of the e</w:t>
      </w:r>
      <w:r w:rsidR="00530173">
        <w:t>x</w:t>
      </w:r>
      <w:r w:rsidR="00530173">
        <w:t xml:space="preserve">pected 4-5secs. It was also </w:t>
      </w:r>
      <w:r w:rsidR="001F23AC">
        <w:t>not very accurate across all participants with 100% referring to the website as “a website that sells books”</w:t>
      </w:r>
      <w:r w:rsidR="00973E87">
        <w:t xml:space="preserve">. Although </w:t>
      </w:r>
      <w:r w:rsidR="00C16B36">
        <w:t>most k</w:t>
      </w:r>
      <w:r w:rsidR="00973E87">
        <w:t xml:space="preserve">ey tasks were completed, </w:t>
      </w:r>
      <w:r w:rsidR="0080561F">
        <w:t xml:space="preserve">the </w:t>
      </w:r>
      <w:r w:rsidR="000056E4">
        <w:t>time taken to complete</w:t>
      </w:r>
      <w:r w:rsidR="009419DA">
        <w:t xml:space="preserve"> tasks</w:t>
      </w:r>
      <w:r w:rsidR="000056E4">
        <w:t xml:space="preserve"> </w:t>
      </w:r>
      <w:r w:rsidR="00C16B36">
        <w:t>was not encouraging</w:t>
      </w:r>
      <w:r w:rsidR="00B11FF9">
        <w:t>. 100% of participants did not co</w:t>
      </w:r>
      <w:r w:rsidR="00B11FF9">
        <w:t>m</w:t>
      </w:r>
      <w:r w:rsidR="00B11FF9">
        <w:t xml:space="preserve">plete key task 8: </w:t>
      </w:r>
      <w:r w:rsidR="00B11FF9" w:rsidRPr="0038320C">
        <w:rPr>
          <w:i/>
        </w:rPr>
        <w:t>How will you contact Literary World with enquiries if you needed to?</w:t>
      </w:r>
      <w:r w:rsidR="000056E4">
        <w:t xml:space="preserve"> </w:t>
      </w:r>
      <w:r w:rsidR="00973E87">
        <w:t xml:space="preserve">In addition, </w:t>
      </w:r>
      <w:r w:rsidR="00AC06BF">
        <w:t>on the average</w:t>
      </w:r>
      <w:r w:rsidR="00A94BCC">
        <w:t>,</w:t>
      </w:r>
      <w:r w:rsidR="00AC06BF">
        <w:t xml:space="preserve"> total duration was above 30mins for most participants.</w:t>
      </w:r>
      <w:r w:rsidR="001F23AC">
        <w:t xml:space="preserve"> </w:t>
      </w:r>
      <w:r w:rsidR="00AD2730">
        <w:t>At the conclusion of this stage a total of 1</w:t>
      </w:r>
      <w:r w:rsidR="00AA1CC9">
        <w:t>5</w:t>
      </w:r>
      <w:r w:rsidR="00AD2730">
        <w:t xml:space="preserve"> errors</w:t>
      </w:r>
      <w:r w:rsidR="0032289D">
        <w:t>/complaints</w:t>
      </w:r>
      <w:r w:rsidR="00AD2730">
        <w:t xml:space="preserve"> were </w:t>
      </w:r>
      <w:r w:rsidR="006902C2">
        <w:t>thrown up.</w:t>
      </w:r>
      <w:r w:rsidR="006171A9">
        <w:t xml:space="preserve"> Four</w:t>
      </w:r>
      <w:r w:rsidR="00AA1CC9">
        <w:t xml:space="preserve"> of the co</w:t>
      </w:r>
      <w:r w:rsidR="00AA1CC9">
        <w:t>m</w:t>
      </w:r>
      <w:r w:rsidR="00AA1CC9">
        <w:t xml:space="preserve">plaints had to do with look and feel: </w:t>
      </w:r>
      <w:r w:rsidR="006171A9">
        <w:t>color</w:t>
      </w:r>
      <w:r w:rsidR="00AA1CC9">
        <w:t>, layout</w:t>
      </w:r>
      <w:r w:rsidR="006171A9">
        <w:t>, font and location of banners.</w:t>
      </w:r>
      <w:r w:rsidR="00AA1CC9">
        <w:t xml:space="preserve"> </w:t>
      </w:r>
    </w:p>
    <w:p w:rsidR="00C13610" w:rsidRDefault="006902C2" w:rsidP="00D26522">
      <w:pPr>
        <w:pStyle w:val="BodyText"/>
      </w:pPr>
      <w:proofErr w:type="gramStart"/>
      <w:r>
        <w:t>i</w:t>
      </w:r>
      <w:proofErr w:type="gramEnd"/>
      <w:r>
        <w:tab/>
      </w:r>
      <w:r w:rsidR="00540AAD">
        <w:t xml:space="preserve">Inability </w:t>
      </w:r>
      <w:r w:rsidR="00C13610">
        <w:t>to determine what the website represented</w:t>
      </w:r>
    </w:p>
    <w:p w:rsidR="00C13610" w:rsidRDefault="00C13610" w:rsidP="00D26522">
      <w:pPr>
        <w:pStyle w:val="BodyText"/>
      </w:pPr>
      <w:proofErr w:type="gramStart"/>
      <w:r>
        <w:t>ii</w:t>
      </w:r>
      <w:proofErr w:type="gramEnd"/>
      <w:r>
        <w:tab/>
      </w:r>
      <w:r w:rsidR="00621189">
        <w:t xml:space="preserve"> </w:t>
      </w:r>
      <w:r w:rsidR="007B01B6">
        <w:t xml:space="preserve">Menu bar </w:t>
      </w:r>
      <w:r w:rsidR="00E328E9">
        <w:t>absent</w:t>
      </w:r>
    </w:p>
    <w:p w:rsidR="00540AAD" w:rsidRDefault="00C13610" w:rsidP="00D26522">
      <w:pPr>
        <w:pStyle w:val="BodyText"/>
      </w:pPr>
      <w:proofErr w:type="gramStart"/>
      <w:r>
        <w:t>iii</w:t>
      </w:r>
      <w:proofErr w:type="gramEnd"/>
      <w:r>
        <w:tab/>
      </w:r>
      <w:r w:rsidR="00FA4913">
        <w:t xml:space="preserve">Poor look and feel: </w:t>
      </w:r>
      <w:r w:rsidR="00AA1CC9">
        <w:t>layout</w:t>
      </w:r>
      <w:r w:rsidR="006171A9">
        <w:t>, font, banner location and color scheme</w:t>
      </w:r>
      <w:r w:rsidR="00FA4913">
        <w:t xml:space="preserve"> was jarring</w:t>
      </w:r>
    </w:p>
    <w:p w:rsidR="00540AAD" w:rsidRDefault="00540AAD" w:rsidP="00D26522">
      <w:pPr>
        <w:pStyle w:val="BodyText"/>
      </w:pPr>
      <w:proofErr w:type="spellStart"/>
      <w:proofErr w:type="gramStart"/>
      <w:r>
        <w:t>iv</w:t>
      </w:r>
      <w:proofErr w:type="spellEnd"/>
      <w:proofErr w:type="gramEnd"/>
      <w:r>
        <w:tab/>
        <w:t>No search facility</w:t>
      </w:r>
    </w:p>
    <w:p w:rsidR="00E13FE9" w:rsidRDefault="00E13FE9" w:rsidP="00D26522">
      <w:pPr>
        <w:pStyle w:val="BodyText"/>
      </w:pPr>
      <w:proofErr w:type="gramStart"/>
      <w:r>
        <w:t>v</w:t>
      </w:r>
      <w:proofErr w:type="gramEnd"/>
      <w:r>
        <w:tab/>
        <w:t>Unable to view shopping cart</w:t>
      </w:r>
    </w:p>
    <w:p w:rsidR="00E13FE9" w:rsidRDefault="00E13FE9" w:rsidP="00D26522">
      <w:pPr>
        <w:pStyle w:val="BodyText"/>
      </w:pPr>
      <w:proofErr w:type="gramStart"/>
      <w:r>
        <w:t>vi</w:t>
      </w:r>
      <w:proofErr w:type="gramEnd"/>
      <w:r>
        <w:tab/>
        <w:t>Unable to contact customer service</w:t>
      </w:r>
    </w:p>
    <w:p w:rsidR="00E13FE9" w:rsidRDefault="00E13FE9" w:rsidP="00D26522">
      <w:pPr>
        <w:pStyle w:val="BodyText"/>
      </w:pPr>
      <w:proofErr w:type="gramStart"/>
      <w:r>
        <w:t>vii</w:t>
      </w:r>
      <w:proofErr w:type="gramEnd"/>
      <w:r>
        <w:tab/>
      </w:r>
      <w:r w:rsidR="00A74418">
        <w:t xml:space="preserve">Excessive scrolling </w:t>
      </w:r>
      <w:r w:rsidR="004822B3">
        <w:t>on the web page to get to the bottom of the page</w:t>
      </w:r>
    </w:p>
    <w:p w:rsidR="004822B3" w:rsidRDefault="004822B3" w:rsidP="00D26522">
      <w:pPr>
        <w:pStyle w:val="BodyText"/>
      </w:pPr>
      <w:proofErr w:type="gramStart"/>
      <w:r>
        <w:t>viii</w:t>
      </w:r>
      <w:proofErr w:type="gramEnd"/>
      <w:r>
        <w:tab/>
      </w:r>
      <w:r w:rsidR="00FC221C">
        <w:t>General difficulty and frustration in finding information</w:t>
      </w:r>
    </w:p>
    <w:p w:rsidR="00FC221C" w:rsidRDefault="00FC221C" w:rsidP="00D26522">
      <w:pPr>
        <w:pStyle w:val="BodyText"/>
      </w:pPr>
      <w:proofErr w:type="gramStart"/>
      <w:r>
        <w:t>ix</w:t>
      </w:r>
      <w:proofErr w:type="gramEnd"/>
      <w:r>
        <w:tab/>
        <w:t>Poor grouping of book categories</w:t>
      </w:r>
    </w:p>
    <w:p w:rsidR="00EF443A" w:rsidRDefault="00741DA3" w:rsidP="00D26522">
      <w:pPr>
        <w:pStyle w:val="BodyText"/>
      </w:pPr>
      <w:proofErr w:type="gramStart"/>
      <w:r>
        <w:t>x</w:t>
      </w:r>
      <w:proofErr w:type="gramEnd"/>
      <w:r>
        <w:tab/>
      </w:r>
      <w:r w:rsidR="004D4D17">
        <w:t>Poor navigation</w:t>
      </w:r>
      <w:r w:rsidR="00863ADA">
        <w:t xml:space="preserve"> especially in </w:t>
      </w:r>
      <w:r w:rsidR="00EF443A">
        <w:t xml:space="preserve">getting back to </w:t>
      </w:r>
      <w:r w:rsidR="00863ADA">
        <w:t>home page</w:t>
      </w:r>
      <w:r w:rsidR="00EF443A">
        <w:t xml:space="preserve"> </w:t>
      </w:r>
    </w:p>
    <w:p w:rsidR="00540234" w:rsidRDefault="00540234" w:rsidP="00D26522">
      <w:pPr>
        <w:pStyle w:val="BodyText"/>
      </w:pPr>
      <w:proofErr w:type="gramStart"/>
      <w:r>
        <w:lastRenderedPageBreak/>
        <w:t>xi</w:t>
      </w:r>
      <w:proofErr w:type="gramEnd"/>
      <w:r>
        <w:tab/>
      </w:r>
      <w:r w:rsidR="009C79A0">
        <w:t>Password reset</w:t>
      </w:r>
      <w:r w:rsidR="00D17193">
        <w:t>/Lost password</w:t>
      </w:r>
      <w:r w:rsidR="009C79A0">
        <w:t xml:space="preserve"> feature not available</w:t>
      </w:r>
    </w:p>
    <w:p w:rsidR="000428B5" w:rsidRDefault="00184DCC" w:rsidP="00D26522">
      <w:pPr>
        <w:pStyle w:val="BodyText"/>
      </w:pPr>
      <w:r>
        <w:t>The mini survey scores for the trust and usability measures at this stage were also poor with usability measure averaging 2.2 out of 5 and trust measure averaging 1.8 out of 5</w:t>
      </w:r>
      <w:r w:rsidR="00A91029">
        <w:t>.</w:t>
      </w:r>
      <w:r>
        <w:t xml:space="preserve"> </w:t>
      </w:r>
      <w:r w:rsidR="00575666">
        <w:t>Following the feedback from phase 1</w:t>
      </w:r>
      <w:r w:rsidR="00F3411B">
        <w:t xml:space="preserve"> testing</w:t>
      </w:r>
      <w:r w:rsidR="00575666">
        <w:t xml:space="preserve">, the </w:t>
      </w:r>
      <w:r w:rsidR="00AB047A">
        <w:t xml:space="preserve">LiteraryWorld.com.ng </w:t>
      </w:r>
      <w:r w:rsidR="00575666">
        <w:t xml:space="preserve">was modified to address all the issues raised before phase 2 testing commenced. </w:t>
      </w:r>
    </w:p>
    <w:p w:rsidR="005F52E8" w:rsidRDefault="00BC7AF6" w:rsidP="00D26522">
      <w:pPr>
        <w:pStyle w:val="BodyText"/>
      </w:pPr>
      <w:r>
        <w:t xml:space="preserve">At the second phase, 7 users were tested separately and also participated in </w:t>
      </w:r>
      <w:r w:rsidR="00966918">
        <w:t xml:space="preserve">a </w:t>
      </w:r>
      <w:r>
        <w:t>min</w:t>
      </w:r>
      <w:r w:rsidR="00F63E4F">
        <w:t>i</w:t>
      </w:r>
      <w:r>
        <w:t xml:space="preserve"> su</w:t>
      </w:r>
      <w:r>
        <w:t>r</w:t>
      </w:r>
      <w:r>
        <w:t>vey.</w:t>
      </w:r>
      <w:r w:rsidR="00EC47E7">
        <w:t xml:space="preserve"> </w:t>
      </w:r>
      <w:r w:rsidR="001B6E70">
        <w:t xml:space="preserve">Improved response was observed for the “Get it” </w:t>
      </w:r>
      <w:r w:rsidR="00EF7A36">
        <w:t>test. 80% of participants responded that the website was an e-book store within 5secs</w:t>
      </w:r>
      <w:r w:rsidR="007D26E2">
        <w:t xml:space="preserve">. </w:t>
      </w:r>
      <w:r w:rsidR="00BA6B75">
        <w:t>In addition ALL key tasks were co</w:t>
      </w:r>
      <w:r w:rsidR="00BA6B75">
        <w:t>m</w:t>
      </w:r>
      <w:r w:rsidR="00BA6B75">
        <w:t>pleted with minimal frustration on the part of participants.</w:t>
      </w:r>
      <w:r w:rsidR="00EF7A36">
        <w:t xml:space="preserve"> </w:t>
      </w:r>
      <w:r w:rsidR="00035C87">
        <w:t xml:space="preserve">Only 3 </w:t>
      </w:r>
      <w:r w:rsidR="00A94BCC">
        <w:t xml:space="preserve">complaints </w:t>
      </w:r>
      <w:r w:rsidR="00035C87">
        <w:t xml:space="preserve">were raised at this stage. </w:t>
      </w:r>
    </w:p>
    <w:p w:rsidR="007956C9" w:rsidRDefault="007956C9" w:rsidP="00D26522">
      <w:pPr>
        <w:pStyle w:val="BodyText"/>
      </w:pPr>
      <w:proofErr w:type="gramStart"/>
      <w:r>
        <w:t>i</w:t>
      </w:r>
      <w:proofErr w:type="gramEnd"/>
      <w:r>
        <w:tab/>
      </w:r>
      <w:r w:rsidR="006B33AD">
        <w:t>S</w:t>
      </w:r>
      <w:r w:rsidR="001D0092">
        <w:t>hortcut to view shopping cart items</w:t>
      </w:r>
    </w:p>
    <w:p w:rsidR="001D0092" w:rsidRDefault="001D0092" w:rsidP="00D26522">
      <w:pPr>
        <w:pStyle w:val="BodyText"/>
      </w:pPr>
      <w:proofErr w:type="gramStart"/>
      <w:r>
        <w:t>ii</w:t>
      </w:r>
      <w:proofErr w:type="gramEnd"/>
      <w:r>
        <w:tab/>
      </w:r>
      <w:r w:rsidR="006B33AD">
        <w:t>M</w:t>
      </w:r>
      <w:r w:rsidR="003A7534">
        <w:t xml:space="preserve">odification to </w:t>
      </w:r>
      <w:r w:rsidR="008357B3">
        <w:t>graphics to include electronic devices (</w:t>
      </w:r>
      <w:proofErr w:type="spellStart"/>
      <w:r w:rsidR="008357B3">
        <w:t>iPad</w:t>
      </w:r>
      <w:proofErr w:type="spellEnd"/>
      <w:r w:rsidR="008357B3">
        <w:t xml:space="preserve">, </w:t>
      </w:r>
      <w:proofErr w:type="spellStart"/>
      <w:r w:rsidR="008357B3">
        <w:t>etc</w:t>
      </w:r>
      <w:proofErr w:type="spellEnd"/>
      <w:r w:rsidR="008357B3">
        <w:t>)</w:t>
      </w:r>
    </w:p>
    <w:p w:rsidR="003A7534" w:rsidRDefault="003A7534" w:rsidP="00D26522">
      <w:pPr>
        <w:pStyle w:val="BodyText"/>
      </w:pPr>
      <w:proofErr w:type="gramStart"/>
      <w:r>
        <w:t>ii</w:t>
      </w:r>
      <w:r w:rsidR="004D38A5">
        <w:t>i</w:t>
      </w:r>
      <w:proofErr w:type="gramEnd"/>
      <w:r w:rsidR="004D38A5">
        <w:tab/>
      </w:r>
      <w:r w:rsidR="007E56C5">
        <w:t>Placing menu bar with categories on each page</w:t>
      </w:r>
    </w:p>
    <w:p w:rsidR="006171BF" w:rsidRDefault="00005647" w:rsidP="00D26522">
      <w:pPr>
        <w:pStyle w:val="BodyText"/>
      </w:pPr>
      <w:r>
        <w:t xml:space="preserve">The mini survey scores at this phase were </w:t>
      </w:r>
      <w:r w:rsidR="00610154">
        <w:t xml:space="preserve">very much improved averaging </w:t>
      </w:r>
      <w:r w:rsidR="006171BF">
        <w:t>3.8 and 4.0 for trust and usability respectively.</w:t>
      </w:r>
    </w:p>
    <w:p w:rsidR="00D26522" w:rsidRDefault="00744137" w:rsidP="00D26522">
      <w:pPr>
        <w:pStyle w:val="BodyText"/>
      </w:pPr>
      <w:r>
        <w:t>Again, LiteraryWorld.com.ng was modified to include these changes before a third and final usability test and mini survey was conducted</w:t>
      </w:r>
      <w:r w:rsidR="0007723B">
        <w:t xml:space="preserve"> with 8 participants. At this </w:t>
      </w:r>
      <w:r w:rsidR="007B2713">
        <w:t>stage</w:t>
      </w:r>
      <w:r w:rsidR="0007723B">
        <w:t xml:space="preserve">, very minor observations were made by </w:t>
      </w:r>
      <w:r w:rsidR="003A3E6A">
        <w:t>participants’</w:t>
      </w:r>
      <w:r w:rsidR="00DB4C90">
        <w:t xml:space="preserve"> mostly on layout and no issues were raised on content, search, navigation or </w:t>
      </w:r>
      <w:r w:rsidR="0082578A">
        <w:t>functionality</w:t>
      </w:r>
      <w:r w:rsidR="003A3E6A">
        <w:t>.</w:t>
      </w:r>
      <w:r w:rsidR="00FF731F">
        <w:t xml:space="preserve"> </w:t>
      </w:r>
      <w:r w:rsidR="002A0571">
        <w:t>A summary of the usability testing phase is shown below</w:t>
      </w:r>
      <w:r w:rsidR="00D26801">
        <w:t xml:space="preserve"> in Table 1</w:t>
      </w:r>
      <w:r w:rsidR="003F15D3">
        <w:t xml:space="preserve">. </w:t>
      </w:r>
      <w:r w:rsidR="00757247">
        <w:t xml:space="preserve">The </w:t>
      </w:r>
      <w:r w:rsidR="00EB3B80">
        <w:t xml:space="preserve">entire </w:t>
      </w:r>
      <w:r w:rsidR="00C053FB">
        <w:t xml:space="preserve">usability testing </w:t>
      </w:r>
      <w:r w:rsidR="0007715A">
        <w:t xml:space="preserve">phase </w:t>
      </w:r>
      <w:r w:rsidR="00494765">
        <w:t xml:space="preserve">and mini survey </w:t>
      </w:r>
      <w:r w:rsidR="00C053FB">
        <w:t>was concluded in April 2012</w:t>
      </w:r>
      <w:r w:rsidR="00EB3B80">
        <w:t xml:space="preserve"> before the main survey commenced</w:t>
      </w:r>
      <w:r w:rsidR="00C053FB">
        <w:t>.</w:t>
      </w:r>
    </w:p>
    <w:tbl>
      <w:tblPr>
        <w:tblW w:w="7740" w:type="dxa"/>
        <w:tblInd w:w="93" w:type="dxa"/>
        <w:tblLook w:val="04A0" w:firstRow="1" w:lastRow="0" w:firstColumn="1" w:lastColumn="0" w:noHBand="0" w:noVBand="1"/>
      </w:tblPr>
      <w:tblGrid>
        <w:gridCol w:w="1240"/>
        <w:gridCol w:w="1580"/>
        <w:gridCol w:w="879"/>
        <w:gridCol w:w="1140"/>
        <w:gridCol w:w="1047"/>
        <w:gridCol w:w="960"/>
        <w:gridCol w:w="960"/>
      </w:tblGrid>
      <w:tr w:rsidR="00500D69" w:rsidRPr="00500D69" w:rsidTr="00500D69">
        <w:trPr>
          <w:trHeight w:val="315"/>
        </w:trPr>
        <w:tc>
          <w:tcPr>
            <w:tcW w:w="12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b/>
                <w:bCs/>
                <w:color w:val="000000"/>
                <w:sz w:val="18"/>
                <w:szCs w:val="18"/>
                <w:lang w:val="en-GB" w:eastAsia="en-GB" w:bidi="ar-SA"/>
              </w:rPr>
            </w:pPr>
            <w:r w:rsidRPr="00500D69">
              <w:rPr>
                <w:rFonts w:ascii="Calibri" w:hAnsi="Calibri" w:cs="Calibri"/>
                <w:b/>
                <w:bCs/>
                <w:color w:val="000000"/>
                <w:sz w:val="18"/>
                <w:szCs w:val="18"/>
                <w:lang w:val="en-GB" w:eastAsia="en-GB" w:bidi="ar-SA"/>
              </w:rPr>
              <w:t>Usability Test</w:t>
            </w:r>
          </w:p>
        </w:tc>
        <w:tc>
          <w:tcPr>
            <w:tcW w:w="1580" w:type="dxa"/>
            <w:tcBorders>
              <w:top w:val="single" w:sz="8" w:space="0" w:color="auto"/>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b/>
                <w:bCs/>
                <w:color w:val="000000"/>
                <w:sz w:val="18"/>
                <w:szCs w:val="18"/>
                <w:lang w:val="en-GB" w:eastAsia="en-GB" w:bidi="ar-SA"/>
              </w:rPr>
            </w:pPr>
            <w:r w:rsidRPr="00500D69">
              <w:rPr>
                <w:rFonts w:ascii="Calibri" w:hAnsi="Calibri" w:cs="Calibri"/>
                <w:b/>
                <w:bCs/>
                <w:color w:val="000000"/>
                <w:sz w:val="18"/>
                <w:szCs w:val="18"/>
                <w:lang w:val="en-GB" w:eastAsia="en-GB" w:bidi="ar-SA"/>
              </w:rPr>
              <w:t>No of Participants</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b/>
                <w:bCs/>
                <w:color w:val="000000"/>
                <w:sz w:val="18"/>
                <w:szCs w:val="18"/>
                <w:lang w:val="en-GB" w:eastAsia="en-GB" w:bidi="ar-SA"/>
              </w:rPr>
            </w:pPr>
            <w:r w:rsidRPr="00500D69">
              <w:rPr>
                <w:rFonts w:ascii="Calibri" w:hAnsi="Calibri" w:cs="Calibri"/>
                <w:b/>
                <w:bCs/>
                <w:color w:val="000000"/>
                <w:sz w:val="18"/>
                <w:szCs w:val="18"/>
                <w:lang w:val="en-GB" w:eastAsia="en-GB" w:bidi="ar-SA"/>
              </w:rPr>
              <w:t>Duration</w:t>
            </w:r>
          </w:p>
        </w:tc>
        <w:tc>
          <w:tcPr>
            <w:tcW w:w="1140" w:type="dxa"/>
            <w:tcBorders>
              <w:top w:val="single" w:sz="8" w:space="0" w:color="auto"/>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b/>
                <w:bCs/>
                <w:color w:val="000000"/>
                <w:sz w:val="18"/>
                <w:szCs w:val="18"/>
                <w:lang w:val="en-GB" w:eastAsia="en-GB" w:bidi="ar-SA"/>
              </w:rPr>
            </w:pPr>
            <w:r w:rsidRPr="00500D69">
              <w:rPr>
                <w:rFonts w:ascii="Calibri" w:hAnsi="Calibri" w:cs="Calibri"/>
                <w:b/>
                <w:bCs/>
                <w:color w:val="000000"/>
                <w:sz w:val="18"/>
                <w:szCs w:val="18"/>
                <w:lang w:val="en-GB" w:eastAsia="en-GB" w:bidi="ar-SA"/>
              </w:rPr>
              <w:t>"GET IT" Test</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b/>
                <w:bCs/>
                <w:color w:val="000000"/>
                <w:sz w:val="18"/>
                <w:szCs w:val="18"/>
                <w:lang w:val="en-GB" w:eastAsia="en-GB" w:bidi="ar-SA"/>
              </w:rPr>
            </w:pPr>
            <w:r w:rsidRPr="00500D69">
              <w:rPr>
                <w:rFonts w:ascii="Calibri" w:hAnsi="Calibri" w:cs="Calibri"/>
                <w:b/>
                <w:bCs/>
                <w:color w:val="000000"/>
                <w:sz w:val="18"/>
                <w:szCs w:val="18"/>
                <w:lang w:val="en-GB" w:eastAsia="en-GB" w:bidi="ar-SA"/>
              </w:rPr>
              <w:t>Key Tasks</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b/>
                <w:bCs/>
                <w:color w:val="000000"/>
                <w:sz w:val="18"/>
                <w:szCs w:val="18"/>
                <w:lang w:val="en-GB" w:eastAsia="en-GB" w:bidi="ar-SA"/>
              </w:rPr>
            </w:pPr>
            <w:r w:rsidRPr="00500D69">
              <w:rPr>
                <w:rFonts w:ascii="Calibri" w:hAnsi="Calibri" w:cs="Calibri"/>
                <w:b/>
                <w:bCs/>
                <w:color w:val="000000"/>
                <w:sz w:val="18"/>
                <w:szCs w:val="18"/>
                <w:lang w:val="en-GB" w:eastAsia="en-GB" w:bidi="ar-SA"/>
              </w:rPr>
              <w:t xml:space="preserve">Trust </w:t>
            </w:r>
            <w:r w:rsidR="00C571D6">
              <w:rPr>
                <w:rFonts w:ascii="Calibri" w:hAnsi="Calibri" w:cs="Calibri"/>
                <w:b/>
                <w:bCs/>
                <w:color w:val="000000"/>
                <w:sz w:val="18"/>
                <w:szCs w:val="18"/>
                <w:lang w:val="en-GB" w:eastAsia="en-GB" w:bidi="ar-SA"/>
              </w:rPr>
              <w:t>Measure</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b/>
                <w:bCs/>
                <w:color w:val="000000"/>
                <w:sz w:val="18"/>
                <w:szCs w:val="18"/>
                <w:lang w:val="en-GB" w:eastAsia="en-GB" w:bidi="ar-SA"/>
              </w:rPr>
            </w:pPr>
            <w:r w:rsidRPr="00500D69">
              <w:rPr>
                <w:rFonts w:ascii="Calibri" w:hAnsi="Calibri" w:cs="Calibri"/>
                <w:b/>
                <w:bCs/>
                <w:color w:val="000000"/>
                <w:sz w:val="18"/>
                <w:szCs w:val="18"/>
                <w:lang w:val="en-GB" w:eastAsia="en-GB" w:bidi="ar-SA"/>
              </w:rPr>
              <w:t xml:space="preserve">Usability </w:t>
            </w:r>
            <w:r w:rsidR="00C571D6">
              <w:rPr>
                <w:rFonts w:ascii="Calibri" w:hAnsi="Calibri" w:cs="Calibri"/>
                <w:b/>
                <w:bCs/>
                <w:color w:val="000000"/>
                <w:sz w:val="18"/>
                <w:szCs w:val="18"/>
                <w:lang w:val="en-GB" w:eastAsia="en-GB" w:bidi="ar-SA"/>
              </w:rPr>
              <w:t>Measure</w:t>
            </w:r>
          </w:p>
        </w:tc>
      </w:tr>
      <w:tr w:rsidR="00500D69" w:rsidRPr="00500D69" w:rsidTr="00500D69">
        <w:trPr>
          <w:trHeight w:val="315"/>
        </w:trPr>
        <w:tc>
          <w:tcPr>
            <w:tcW w:w="1240" w:type="dxa"/>
            <w:tcBorders>
              <w:top w:val="nil"/>
              <w:left w:val="single" w:sz="8" w:space="0" w:color="auto"/>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STAGE1</w:t>
            </w:r>
          </w:p>
        </w:tc>
        <w:tc>
          <w:tcPr>
            <w:tcW w:w="1580" w:type="dxa"/>
            <w:tcBorders>
              <w:top w:val="nil"/>
              <w:left w:val="nil"/>
              <w:bottom w:val="single" w:sz="8" w:space="0" w:color="auto"/>
              <w:right w:val="single" w:sz="8" w:space="0" w:color="auto"/>
            </w:tcBorders>
            <w:shd w:val="clear" w:color="auto" w:fill="auto"/>
            <w:noWrap/>
            <w:vAlign w:val="bottom"/>
            <w:hideMark/>
          </w:tcPr>
          <w:p w:rsidR="00500D69" w:rsidRPr="00500D69" w:rsidRDefault="0076785C" w:rsidP="00500D69">
            <w:pPr>
              <w:jc w:val="center"/>
              <w:rPr>
                <w:rFonts w:ascii="Calibri" w:hAnsi="Calibri" w:cs="Calibri"/>
                <w:color w:val="000000"/>
                <w:sz w:val="18"/>
                <w:szCs w:val="18"/>
                <w:lang w:val="en-GB" w:eastAsia="en-GB" w:bidi="ar-SA"/>
              </w:rPr>
            </w:pPr>
            <w:r>
              <w:rPr>
                <w:rFonts w:ascii="Calibri" w:hAnsi="Calibri" w:cs="Calibri"/>
                <w:color w:val="000000"/>
                <w:sz w:val="18"/>
                <w:szCs w:val="18"/>
                <w:lang w:val="en-GB" w:eastAsia="en-GB" w:bidi="ar-SA"/>
              </w:rPr>
              <w:t>7</w:t>
            </w:r>
          </w:p>
        </w:tc>
        <w:tc>
          <w:tcPr>
            <w:tcW w:w="82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&gt;30Mins</w:t>
            </w:r>
          </w:p>
        </w:tc>
        <w:tc>
          <w:tcPr>
            <w:tcW w:w="114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20Secs</w:t>
            </w:r>
          </w:p>
        </w:tc>
        <w:tc>
          <w:tcPr>
            <w:tcW w:w="104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Incomplete</w:t>
            </w:r>
          </w:p>
        </w:tc>
        <w:tc>
          <w:tcPr>
            <w:tcW w:w="96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1.8</w:t>
            </w:r>
          </w:p>
        </w:tc>
        <w:tc>
          <w:tcPr>
            <w:tcW w:w="96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2.2</w:t>
            </w:r>
          </w:p>
        </w:tc>
      </w:tr>
      <w:tr w:rsidR="00500D69" w:rsidRPr="00500D69" w:rsidTr="00500D69">
        <w:trPr>
          <w:trHeight w:val="315"/>
        </w:trPr>
        <w:tc>
          <w:tcPr>
            <w:tcW w:w="1240" w:type="dxa"/>
            <w:tcBorders>
              <w:top w:val="nil"/>
              <w:left w:val="single" w:sz="8" w:space="0" w:color="auto"/>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STAGE2</w:t>
            </w:r>
          </w:p>
        </w:tc>
        <w:tc>
          <w:tcPr>
            <w:tcW w:w="158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7</w:t>
            </w:r>
          </w:p>
        </w:tc>
        <w:tc>
          <w:tcPr>
            <w:tcW w:w="82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&lt;20Mins</w:t>
            </w:r>
          </w:p>
        </w:tc>
        <w:tc>
          <w:tcPr>
            <w:tcW w:w="114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4-5secs</w:t>
            </w:r>
          </w:p>
        </w:tc>
        <w:tc>
          <w:tcPr>
            <w:tcW w:w="104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Complete</w:t>
            </w:r>
          </w:p>
        </w:tc>
        <w:tc>
          <w:tcPr>
            <w:tcW w:w="96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4.0</w:t>
            </w:r>
          </w:p>
        </w:tc>
        <w:tc>
          <w:tcPr>
            <w:tcW w:w="96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4.2</w:t>
            </w:r>
          </w:p>
        </w:tc>
      </w:tr>
      <w:tr w:rsidR="00500D69" w:rsidRPr="00500D69" w:rsidTr="00500D69">
        <w:trPr>
          <w:trHeight w:val="315"/>
        </w:trPr>
        <w:tc>
          <w:tcPr>
            <w:tcW w:w="1240" w:type="dxa"/>
            <w:tcBorders>
              <w:top w:val="nil"/>
              <w:left w:val="single" w:sz="8" w:space="0" w:color="auto"/>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STAGE3</w:t>
            </w:r>
          </w:p>
        </w:tc>
        <w:tc>
          <w:tcPr>
            <w:tcW w:w="158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8</w:t>
            </w:r>
          </w:p>
        </w:tc>
        <w:tc>
          <w:tcPr>
            <w:tcW w:w="82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15mins</w:t>
            </w:r>
          </w:p>
        </w:tc>
        <w:tc>
          <w:tcPr>
            <w:tcW w:w="114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4-5secs</w:t>
            </w:r>
          </w:p>
        </w:tc>
        <w:tc>
          <w:tcPr>
            <w:tcW w:w="104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Complete</w:t>
            </w:r>
          </w:p>
        </w:tc>
        <w:tc>
          <w:tcPr>
            <w:tcW w:w="96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4.2</w:t>
            </w:r>
          </w:p>
        </w:tc>
        <w:tc>
          <w:tcPr>
            <w:tcW w:w="960" w:type="dxa"/>
            <w:tcBorders>
              <w:top w:val="nil"/>
              <w:left w:val="nil"/>
              <w:bottom w:val="single" w:sz="8" w:space="0" w:color="auto"/>
              <w:right w:val="single" w:sz="8" w:space="0" w:color="auto"/>
            </w:tcBorders>
            <w:shd w:val="clear" w:color="auto" w:fill="auto"/>
            <w:noWrap/>
            <w:vAlign w:val="bottom"/>
            <w:hideMark/>
          </w:tcPr>
          <w:p w:rsidR="00500D69" w:rsidRPr="00500D69" w:rsidRDefault="00500D69" w:rsidP="00500D69">
            <w:pPr>
              <w:jc w:val="center"/>
              <w:rPr>
                <w:rFonts w:ascii="Calibri" w:hAnsi="Calibri" w:cs="Calibri"/>
                <w:color w:val="000000"/>
                <w:sz w:val="18"/>
                <w:szCs w:val="18"/>
                <w:lang w:val="en-GB" w:eastAsia="en-GB" w:bidi="ar-SA"/>
              </w:rPr>
            </w:pPr>
            <w:r w:rsidRPr="00500D69">
              <w:rPr>
                <w:rFonts w:ascii="Calibri" w:hAnsi="Calibri" w:cs="Calibri"/>
                <w:color w:val="000000"/>
                <w:sz w:val="18"/>
                <w:szCs w:val="18"/>
                <w:lang w:val="en-GB" w:eastAsia="en-GB" w:bidi="ar-SA"/>
              </w:rPr>
              <w:t>4.5</w:t>
            </w:r>
          </w:p>
        </w:tc>
      </w:tr>
    </w:tbl>
    <w:p w:rsidR="00B735A4" w:rsidRDefault="00500D69" w:rsidP="00B75EE9">
      <w:pPr>
        <w:pStyle w:val="Caption"/>
      </w:pPr>
      <w:bookmarkStart w:id="37" w:name="_Toc333241071"/>
      <w:r>
        <w:t xml:space="preserve">Table </w:t>
      </w:r>
      <w:r w:rsidR="00307226">
        <w:fldChar w:fldCharType="begin"/>
      </w:r>
      <w:r>
        <w:instrText xml:space="preserve"> SEQ Table \* ARABIC </w:instrText>
      </w:r>
      <w:r w:rsidR="00307226">
        <w:fldChar w:fldCharType="separate"/>
      </w:r>
      <w:r w:rsidR="00517056">
        <w:rPr>
          <w:noProof/>
        </w:rPr>
        <w:t>1</w:t>
      </w:r>
      <w:r w:rsidR="00307226">
        <w:fldChar w:fldCharType="end"/>
      </w:r>
      <w:r>
        <w:t>: Summary of Usability Testing stages</w:t>
      </w:r>
      <w:bookmarkEnd w:id="37"/>
    </w:p>
    <w:p w:rsidR="00665DC8" w:rsidRPr="009D0264" w:rsidRDefault="00665DC8" w:rsidP="009D0264">
      <w:pPr>
        <w:pStyle w:val="Heading2"/>
        <w:rPr>
          <w:u w:val="single"/>
        </w:rPr>
      </w:pPr>
      <w:bookmarkStart w:id="38" w:name="_Ref332644426"/>
      <w:bookmarkStart w:id="39" w:name="_Toc333241047"/>
      <w:r w:rsidRPr="009D0264">
        <w:rPr>
          <w:u w:val="single"/>
        </w:rPr>
        <w:lastRenderedPageBreak/>
        <w:t>Survey Implementation</w:t>
      </w:r>
      <w:bookmarkEnd w:id="38"/>
      <w:bookmarkEnd w:id="39"/>
    </w:p>
    <w:p w:rsidR="00665DC8" w:rsidRPr="00665DC8" w:rsidRDefault="00C3438F" w:rsidP="00C749C0">
      <w:pPr>
        <w:pStyle w:val="BodyText"/>
      </w:pPr>
      <w:r>
        <w:t>A</w:t>
      </w:r>
      <w:r w:rsidR="00D43905">
        <w:t xml:space="preserve"> mini </w:t>
      </w:r>
      <w:r w:rsidR="00BE0A6F">
        <w:t xml:space="preserve">survey </w:t>
      </w:r>
      <w:r>
        <w:t xml:space="preserve">was conducted </w:t>
      </w:r>
      <w:r w:rsidR="00BE0A6F">
        <w:t>at the conclusion of individual</w:t>
      </w:r>
      <w:r w:rsidR="00D43905">
        <w:t xml:space="preserve"> usability test</w:t>
      </w:r>
      <w:r w:rsidR="00BE0A6F">
        <w:t>s</w:t>
      </w:r>
      <w:r w:rsidR="001C4BF6">
        <w:t xml:space="preserve"> and the</w:t>
      </w:r>
      <w:r>
        <w:t>re was also the main</w:t>
      </w:r>
      <w:r w:rsidR="001C4BF6">
        <w:t xml:space="preserve"> nationwide survey </w:t>
      </w:r>
      <w:r w:rsidR="00BE0A6F">
        <w:t>at the end of the usability testing phase</w:t>
      </w:r>
      <w:r w:rsidR="006008AE">
        <w:t>.</w:t>
      </w:r>
      <w:r w:rsidR="00C045C7">
        <w:t xml:space="preserve"> The mini survey was a paper survey administered to participants of the usability tests. The main test su</w:t>
      </w:r>
      <w:r w:rsidR="00C045C7">
        <w:t>r</w:t>
      </w:r>
      <w:r w:rsidR="00C045C7">
        <w:t xml:space="preserve">vey was an online survey </w:t>
      </w:r>
      <w:r w:rsidR="00AB0239">
        <w:t xml:space="preserve">administered using </w:t>
      </w:r>
      <w:r w:rsidR="00EC23C4">
        <w:t>Survey</w:t>
      </w:r>
      <w:r w:rsidR="00011CC2">
        <w:t>-</w:t>
      </w:r>
      <w:r w:rsidR="00EC23C4">
        <w:t>Monkey</w:t>
      </w:r>
      <w:r w:rsidR="000F7480">
        <w:t>.</w:t>
      </w:r>
      <w:r w:rsidR="008043EA">
        <w:t xml:space="preserve"> The </w:t>
      </w:r>
      <w:r w:rsidR="00967597">
        <w:t>link was provided on the</w:t>
      </w:r>
      <w:r w:rsidR="008043EA">
        <w:t xml:space="preserve"> “Take our Survey” tab on </w:t>
      </w:r>
      <w:hyperlink r:id="rId31" w:history="1">
        <w:r w:rsidR="00967597" w:rsidRPr="003D479B">
          <w:rPr>
            <w:rStyle w:val="Hyperlink"/>
          </w:rPr>
          <w:t>www.LiteraryWorld.com.ng</w:t>
        </w:r>
      </w:hyperlink>
      <w:r w:rsidR="00B0791D">
        <w:t xml:space="preserve">. The link was also provided </w:t>
      </w:r>
      <w:r w:rsidR="00967597">
        <w:t>via email</w:t>
      </w:r>
      <w:r w:rsidR="0049534C">
        <w:t xml:space="preserve"> invitations to email accounts of employees at banks, telecommunications, oil and gas and the public sector</w:t>
      </w:r>
      <w:r w:rsidR="00526BF4">
        <w:t xml:space="preserve"> as well as under graduate and graduate students</w:t>
      </w:r>
      <w:r w:rsidR="0049534C">
        <w:t xml:space="preserve"> in Nigeria</w:t>
      </w:r>
      <w:r w:rsidR="0093532E">
        <w:t xml:space="preserve">. </w:t>
      </w:r>
      <w:r w:rsidR="008C5CB0">
        <w:t>A</w:t>
      </w:r>
      <w:r w:rsidR="0093532E">
        <w:t>dvertisements were placed on Social networking websites (Twitter and Facebook). A bulk</w:t>
      </w:r>
      <w:r w:rsidR="00967597">
        <w:t xml:space="preserve"> SMS</w:t>
      </w:r>
      <w:r w:rsidR="0093532E">
        <w:t xml:space="preserve"> company was </w:t>
      </w:r>
      <w:r w:rsidR="00B7673B">
        <w:t>contracted to send SMS messages containing the Literary</w:t>
      </w:r>
      <w:r w:rsidR="00526BF4">
        <w:t xml:space="preserve"> </w:t>
      </w:r>
      <w:r w:rsidR="00B7673B">
        <w:t>World website address to Nigerian cell phone numbers</w:t>
      </w:r>
      <w:r w:rsidR="00967597">
        <w:t>.</w:t>
      </w:r>
      <w:r w:rsidR="00B0791D">
        <w:t xml:space="preserve"> </w:t>
      </w:r>
      <w:r w:rsidR="000506BB">
        <w:t xml:space="preserve">In all invitations, </w:t>
      </w:r>
      <w:r w:rsidR="001432AE">
        <w:t>a prize was offered to encourage more responses</w:t>
      </w:r>
      <w:r w:rsidR="00BF4E26">
        <w:t xml:space="preserve"> and the winner was determined by raffle draw</w:t>
      </w:r>
      <w:r w:rsidR="00E060C4">
        <w:t>.</w:t>
      </w:r>
    </w:p>
    <w:p w:rsidR="00ED11EE" w:rsidRDefault="00ED5BD7" w:rsidP="00ED11EE">
      <w:pPr>
        <w:pStyle w:val="StyleHeading2Underline"/>
      </w:pPr>
      <w:bookmarkStart w:id="40" w:name="_Toc333241048"/>
      <w:r>
        <w:t>Data Collection</w:t>
      </w:r>
      <w:bookmarkEnd w:id="40"/>
    </w:p>
    <w:p w:rsidR="00BF4E26" w:rsidRDefault="00B60C3E" w:rsidP="0058700A">
      <w:pPr>
        <w:pStyle w:val="DissertationNormal"/>
      </w:pPr>
      <w:r>
        <w:t>In previous studies and in industry, u</w:t>
      </w:r>
      <w:r w:rsidR="00EA1474">
        <w:t>sability has been quantified using various scales</w:t>
      </w:r>
      <w:r w:rsidR="001F4689">
        <w:t xml:space="preserve">, </w:t>
      </w:r>
      <w:r w:rsidR="00EA1474">
        <w:t>for example</w:t>
      </w:r>
      <w:r w:rsidR="006F6946">
        <w:t>,</w:t>
      </w:r>
      <w:r w:rsidR="00EA1474">
        <w:t xml:space="preserve"> the Questionnaire for User Interface Satisfaction, Computer System Usability Questionnaire</w:t>
      </w:r>
      <w:r w:rsidR="003275B0">
        <w:t xml:space="preserve">, </w:t>
      </w:r>
      <w:r w:rsidR="00EA1474">
        <w:t>System Usability S</w:t>
      </w:r>
      <w:r w:rsidR="00B72186">
        <w:t>cale and</w:t>
      </w:r>
      <w:r w:rsidR="00EA1474">
        <w:t xml:space="preserve"> </w:t>
      </w:r>
      <w:r w:rsidR="003275B0">
        <w:t xml:space="preserve">WAMMI scale </w:t>
      </w:r>
      <w:r w:rsidR="00B72186">
        <w:t xml:space="preserve">which has been widely used in usability measurements of websites like HP, </w:t>
      </w:r>
      <w:r w:rsidR="00662EB6">
        <w:t xml:space="preserve">Microsoft, Nokia and </w:t>
      </w:r>
      <w:r w:rsidR="005D2041">
        <w:t>Yahoo</w:t>
      </w:r>
      <w:r w:rsidR="0018738E">
        <w:t>.</w:t>
      </w:r>
      <w:r w:rsidR="00A475EF">
        <w:t xml:space="preserve"> </w:t>
      </w:r>
      <w:r w:rsidR="00BC1F97">
        <w:t>After an anal</w:t>
      </w:r>
      <w:r w:rsidR="00BC1F97">
        <w:t>y</w:t>
      </w:r>
      <w:r w:rsidR="00BC1F97">
        <w:t>sis</w:t>
      </w:r>
      <w:r w:rsidR="003E5743">
        <w:t xml:space="preserve"> of several questionnaires,</w:t>
      </w:r>
      <w:r w:rsidR="00637F96">
        <w:t xml:space="preserve"> </w:t>
      </w:r>
      <w:r w:rsidR="005A5EF9">
        <w:t>it</w:t>
      </w:r>
      <w:r w:rsidR="00637F96">
        <w:t xml:space="preserve"> was found that</w:t>
      </w:r>
      <w:r w:rsidR="003E5743">
        <w:t xml:space="preserve"> t</w:t>
      </w:r>
      <w:r w:rsidR="008873ED">
        <w:t>he simplest</w:t>
      </w:r>
      <w:r w:rsidR="00056F90">
        <w:t xml:space="preserve"> </w:t>
      </w:r>
      <w:r w:rsidR="008873ED">
        <w:t>questionnaires</w:t>
      </w:r>
      <w:r w:rsidR="00B91DC1">
        <w:t xml:space="preserve"> yield</w:t>
      </w:r>
      <w:r w:rsidR="00CB0271">
        <w:t>ed</w:t>
      </w:r>
      <w:r w:rsidR="00B91DC1">
        <w:t xml:space="preserve"> the most reliable results across sample sizes</w:t>
      </w:r>
      <w:r w:rsidR="00CB0271">
        <w:t xml:space="preserve"> (</w:t>
      </w:r>
      <w:proofErr w:type="spellStart"/>
      <w:r w:rsidR="00307226">
        <w:fldChar w:fldCharType="begin"/>
      </w:r>
      <w:r w:rsidR="00F61A2F">
        <w:instrText xml:space="preserve"> HYPERLINK  \l "Tullis2004" </w:instrText>
      </w:r>
      <w:r w:rsidR="00307226">
        <w:fldChar w:fldCharType="separate"/>
      </w:r>
      <w:r w:rsidR="008D2A5F" w:rsidRPr="00F61A2F">
        <w:rPr>
          <w:rStyle w:val="Hyperlink"/>
        </w:rPr>
        <w:t>Tullis</w:t>
      </w:r>
      <w:proofErr w:type="spellEnd"/>
      <w:r w:rsidR="008D2A5F" w:rsidRPr="00F61A2F">
        <w:rPr>
          <w:rStyle w:val="Hyperlink"/>
        </w:rPr>
        <w:t xml:space="preserve"> and Stetson 2004</w:t>
      </w:r>
      <w:r w:rsidR="00307226">
        <w:fldChar w:fldCharType="end"/>
      </w:r>
      <w:r w:rsidR="00650848">
        <w:t xml:space="preserve">). </w:t>
      </w:r>
      <w:r w:rsidR="007314F8">
        <w:t>The</w:t>
      </w:r>
      <w:r w:rsidR="00A475EF">
        <w:t xml:space="preserve"> usability </w:t>
      </w:r>
      <w:r w:rsidR="007314F8">
        <w:t>scale</w:t>
      </w:r>
      <w:r w:rsidR="00A475EF">
        <w:t xml:space="preserve"> </w:t>
      </w:r>
      <w:r w:rsidR="00DC5458">
        <w:t xml:space="preserve">in this study is a multi-item </w:t>
      </w:r>
      <w:proofErr w:type="spellStart"/>
      <w:r w:rsidR="00AF5539">
        <w:t>L</w:t>
      </w:r>
      <w:r w:rsidR="00DC5458">
        <w:t>ikert</w:t>
      </w:r>
      <w:proofErr w:type="spellEnd"/>
      <w:r w:rsidR="00DC5458">
        <w:t>-type scale consisting of statements</w:t>
      </w:r>
      <w:r w:rsidR="007314F8">
        <w:t xml:space="preserve"> from the usability scale</w:t>
      </w:r>
      <w:r w:rsidR="00512232">
        <w:t>s</w:t>
      </w:r>
      <w:r w:rsidR="0065351D">
        <w:t xml:space="preserve"> designed </w:t>
      </w:r>
      <w:r w:rsidR="005C4818">
        <w:t xml:space="preserve">in </w:t>
      </w:r>
      <w:hyperlink w:anchor="Flavian2006" w:history="1">
        <w:proofErr w:type="spellStart"/>
        <w:r w:rsidR="005C4818" w:rsidRPr="00277646">
          <w:rPr>
            <w:rStyle w:val="Hyperlink"/>
          </w:rPr>
          <w:t>Flavian</w:t>
        </w:r>
        <w:proofErr w:type="spellEnd"/>
        <w:r w:rsidR="005C4818" w:rsidRPr="00277646">
          <w:rPr>
            <w:rStyle w:val="Hyperlink"/>
          </w:rPr>
          <w:t xml:space="preserve">, </w:t>
        </w:r>
        <w:proofErr w:type="spellStart"/>
        <w:r w:rsidR="005C4818" w:rsidRPr="00277646">
          <w:rPr>
            <w:rStyle w:val="Hyperlink"/>
          </w:rPr>
          <w:t>Guinaliu</w:t>
        </w:r>
        <w:proofErr w:type="spellEnd"/>
        <w:r w:rsidR="005C4818" w:rsidRPr="00277646">
          <w:rPr>
            <w:rStyle w:val="Hyperlink"/>
          </w:rPr>
          <w:t xml:space="preserve"> and </w:t>
        </w:r>
        <w:proofErr w:type="spellStart"/>
        <w:r w:rsidR="005C4818" w:rsidRPr="00277646">
          <w:rPr>
            <w:rStyle w:val="Hyperlink"/>
          </w:rPr>
          <w:t>Gurrea</w:t>
        </w:r>
        <w:proofErr w:type="spellEnd"/>
        <w:r w:rsidR="005C4818" w:rsidRPr="00277646">
          <w:rPr>
            <w:rStyle w:val="Hyperlink"/>
          </w:rPr>
          <w:t xml:space="preserve"> (2006</w:t>
        </w:r>
      </w:hyperlink>
      <w:r w:rsidR="005C4818">
        <w:t xml:space="preserve">) and </w:t>
      </w:r>
      <w:hyperlink w:anchor="Tullis2004" w:history="1">
        <w:proofErr w:type="spellStart"/>
        <w:r w:rsidR="005C4818" w:rsidRPr="00277646">
          <w:rPr>
            <w:rStyle w:val="Hyperlink"/>
          </w:rPr>
          <w:t>Tullis</w:t>
        </w:r>
        <w:proofErr w:type="spellEnd"/>
        <w:r w:rsidR="005C4818" w:rsidRPr="00277646">
          <w:rPr>
            <w:rStyle w:val="Hyperlink"/>
          </w:rPr>
          <w:t xml:space="preserve"> and Ste</w:t>
        </w:r>
        <w:r w:rsidR="00AF2931" w:rsidRPr="00277646">
          <w:rPr>
            <w:rStyle w:val="Hyperlink"/>
          </w:rPr>
          <w:t>t</w:t>
        </w:r>
        <w:r w:rsidR="005C4818" w:rsidRPr="00277646">
          <w:rPr>
            <w:rStyle w:val="Hyperlink"/>
          </w:rPr>
          <w:t>son (</w:t>
        </w:r>
        <w:r w:rsidR="009848A9" w:rsidRPr="00277646">
          <w:rPr>
            <w:rStyle w:val="Hyperlink"/>
          </w:rPr>
          <w:t>2004)</w:t>
        </w:r>
      </w:hyperlink>
      <w:r w:rsidR="009848A9">
        <w:t xml:space="preserve"> to arrive at </w:t>
      </w:r>
      <w:r w:rsidR="00971966">
        <w:t>ten</w:t>
      </w:r>
      <w:r w:rsidR="00007C99">
        <w:t xml:space="preserve"> items which represent a measure of usability.</w:t>
      </w:r>
      <w:r w:rsidR="00DC5458">
        <w:t xml:space="preserve"> </w:t>
      </w:r>
    </w:p>
    <w:p w:rsidR="00777452" w:rsidRDefault="00BF4E26" w:rsidP="0058700A">
      <w:pPr>
        <w:pStyle w:val="DissertationNormal"/>
      </w:pPr>
      <w:r>
        <w:t xml:space="preserve">The trust scale was determined following </w:t>
      </w:r>
      <w:r w:rsidR="005A5EF9">
        <w:t>a similar</w:t>
      </w:r>
      <w:r>
        <w:t xml:space="preserve"> approach. A combination of </w:t>
      </w:r>
      <w:r w:rsidR="0064641D">
        <w:t>statements</w:t>
      </w:r>
      <w:r>
        <w:t xml:space="preserve"> </w:t>
      </w:r>
      <w:r w:rsidR="004E7630">
        <w:t xml:space="preserve">again from </w:t>
      </w:r>
      <w:hyperlink w:anchor="Flavian2006" w:history="1">
        <w:proofErr w:type="spellStart"/>
        <w:r w:rsidR="004E7630" w:rsidRPr="004E7630">
          <w:rPr>
            <w:rStyle w:val="Hyperlink"/>
          </w:rPr>
          <w:t>Flavian</w:t>
        </w:r>
        <w:proofErr w:type="spellEnd"/>
        <w:r w:rsidR="004E7630" w:rsidRPr="004E7630">
          <w:rPr>
            <w:rStyle w:val="Hyperlink"/>
          </w:rPr>
          <w:t xml:space="preserve">, </w:t>
        </w:r>
        <w:proofErr w:type="spellStart"/>
        <w:r w:rsidR="004E7630" w:rsidRPr="004E7630">
          <w:rPr>
            <w:rStyle w:val="Hyperlink"/>
          </w:rPr>
          <w:t>Guinaliu</w:t>
        </w:r>
        <w:proofErr w:type="spellEnd"/>
        <w:r w:rsidR="004E7630" w:rsidRPr="004E7630">
          <w:rPr>
            <w:rStyle w:val="Hyperlink"/>
          </w:rPr>
          <w:t xml:space="preserve"> and </w:t>
        </w:r>
        <w:proofErr w:type="spellStart"/>
        <w:r w:rsidR="004E7630" w:rsidRPr="004E7630">
          <w:rPr>
            <w:rStyle w:val="Hyperlink"/>
          </w:rPr>
          <w:t>Gurrea</w:t>
        </w:r>
        <w:proofErr w:type="spellEnd"/>
        <w:r w:rsidR="004E7630" w:rsidRPr="004E7630">
          <w:rPr>
            <w:rStyle w:val="Hyperlink"/>
          </w:rPr>
          <w:t xml:space="preserve"> (2006</w:t>
        </w:r>
      </w:hyperlink>
      <w:r w:rsidR="004E7630">
        <w:t xml:space="preserve">) and </w:t>
      </w:r>
      <w:hyperlink w:anchor="Tullis2004" w:history="1">
        <w:proofErr w:type="spellStart"/>
        <w:r w:rsidR="004E7630" w:rsidRPr="004E7630">
          <w:rPr>
            <w:rStyle w:val="Hyperlink"/>
          </w:rPr>
          <w:t>Tullis</w:t>
        </w:r>
        <w:proofErr w:type="spellEnd"/>
        <w:r w:rsidR="004E7630" w:rsidRPr="004E7630">
          <w:rPr>
            <w:rStyle w:val="Hyperlink"/>
          </w:rPr>
          <w:t xml:space="preserve"> and Stetson (2004</w:t>
        </w:r>
      </w:hyperlink>
      <w:r w:rsidR="004E7630">
        <w:t>)</w:t>
      </w:r>
      <w:r w:rsidR="008B3C64">
        <w:t xml:space="preserve"> were used</w:t>
      </w:r>
      <w:r w:rsidR="0064641D">
        <w:t xml:space="preserve"> to create a multi-item trust scale</w:t>
      </w:r>
      <w:r w:rsidR="008B3C64">
        <w:t xml:space="preserve">. </w:t>
      </w:r>
      <w:r w:rsidR="002A5AE2">
        <w:t xml:space="preserve">Of the ten </w:t>
      </w:r>
      <w:r w:rsidR="009808F1">
        <w:t>items on the trust</w:t>
      </w:r>
      <w:r w:rsidR="0032693D">
        <w:t xml:space="preserve"> </w:t>
      </w:r>
      <w:r w:rsidR="009808F1">
        <w:t>scale,</w:t>
      </w:r>
      <w:r w:rsidR="002A5AE2">
        <w:t xml:space="preserve"> five were</w:t>
      </w:r>
      <w:r w:rsidR="008B3C64">
        <w:t xml:space="preserve"> new</w:t>
      </w:r>
      <w:r w:rsidR="00ED49BC">
        <w:t>ly i</w:t>
      </w:r>
      <w:r w:rsidR="00ED49BC">
        <w:t>n</w:t>
      </w:r>
      <w:r w:rsidR="00ED49BC">
        <w:t>troduced by the researcher</w:t>
      </w:r>
      <w:r w:rsidR="002A5AE2">
        <w:t>. These</w:t>
      </w:r>
      <w:r w:rsidR="008B3C64">
        <w:t xml:space="preserve"> were </w:t>
      </w:r>
      <w:r w:rsidR="003E5726">
        <w:t>constructed</w:t>
      </w:r>
      <w:r w:rsidR="00464A3D">
        <w:t xml:space="preserve"> to suit the context</w:t>
      </w:r>
      <w:r w:rsidR="0025302F">
        <w:t xml:space="preserve"> of this study fo</w:t>
      </w:r>
      <w:r w:rsidR="0025302F">
        <w:t>l</w:t>
      </w:r>
      <w:r w:rsidR="0025302F">
        <w:t xml:space="preserve">lowing </w:t>
      </w:r>
      <w:r w:rsidR="009F7C9A">
        <w:t>findings in</w:t>
      </w:r>
      <w:r w:rsidR="0025302F">
        <w:t xml:space="preserve"> previous research </w:t>
      </w:r>
      <w:r w:rsidR="00384360">
        <w:t>about</w:t>
      </w:r>
      <w:r w:rsidR="0025302F">
        <w:t xml:space="preserve"> </w:t>
      </w:r>
      <w:r w:rsidR="00384360">
        <w:t xml:space="preserve">factors which has </w:t>
      </w:r>
      <w:r w:rsidR="00AA3C74">
        <w:t>made</w:t>
      </w:r>
      <w:r w:rsidR="0025302F">
        <w:t xml:space="preserve"> Nigerians sceptical </w:t>
      </w:r>
      <w:r w:rsidR="0025302F">
        <w:lastRenderedPageBreak/>
        <w:t xml:space="preserve">about E-Commerce </w:t>
      </w:r>
      <w:r w:rsidR="00EB22E4">
        <w:t xml:space="preserve">and these were: </w:t>
      </w:r>
      <w:r w:rsidR="0025302F">
        <w:t>willingness to provide personal details and payment card details</w:t>
      </w:r>
      <w:r w:rsidR="00E63CD1">
        <w:t xml:space="preserve"> necessary</w:t>
      </w:r>
      <w:r w:rsidR="0025302F">
        <w:t xml:space="preserve"> </w:t>
      </w:r>
      <w:r w:rsidR="00E63CD1">
        <w:t>for making</w:t>
      </w:r>
      <w:r w:rsidR="0025302F">
        <w:t xml:space="preserve"> payment on a website</w:t>
      </w:r>
      <w:r w:rsidR="00BE6CCB">
        <w:t xml:space="preserve"> (</w:t>
      </w:r>
      <w:proofErr w:type="spellStart"/>
      <w:r w:rsidR="00307226">
        <w:fldChar w:fldCharType="begin"/>
      </w:r>
      <w:r w:rsidR="007D31E5">
        <w:instrText xml:space="preserve"> HYPERLINK  \l "Akintola2011" </w:instrText>
      </w:r>
      <w:r w:rsidR="00307226">
        <w:fldChar w:fldCharType="separate"/>
      </w:r>
      <w:r w:rsidR="00BE6CCB" w:rsidRPr="007D31E5">
        <w:rPr>
          <w:rStyle w:val="Hyperlink"/>
        </w:rPr>
        <w:t>A</w:t>
      </w:r>
      <w:r w:rsidR="00BE6CCB" w:rsidRPr="007D31E5">
        <w:rPr>
          <w:rStyle w:val="Hyperlink"/>
          <w:szCs w:val="20"/>
        </w:rPr>
        <w:t>kintola</w:t>
      </w:r>
      <w:proofErr w:type="spellEnd"/>
      <w:r w:rsidR="00BE6CCB" w:rsidRPr="007D31E5">
        <w:rPr>
          <w:rStyle w:val="Hyperlink"/>
          <w:szCs w:val="20"/>
        </w:rPr>
        <w:t xml:space="preserve">, </w:t>
      </w:r>
      <w:proofErr w:type="spellStart"/>
      <w:r w:rsidR="00BE6CCB" w:rsidRPr="007D31E5">
        <w:rPr>
          <w:rStyle w:val="Hyperlink"/>
          <w:szCs w:val="20"/>
        </w:rPr>
        <w:t>Akinyede</w:t>
      </w:r>
      <w:proofErr w:type="spellEnd"/>
      <w:r w:rsidR="00BE6CCB" w:rsidRPr="007D31E5">
        <w:rPr>
          <w:rStyle w:val="Hyperlink"/>
          <w:szCs w:val="20"/>
        </w:rPr>
        <w:t xml:space="preserve"> and </w:t>
      </w:r>
      <w:proofErr w:type="spellStart"/>
      <w:r w:rsidR="00BE6CCB" w:rsidRPr="007D31E5">
        <w:rPr>
          <w:rStyle w:val="Hyperlink"/>
          <w:szCs w:val="20"/>
        </w:rPr>
        <w:t>Agbo</w:t>
      </w:r>
      <w:r w:rsidR="00BE6CCB" w:rsidRPr="007D31E5">
        <w:rPr>
          <w:rStyle w:val="Hyperlink"/>
          <w:szCs w:val="20"/>
        </w:rPr>
        <w:t>n</w:t>
      </w:r>
      <w:r w:rsidR="00BE6CCB" w:rsidRPr="007D31E5">
        <w:rPr>
          <w:rStyle w:val="Hyperlink"/>
          <w:szCs w:val="20"/>
        </w:rPr>
        <w:t>ifo</w:t>
      </w:r>
      <w:proofErr w:type="spellEnd"/>
      <w:r w:rsidR="00BE6CCB" w:rsidRPr="007D31E5">
        <w:rPr>
          <w:rStyle w:val="Hyperlink"/>
          <w:szCs w:val="20"/>
        </w:rPr>
        <w:t xml:space="preserve">, </w:t>
      </w:r>
      <w:r w:rsidR="00BE6CCB" w:rsidRPr="007D31E5">
        <w:rPr>
          <w:rStyle w:val="Hyperlink"/>
        </w:rPr>
        <w:t>2011</w:t>
      </w:r>
      <w:r w:rsidR="00307226">
        <w:fldChar w:fldCharType="end"/>
      </w:r>
      <w:r w:rsidR="00BE6CCB">
        <w:t>)</w:t>
      </w:r>
      <w:r w:rsidR="0025302F">
        <w:t>.</w:t>
      </w:r>
    </w:p>
    <w:p w:rsidR="00257539" w:rsidRDefault="00777452" w:rsidP="0058700A">
      <w:pPr>
        <w:pStyle w:val="DissertationNormal"/>
      </w:pPr>
      <w:r>
        <w:t xml:space="preserve">The </w:t>
      </w:r>
      <w:r w:rsidR="00A6054A">
        <w:t>respondents provide answers to the items on the scale in terms of their level of agreement or disagreement with the statement. The responses are collated and summed: highest scores represent those who more in favour of the statement and lowest scores represent those in disagreement.</w:t>
      </w:r>
    </w:p>
    <w:p w:rsidR="00257539" w:rsidRDefault="00514C4E">
      <w:pPr>
        <w:pStyle w:val="StyleHeading2Underline"/>
      </w:pPr>
      <w:bookmarkStart w:id="41" w:name="_Toc333241049"/>
      <w:r>
        <w:t>Data Measures</w:t>
      </w:r>
      <w:bookmarkEnd w:id="41"/>
    </w:p>
    <w:p w:rsidR="00C749C0" w:rsidRDefault="00E6388D" w:rsidP="00F368F0">
      <w:pPr>
        <w:pStyle w:val="DissertationNormal"/>
      </w:pPr>
      <w:r>
        <w:t xml:space="preserve">All items contained in the usability and the trust </w:t>
      </w:r>
      <w:r w:rsidR="00E921DF">
        <w:t>scales are</w:t>
      </w:r>
      <w:r>
        <w:t xml:space="preserve"> positively worded. </w:t>
      </w:r>
      <w:r w:rsidR="00E921DF">
        <w:t xml:space="preserve">Each scale consists </w:t>
      </w:r>
      <w:r w:rsidR="002F556B">
        <w:t>of ten items</w:t>
      </w:r>
      <w:r w:rsidR="005A1019">
        <w:t xml:space="preserve"> which were </w:t>
      </w:r>
      <w:r w:rsidR="00AA5814">
        <w:t>tested</w:t>
      </w:r>
      <w:r w:rsidR="0080663B">
        <w:t xml:space="preserve"> </w:t>
      </w:r>
      <w:r w:rsidR="00AA5814">
        <w:t xml:space="preserve">for convergence </w:t>
      </w:r>
      <w:r w:rsidR="00436822">
        <w:t xml:space="preserve">using </w:t>
      </w:r>
      <w:r w:rsidR="00E5546E">
        <w:t>Confirmatory Factor A</w:t>
      </w:r>
      <w:r w:rsidR="00E5546E">
        <w:t>p</w:t>
      </w:r>
      <w:r w:rsidR="00E5546E">
        <w:t>proach (CFA)</w:t>
      </w:r>
      <w:r w:rsidR="00436822">
        <w:t xml:space="preserve"> approach as</w:t>
      </w:r>
      <w:r w:rsidR="00B323FC">
        <w:t xml:space="preserve"> implemented by</w:t>
      </w:r>
      <w:r w:rsidR="00436822">
        <w:t xml:space="preserve"> </w:t>
      </w:r>
      <w:hyperlink w:anchor="McKnightChoudhuryKacmar2002" w:history="1">
        <w:r w:rsidR="00CE7880" w:rsidRPr="007F5AA5">
          <w:rPr>
            <w:rStyle w:val="Hyperlink"/>
          </w:rPr>
          <w:t xml:space="preserve">McKnight, </w:t>
        </w:r>
        <w:proofErr w:type="spellStart"/>
        <w:r w:rsidR="00CE7880" w:rsidRPr="007F5AA5">
          <w:rPr>
            <w:rStyle w:val="Hyperlink"/>
          </w:rPr>
          <w:t>Choudhury</w:t>
        </w:r>
        <w:proofErr w:type="spellEnd"/>
        <w:r w:rsidR="00CE7880" w:rsidRPr="007F5AA5">
          <w:rPr>
            <w:rStyle w:val="Hyperlink"/>
          </w:rPr>
          <w:t xml:space="preserve"> and </w:t>
        </w:r>
        <w:proofErr w:type="spellStart"/>
        <w:r w:rsidR="00CE7880" w:rsidRPr="007F5AA5">
          <w:rPr>
            <w:rStyle w:val="Hyperlink"/>
          </w:rPr>
          <w:t>Kacmar</w:t>
        </w:r>
        <w:proofErr w:type="spellEnd"/>
        <w:r w:rsidR="00436822" w:rsidRPr="007F5AA5">
          <w:rPr>
            <w:rStyle w:val="Hyperlink"/>
          </w:rPr>
          <w:t xml:space="preserve"> (</w:t>
        </w:r>
        <w:r w:rsidR="00CE7880" w:rsidRPr="007F5AA5">
          <w:rPr>
            <w:rStyle w:val="Hyperlink"/>
          </w:rPr>
          <w:t>2002</w:t>
        </w:r>
      </w:hyperlink>
      <w:r w:rsidR="00AA5814">
        <w:t xml:space="preserve">). They established convergent validity of constructs by </w:t>
      </w:r>
      <w:r w:rsidR="00B3474B">
        <w:t>measuring</w:t>
      </w:r>
      <w:r w:rsidR="0080663B">
        <w:t xml:space="preserve"> internal consistency rel</w:t>
      </w:r>
      <w:r w:rsidR="0080663B">
        <w:t>i</w:t>
      </w:r>
      <w:r w:rsidR="0080663B">
        <w:t>ability</w:t>
      </w:r>
      <w:r w:rsidR="0076066C">
        <w:t xml:space="preserve"> by calculating </w:t>
      </w:r>
      <w:proofErr w:type="spellStart"/>
      <w:r w:rsidR="0076066C">
        <w:t>Cronbach</w:t>
      </w:r>
      <w:proofErr w:type="spellEnd"/>
      <w:r w:rsidR="0076066C">
        <w:t xml:space="preserve"> alpha for each of the constructs – an alpha of 0.70 and above is acceptable and indicates internal consistency</w:t>
      </w:r>
      <w:r w:rsidR="00BB62A2">
        <w:t>. In addition, the empirical distin</w:t>
      </w:r>
      <w:r w:rsidR="00BB62A2">
        <w:t>c</w:t>
      </w:r>
      <w:r w:rsidR="00BB62A2">
        <w:t>tiveness of the constructs were measured</w:t>
      </w:r>
      <w:r w:rsidR="003B67B3">
        <w:t xml:space="preserve"> by performing a discriminant validity test</w:t>
      </w:r>
      <w:r w:rsidR="00760A48">
        <w:t xml:space="preserve"> based on </w:t>
      </w:r>
      <w:proofErr w:type="spellStart"/>
      <w:r w:rsidR="00760A48">
        <w:t>Fornell</w:t>
      </w:r>
      <w:proofErr w:type="spellEnd"/>
      <w:r w:rsidR="00760A48">
        <w:t xml:space="preserve"> and</w:t>
      </w:r>
      <w:r w:rsidR="00D43B37">
        <w:t xml:space="preserve"> </w:t>
      </w:r>
      <w:proofErr w:type="spellStart"/>
      <w:r w:rsidR="00D43B37">
        <w:t>Lacker</w:t>
      </w:r>
      <w:proofErr w:type="spellEnd"/>
      <w:r w:rsidR="00D43B37">
        <w:t xml:space="preserve"> technique which compared AVE and shared variance to determine discriminant validity</w:t>
      </w:r>
      <w:r w:rsidR="00DC4FD3">
        <w:t xml:space="preserve"> (</w:t>
      </w:r>
      <w:hyperlink w:anchor="FarrellandRudd2009" w:history="1">
        <w:r w:rsidR="00DC4FD3" w:rsidRPr="00874757">
          <w:rPr>
            <w:rStyle w:val="Hyperlink"/>
          </w:rPr>
          <w:t>Farrell, 2009 cited in Farrell and Rudd, 2009</w:t>
        </w:r>
      </w:hyperlink>
      <w:r w:rsidR="00DC4FD3">
        <w:t>)</w:t>
      </w:r>
      <w:r w:rsidR="00687A22">
        <w:rPr>
          <w:i/>
        </w:rPr>
        <w:t>.</w:t>
      </w:r>
      <w:r w:rsidR="004043EA" w:rsidRPr="004043EA">
        <w:t xml:space="preserve"> </w:t>
      </w:r>
    </w:p>
    <w:p w:rsidR="006973FC" w:rsidRDefault="003C3D4A" w:rsidP="00F368F0">
      <w:pPr>
        <w:pStyle w:val="DissertationNormal"/>
      </w:pPr>
      <w:r>
        <w:t xml:space="preserve">The aim of this study is to </w:t>
      </w:r>
      <w:r w:rsidR="00F3549A">
        <w:t>provide</w:t>
      </w:r>
      <w:r>
        <w:t xml:space="preserve"> a </w:t>
      </w:r>
      <w:r w:rsidR="00F3549A">
        <w:t xml:space="preserve">model </w:t>
      </w:r>
      <w:r w:rsidR="007136F8">
        <w:t>supporting</w:t>
      </w:r>
      <w:r w:rsidR="00F3549A">
        <w:t xml:space="preserve"> a </w:t>
      </w:r>
      <w:r>
        <w:t>linear relationship between us</w:t>
      </w:r>
      <w:r>
        <w:t>a</w:t>
      </w:r>
      <w:r>
        <w:t>bility and trust</w:t>
      </w:r>
      <w:r w:rsidR="001A59C7">
        <w:t>.</w:t>
      </w:r>
      <w:r>
        <w:t xml:space="preserve"> </w:t>
      </w:r>
      <w:r w:rsidR="006276D1">
        <w:t xml:space="preserve">The value of </w:t>
      </w:r>
      <w:r w:rsidR="001A59C7">
        <w:t>the correlation coefficient r is</w:t>
      </w:r>
      <w:r w:rsidR="006276D1">
        <w:t xml:space="preserve"> typi</w:t>
      </w:r>
      <w:r w:rsidR="001A59C7">
        <w:t xml:space="preserve">cally </w:t>
      </w:r>
      <w:r w:rsidR="006276D1">
        <w:t xml:space="preserve">between -1 and +1 and values closer </w:t>
      </w:r>
      <w:r w:rsidR="000134E4">
        <w:t xml:space="preserve">to -1 or +1 </w:t>
      </w:r>
      <w:r w:rsidR="000134E4" w:rsidRPr="000134E4">
        <w:rPr>
          <w:i/>
        </w:rPr>
        <w:t>indicate a stronger</w:t>
      </w:r>
      <w:r w:rsidR="006276D1" w:rsidRPr="000134E4">
        <w:rPr>
          <w:i/>
        </w:rPr>
        <w:t xml:space="preserve"> linear relationship between </w:t>
      </w:r>
      <w:r w:rsidR="006276D1">
        <w:t xml:space="preserve">the two constructs being </w:t>
      </w:r>
      <w:r w:rsidR="00BB4C21">
        <w:t>measured</w:t>
      </w:r>
      <w:r w:rsidR="00BC3F8A">
        <w:t xml:space="preserve">. The study will further test how significant the value of </w:t>
      </w:r>
      <w:r w:rsidR="00BC3F8A" w:rsidRPr="004C79A4">
        <w:rPr>
          <w:i/>
        </w:rPr>
        <w:t>r</w:t>
      </w:r>
      <w:r w:rsidR="00BC3F8A">
        <w:t xml:space="preserve"> is in relation to this study</w:t>
      </w:r>
      <w:r w:rsidR="006276D1">
        <w:t>.</w:t>
      </w:r>
      <w:r w:rsidR="000A4768">
        <w:t xml:space="preserve"> </w:t>
      </w:r>
      <w:proofErr w:type="gramStart"/>
      <w:r w:rsidR="00344971" w:rsidRPr="00344971">
        <w:rPr>
          <w:i/>
        </w:rPr>
        <w:t>r</w:t>
      </w:r>
      <w:proofErr w:type="gramEnd"/>
      <w:r w:rsidR="004C79A4">
        <w:rPr>
          <w:i/>
        </w:rPr>
        <w:t xml:space="preserve"> </w:t>
      </w:r>
      <w:r w:rsidR="004C79A4">
        <w:t>is</w:t>
      </w:r>
      <w:r w:rsidR="002B63F4">
        <w:t xml:space="preserve"> the estimated unknown population coefficient </w:t>
      </w:r>
      <w:r w:rsidR="00731DFC" w:rsidRPr="00731DFC">
        <w:t xml:space="preserve">ρ </w:t>
      </w:r>
      <w:r w:rsidR="00731DFC">
        <w:t xml:space="preserve"> </w:t>
      </w:r>
      <w:r w:rsidR="002B63F4">
        <w:t>and t</w:t>
      </w:r>
      <w:r w:rsidR="000A4768">
        <w:t>he significance of r helps determine if the linear relationship which is found in the sample data may also apply in the population</w:t>
      </w:r>
      <w:r w:rsidR="006973FC">
        <w:t>.</w:t>
      </w:r>
    </w:p>
    <w:p w:rsidR="00C749C0" w:rsidRDefault="006973FC" w:rsidP="00F368F0">
      <w:pPr>
        <w:pStyle w:val="DissertationNormal"/>
      </w:pPr>
      <w:r>
        <w:t>The hypothesis</w:t>
      </w:r>
      <w:r w:rsidR="00763535">
        <w:t xml:space="preserve"> is accepted or rejected by determining the p-value</w:t>
      </w:r>
      <w:r w:rsidR="00D87489">
        <w:t>.</w:t>
      </w:r>
      <w:r w:rsidR="00763535">
        <w:t xml:space="preserve"> A p-value with signif</w:t>
      </w:r>
      <w:r w:rsidR="00763535">
        <w:t>i</w:t>
      </w:r>
      <w:r w:rsidR="00763535">
        <w:t>cance level</w:t>
      </w:r>
      <w:r w:rsidR="00274F11">
        <w:t xml:space="preserve"> (α)</w:t>
      </w:r>
      <w:r w:rsidR="00763535">
        <w:t xml:space="preserve"> less than 0.05 leads to a rejection of the null hypothesis </w:t>
      </w:r>
      <w:r w:rsidR="005C2B75">
        <w:t>(</w:t>
      </w:r>
      <w:proofErr w:type="spellStart"/>
      <w:r w:rsidR="00307226">
        <w:fldChar w:fldCharType="begin"/>
      </w:r>
      <w:r w:rsidR="007073D1">
        <w:instrText xml:space="preserve"> HYPERLINK  \l "IllowskyandDean2012" </w:instrText>
      </w:r>
      <w:r w:rsidR="00307226">
        <w:fldChar w:fldCharType="separate"/>
      </w:r>
      <w:r w:rsidR="005C2B75" w:rsidRPr="007073D1">
        <w:rPr>
          <w:rStyle w:val="Hyperlink"/>
        </w:rPr>
        <w:t>Illowsky</w:t>
      </w:r>
      <w:proofErr w:type="spellEnd"/>
      <w:r w:rsidR="005C2B75" w:rsidRPr="007073D1">
        <w:rPr>
          <w:rStyle w:val="Hyperlink"/>
        </w:rPr>
        <w:t xml:space="preserve"> and </w:t>
      </w:r>
      <w:r w:rsidR="005C2B75" w:rsidRPr="007073D1">
        <w:rPr>
          <w:rStyle w:val="Hyperlink"/>
        </w:rPr>
        <w:lastRenderedPageBreak/>
        <w:t>Dean, 2012</w:t>
      </w:r>
      <w:r w:rsidR="00307226">
        <w:fldChar w:fldCharType="end"/>
      </w:r>
      <w:r w:rsidR="005C2B75">
        <w:t>)</w:t>
      </w:r>
      <w:r w:rsidR="00763535">
        <w:t xml:space="preserve">. </w:t>
      </w:r>
      <w:r w:rsidR="00274F11">
        <w:t>This means that if α &gt; p-value H</w:t>
      </w:r>
      <w:r w:rsidR="00274F11" w:rsidRPr="006F6703">
        <w:rPr>
          <w:vertAlign w:val="subscript"/>
        </w:rPr>
        <w:t>0</w:t>
      </w:r>
      <w:r w:rsidR="00274F11">
        <w:t xml:space="preserve"> is rejected as the sample provided signif</w:t>
      </w:r>
      <w:r w:rsidR="00274F11">
        <w:t>i</w:t>
      </w:r>
      <w:r w:rsidR="00274F11">
        <w:t>cant results</w:t>
      </w:r>
      <w:r w:rsidR="0018327B">
        <w:t>.</w:t>
      </w:r>
    </w:p>
    <w:p w:rsidR="00C749C0" w:rsidRDefault="00AE32BE" w:rsidP="00D031DB">
      <w:pPr>
        <w:pStyle w:val="DissertationNormal"/>
      </w:pPr>
      <w:r>
        <w:t xml:space="preserve">This chapter presented the hypothesis </w:t>
      </w:r>
      <w:r w:rsidR="007C18F8">
        <w:t>to be tested and approach to be used in the testing</w:t>
      </w:r>
      <w:r w:rsidR="00E57F05">
        <w:t xml:space="preserve"> based on data collected at the usability testing phase and survey phase</w:t>
      </w:r>
      <w:r w:rsidR="007C18F8">
        <w:t>.</w:t>
      </w:r>
      <w:r w:rsidR="00E57F05">
        <w:t xml:space="preserve"> The next chapter provides results obtained from the techniques applied, validation of the trust and usability constructs and the hypothesis testing results.</w:t>
      </w:r>
      <w:r w:rsidR="00C749C0">
        <w:br w:type="page"/>
      </w:r>
    </w:p>
    <w:p w:rsidR="00AE2C0D" w:rsidRDefault="002A78C8" w:rsidP="0081341C">
      <w:pPr>
        <w:pStyle w:val="Heading1"/>
        <w:spacing w:line="480" w:lineRule="auto"/>
        <w:ind w:left="142"/>
      </w:pPr>
      <w:bookmarkStart w:id="42" w:name="_Toc333241050"/>
      <w:r>
        <w:lastRenderedPageBreak/>
        <w:t>Results and Evaluation</w:t>
      </w:r>
      <w:bookmarkEnd w:id="42"/>
    </w:p>
    <w:p w:rsidR="00AE2C0D" w:rsidRDefault="0056295C" w:rsidP="00C749C0">
      <w:pPr>
        <w:pStyle w:val="DissertationNormal"/>
      </w:pPr>
      <w:r>
        <w:t>The statistical analysis performed on the data</w:t>
      </w:r>
      <w:r w:rsidR="007B7F64">
        <w:t xml:space="preserve"> used in this study</w:t>
      </w:r>
      <w:r>
        <w:t xml:space="preserve"> and results are detailed her</w:t>
      </w:r>
      <w:r w:rsidR="007B7F64">
        <w:t>e</w:t>
      </w:r>
      <w:r w:rsidR="00C749C0">
        <w:t>in</w:t>
      </w:r>
      <w:r w:rsidR="007B7F64">
        <w:t xml:space="preserve">. The data was </w:t>
      </w:r>
      <w:r w:rsidR="001D239B">
        <w:t>obtained from online survey questionnaires</w:t>
      </w:r>
      <w:r w:rsidR="007B7F64">
        <w:t xml:space="preserve"> and is summarized</w:t>
      </w:r>
      <w:r w:rsidR="00C749C0">
        <w:t xml:space="preserve"> in the first</w:t>
      </w:r>
      <w:r w:rsidR="007B7F64">
        <w:t xml:space="preserve"> </w:t>
      </w:r>
      <w:r w:rsidR="008F6804">
        <w:t>section</w:t>
      </w:r>
      <w:r w:rsidR="00C749C0">
        <w:t>,</w:t>
      </w:r>
      <w:r w:rsidR="008F6804">
        <w:t xml:space="preserve"> while the remaining sections of the chapter involve statistical analysis</w:t>
      </w:r>
      <w:r w:rsidR="00576010">
        <w:t xml:space="preserve"> to draw the conclusions ar</w:t>
      </w:r>
      <w:r w:rsidR="00FE61B5">
        <w:t xml:space="preserve">rived at, </w:t>
      </w:r>
      <w:r w:rsidR="00576010">
        <w:t>test the hypothesis</w:t>
      </w:r>
      <w:r w:rsidR="00FE61B5">
        <w:t xml:space="preserve"> and provide a basis for discussions</w:t>
      </w:r>
      <w:r w:rsidR="002B152C">
        <w:t xml:space="preserve"> in the next chapter</w:t>
      </w:r>
      <w:r w:rsidR="00C21A3D">
        <w:t>.</w:t>
      </w:r>
      <w:r w:rsidR="00576010">
        <w:t xml:space="preserve"> </w:t>
      </w:r>
    </w:p>
    <w:p w:rsidR="002E7727" w:rsidRDefault="00375664" w:rsidP="00820D2F">
      <w:pPr>
        <w:pStyle w:val="Heading3"/>
      </w:pPr>
      <w:bookmarkStart w:id="43" w:name="_Toc333241051"/>
      <w:r>
        <w:t>Summarizing the respondents</w:t>
      </w:r>
      <w:bookmarkEnd w:id="43"/>
    </w:p>
    <w:p w:rsidR="002E7727" w:rsidRDefault="002E7727" w:rsidP="002E7727">
      <w:pPr>
        <w:pStyle w:val="DissertationNormal"/>
      </w:pPr>
      <w:r>
        <w:t>The survey was answered by a total of 732 respondents. All the responses were used in the analysis.</w:t>
      </w:r>
      <w:r w:rsidR="00934FF5">
        <w:t xml:space="preserve"> </w:t>
      </w:r>
      <w:r w:rsidR="00867D74">
        <w:t>Table</w:t>
      </w:r>
      <w:r w:rsidR="001C4028">
        <w:t xml:space="preserve"> </w:t>
      </w:r>
      <w:r w:rsidR="00D84C38">
        <w:t>2</w:t>
      </w:r>
      <w:r w:rsidR="00867D74">
        <w:t xml:space="preserve"> shows the demographic information of the sample.</w:t>
      </w:r>
      <w:r w:rsidR="00400DF9">
        <w:t xml:space="preserve"> </w:t>
      </w:r>
      <w:r w:rsidR="005B016A">
        <w:t>A higher pe</w:t>
      </w:r>
      <w:r w:rsidR="005B016A">
        <w:t>r</w:t>
      </w:r>
      <w:r w:rsidR="005B016A">
        <w:t>centage of men</w:t>
      </w:r>
      <w:r w:rsidR="00724972">
        <w:t xml:space="preserve"> (63.3%) than women (36.7%) participated in the</w:t>
      </w:r>
      <w:r w:rsidR="005B016A">
        <w:t xml:space="preserve"> survey. </w:t>
      </w:r>
      <w:r w:rsidR="00400DF9">
        <w:t xml:space="preserve">It </w:t>
      </w:r>
      <w:r w:rsidR="00CF19D0">
        <w:t xml:space="preserve">also </w:t>
      </w:r>
      <w:r w:rsidR="00400DF9">
        <w:t xml:space="preserve">shows a higher percentage of expert users (71.1%) </w:t>
      </w:r>
      <w:r w:rsidR="00532DFF">
        <w:t xml:space="preserve">belong </w:t>
      </w:r>
      <w:r w:rsidR="00400DF9">
        <w:t xml:space="preserve">in the working class age group of 25 to 44 (85.3%) and </w:t>
      </w:r>
      <w:r w:rsidR="004A77DF">
        <w:t xml:space="preserve">majority of respondents </w:t>
      </w:r>
      <w:r w:rsidR="00532DFF">
        <w:t xml:space="preserve">are </w:t>
      </w:r>
      <w:r w:rsidR="00400DF9">
        <w:t>educat</w:t>
      </w:r>
      <w:r w:rsidR="00532DFF">
        <w:t>ed</w:t>
      </w:r>
      <w:r w:rsidR="00400DF9">
        <w:t xml:space="preserve"> </w:t>
      </w:r>
      <w:r w:rsidR="0030002E">
        <w:t xml:space="preserve">at </w:t>
      </w:r>
      <w:r w:rsidR="00C16420">
        <w:t xml:space="preserve">the </w:t>
      </w:r>
      <w:r w:rsidR="0030002E">
        <w:t>bachelo</w:t>
      </w:r>
      <w:r w:rsidR="00B04144">
        <w:t>r</w:t>
      </w:r>
      <w:r w:rsidR="0030002E">
        <w:t>s level</w:t>
      </w:r>
      <w:r w:rsidR="00B04144">
        <w:t xml:space="preserve"> </w:t>
      </w:r>
      <w:r w:rsidR="00400DF9">
        <w:t>(93.1%)</w:t>
      </w:r>
      <w:r w:rsidR="002A4B2E">
        <w:t xml:space="preserve">. </w:t>
      </w:r>
      <w:r w:rsidR="00BF0CA6">
        <w:t xml:space="preserve">Working class graduates are representative of </w:t>
      </w:r>
      <w:r w:rsidR="0008015D">
        <w:t xml:space="preserve">a major percentage of the </w:t>
      </w:r>
      <w:r w:rsidR="00BF0CA6">
        <w:t>actual popul</w:t>
      </w:r>
      <w:r w:rsidR="00BF0CA6">
        <w:t>a</w:t>
      </w:r>
      <w:r w:rsidR="00BF0CA6">
        <w:t xml:space="preserve">tion participating in E-Commerce in Nigeria presently. </w:t>
      </w:r>
      <w:r w:rsidR="00690E66">
        <w:t xml:space="preserve"> </w:t>
      </w:r>
      <w:hyperlink w:anchor="AdekunleandTella2008" w:history="1">
        <w:proofErr w:type="spellStart"/>
        <w:r w:rsidR="0008015D" w:rsidRPr="00323CA4">
          <w:rPr>
            <w:rStyle w:val="Hyperlink"/>
          </w:rPr>
          <w:t>Adekunle</w:t>
        </w:r>
        <w:proofErr w:type="spellEnd"/>
        <w:r w:rsidR="0008015D" w:rsidRPr="00323CA4">
          <w:rPr>
            <w:rStyle w:val="Hyperlink"/>
          </w:rPr>
          <w:t xml:space="preserve"> and </w:t>
        </w:r>
        <w:proofErr w:type="spellStart"/>
        <w:r w:rsidR="0008015D" w:rsidRPr="00323CA4">
          <w:rPr>
            <w:rStyle w:val="Hyperlink"/>
          </w:rPr>
          <w:t>Tella</w:t>
        </w:r>
        <w:proofErr w:type="spellEnd"/>
        <w:r w:rsidR="0008015D" w:rsidRPr="00323CA4">
          <w:rPr>
            <w:rStyle w:val="Hyperlink"/>
          </w:rPr>
          <w:t>, 2008</w:t>
        </w:r>
      </w:hyperlink>
      <w:r w:rsidR="0008015D">
        <w:t xml:space="preserve"> maintain that countries with higher functional literacy rates expect higher participation levels in E-Commerce</w:t>
      </w:r>
      <w:r w:rsidR="00D76C6A">
        <w:t xml:space="preserve"> thus making the percentages observed in this sample significant and equally representative of the </w:t>
      </w:r>
      <w:r w:rsidR="001610C1">
        <w:t>population of E-Commerce participants in Nigeria.</w:t>
      </w:r>
    </w:p>
    <w:tbl>
      <w:tblPr>
        <w:tblW w:w="5480" w:type="dxa"/>
        <w:tblInd w:w="93" w:type="dxa"/>
        <w:tblLook w:val="04A0" w:firstRow="1" w:lastRow="0" w:firstColumn="1" w:lastColumn="0" w:noHBand="0" w:noVBand="1"/>
      </w:tblPr>
      <w:tblGrid>
        <w:gridCol w:w="1420"/>
        <w:gridCol w:w="960"/>
        <w:gridCol w:w="520"/>
        <w:gridCol w:w="1620"/>
        <w:gridCol w:w="960"/>
      </w:tblGrid>
      <w:tr w:rsidR="00AA448A" w:rsidRPr="00AA448A" w:rsidTr="00AA448A">
        <w:trPr>
          <w:trHeight w:val="255"/>
        </w:trPr>
        <w:tc>
          <w:tcPr>
            <w:tcW w:w="1420" w:type="dxa"/>
            <w:tcBorders>
              <w:top w:val="single" w:sz="8" w:space="0" w:color="auto"/>
              <w:left w:val="single" w:sz="8" w:space="0" w:color="auto"/>
              <w:bottom w:val="single" w:sz="4" w:space="0" w:color="auto"/>
              <w:right w:val="nil"/>
            </w:tcBorders>
            <w:shd w:val="clear" w:color="auto" w:fill="auto"/>
            <w:noWrap/>
            <w:vAlign w:val="bottom"/>
            <w:hideMark/>
          </w:tcPr>
          <w:p w:rsidR="00AA448A" w:rsidRPr="00AA448A" w:rsidRDefault="00AA448A" w:rsidP="00AA448A">
            <w:pPr>
              <w:rPr>
                <w:rFonts w:ascii="Microsoft Sans Serif" w:hAnsi="Microsoft Sans Serif" w:cs="Microsoft Sans Serif"/>
                <w:b/>
                <w:bCs/>
                <w:lang w:val="en-GB" w:eastAsia="en-GB" w:bidi="ar-SA"/>
              </w:rPr>
            </w:pPr>
            <w:r w:rsidRPr="00AA448A">
              <w:rPr>
                <w:rFonts w:ascii="Microsoft Sans Serif" w:hAnsi="Microsoft Sans Serif" w:cs="Microsoft Sans Serif"/>
                <w:b/>
                <w:bCs/>
                <w:lang w:val="en-GB" w:eastAsia="en-GB" w:bidi="ar-SA"/>
              </w:rPr>
              <w:t>Gender</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520" w:type="dxa"/>
            <w:tcBorders>
              <w:top w:val="single" w:sz="8" w:space="0" w:color="auto"/>
              <w:left w:val="nil"/>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258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A448A" w:rsidRPr="00AA448A" w:rsidRDefault="00AA448A" w:rsidP="00AA448A">
            <w:pPr>
              <w:rPr>
                <w:rFonts w:ascii="Microsoft Sans Serif" w:hAnsi="Microsoft Sans Serif" w:cs="Microsoft Sans Serif"/>
                <w:b/>
                <w:bCs/>
                <w:lang w:val="en-GB" w:eastAsia="en-GB" w:bidi="ar-SA"/>
              </w:rPr>
            </w:pPr>
            <w:r w:rsidRPr="00AA448A">
              <w:rPr>
                <w:rFonts w:ascii="Microsoft Sans Serif" w:hAnsi="Microsoft Sans Serif" w:cs="Microsoft Sans Serif"/>
                <w:b/>
                <w:bCs/>
                <w:lang w:val="en-GB" w:eastAsia="en-GB" w:bidi="ar-SA"/>
              </w:rPr>
              <w:t>Web Experience</w:t>
            </w:r>
          </w:p>
        </w:tc>
      </w:tr>
      <w:tr w:rsidR="00AA448A" w:rsidRPr="00AA448A" w:rsidTr="00AA448A">
        <w:trPr>
          <w:trHeight w:val="255"/>
        </w:trPr>
        <w:tc>
          <w:tcPr>
            <w:tcW w:w="1420" w:type="dxa"/>
            <w:tcBorders>
              <w:top w:val="nil"/>
              <w:left w:val="single" w:sz="8" w:space="0" w:color="auto"/>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Male</w:t>
            </w:r>
          </w:p>
        </w:tc>
        <w:tc>
          <w:tcPr>
            <w:tcW w:w="960" w:type="dxa"/>
            <w:tcBorders>
              <w:top w:val="nil"/>
              <w:left w:val="nil"/>
              <w:bottom w:val="nil"/>
              <w:right w:val="nil"/>
            </w:tcBorders>
            <w:shd w:val="clear" w:color="auto" w:fill="auto"/>
            <w:noWrap/>
            <w:vAlign w:val="bottom"/>
            <w:hideMark/>
          </w:tcPr>
          <w:p w:rsidR="00AA448A" w:rsidRPr="00AA448A" w:rsidRDefault="00AA448A" w:rsidP="00AA448A">
            <w:pPr>
              <w:jc w:val="right"/>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63.30%</w:t>
            </w:r>
          </w:p>
        </w:tc>
        <w:tc>
          <w:tcPr>
            <w:tcW w:w="520" w:type="dxa"/>
            <w:tcBorders>
              <w:top w:val="nil"/>
              <w:left w:val="single" w:sz="8" w:space="0" w:color="auto"/>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nil"/>
              <w:right w:val="nil"/>
            </w:tcBorders>
            <w:shd w:val="clear" w:color="auto" w:fill="auto"/>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Intermediate</w:t>
            </w:r>
          </w:p>
        </w:tc>
        <w:tc>
          <w:tcPr>
            <w:tcW w:w="960" w:type="dxa"/>
            <w:tcBorders>
              <w:top w:val="nil"/>
              <w:left w:val="nil"/>
              <w:bottom w:val="nil"/>
              <w:right w:val="single" w:sz="8" w:space="0" w:color="auto"/>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28.9%</w:t>
            </w:r>
          </w:p>
        </w:tc>
      </w:tr>
      <w:tr w:rsidR="00AA448A" w:rsidRPr="00AA448A" w:rsidTr="00AA448A">
        <w:trPr>
          <w:trHeight w:val="255"/>
        </w:trPr>
        <w:tc>
          <w:tcPr>
            <w:tcW w:w="1420" w:type="dxa"/>
            <w:tcBorders>
              <w:top w:val="nil"/>
              <w:left w:val="single" w:sz="8" w:space="0" w:color="auto"/>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Female</w:t>
            </w:r>
          </w:p>
        </w:tc>
        <w:tc>
          <w:tcPr>
            <w:tcW w:w="960" w:type="dxa"/>
            <w:tcBorders>
              <w:top w:val="nil"/>
              <w:left w:val="nil"/>
              <w:bottom w:val="nil"/>
              <w:right w:val="nil"/>
            </w:tcBorders>
            <w:shd w:val="clear" w:color="auto" w:fill="auto"/>
            <w:noWrap/>
            <w:vAlign w:val="bottom"/>
            <w:hideMark/>
          </w:tcPr>
          <w:p w:rsidR="00AA448A" w:rsidRPr="00AA448A" w:rsidRDefault="00AA448A" w:rsidP="00AA448A">
            <w:pPr>
              <w:jc w:val="right"/>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36.70%</w:t>
            </w:r>
          </w:p>
        </w:tc>
        <w:tc>
          <w:tcPr>
            <w:tcW w:w="520" w:type="dxa"/>
            <w:tcBorders>
              <w:top w:val="nil"/>
              <w:left w:val="single" w:sz="8" w:space="0" w:color="auto"/>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nil"/>
              <w:right w:val="nil"/>
            </w:tcBorders>
            <w:shd w:val="clear" w:color="auto" w:fill="auto"/>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Expert</w:t>
            </w:r>
          </w:p>
        </w:tc>
        <w:tc>
          <w:tcPr>
            <w:tcW w:w="960" w:type="dxa"/>
            <w:tcBorders>
              <w:top w:val="nil"/>
              <w:left w:val="nil"/>
              <w:bottom w:val="nil"/>
              <w:right w:val="single" w:sz="8" w:space="0" w:color="auto"/>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71.1%</w:t>
            </w:r>
          </w:p>
        </w:tc>
      </w:tr>
      <w:tr w:rsidR="00AA448A" w:rsidRPr="00AA448A" w:rsidTr="00AA448A">
        <w:trPr>
          <w:trHeight w:val="270"/>
        </w:trPr>
        <w:tc>
          <w:tcPr>
            <w:tcW w:w="1420" w:type="dxa"/>
            <w:tcBorders>
              <w:top w:val="nil"/>
              <w:left w:val="single" w:sz="8" w:space="0" w:color="auto"/>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960" w:type="dxa"/>
            <w:tcBorders>
              <w:top w:val="nil"/>
              <w:left w:val="nil"/>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p>
        </w:tc>
        <w:tc>
          <w:tcPr>
            <w:tcW w:w="520" w:type="dxa"/>
            <w:tcBorders>
              <w:top w:val="nil"/>
              <w:left w:val="single" w:sz="8" w:space="0" w:color="auto"/>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p>
        </w:tc>
        <w:tc>
          <w:tcPr>
            <w:tcW w:w="960" w:type="dxa"/>
            <w:tcBorders>
              <w:top w:val="nil"/>
              <w:left w:val="nil"/>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r>
      <w:tr w:rsidR="00AA448A" w:rsidRPr="00AA448A" w:rsidTr="00AA448A">
        <w:trPr>
          <w:trHeight w:val="405"/>
        </w:trPr>
        <w:tc>
          <w:tcPr>
            <w:tcW w:w="1420" w:type="dxa"/>
            <w:tcBorders>
              <w:top w:val="single" w:sz="8" w:space="0" w:color="auto"/>
              <w:left w:val="single" w:sz="8" w:space="0" w:color="auto"/>
              <w:bottom w:val="single" w:sz="8" w:space="0" w:color="auto"/>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3100" w:type="dxa"/>
            <w:gridSpan w:val="3"/>
            <w:tcBorders>
              <w:top w:val="single" w:sz="8" w:space="0" w:color="auto"/>
              <w:left w:val="nil"/>
              <w:bottom w:val="single" w:sz="8" w:space="0" w:color="auto"/>
              <w:right w:val="nil"/>
            </w:tcBorders>
            <w:shd w:val="clear" w:color="auto" w:fill="auto"/>
            <w:noWrap/>
            <w:vAlign w:val="bottom"/>
            <w:hideMark/>
          </w:tcPr>
          <w:p w:rsidR="00AA448A" w:rsidRPr="00AA448A" w:rsidRDefault="00AA448A" w:rsidP="00561724">
            <w:pPr>
              <w:rPr>
                <w:rFonts w:ascii="Arial" w:hAnsi="Arial" w:cs="Arial"/>
                <w:b/>
                <w:bCs/>
                <w:color w:val="002060"/>
                <w:sz w:val="28"/>
                <w:szCs w:val="28"/>
                <w:lang w:val="en-GB" w:eastAsia="en-GB" w:bidi="ar-SA"/>
              </w:rPr>
            </w:pPr>
            <w:r w:rsidRPr="00AA448A">
              <w:rPr>
                <w:rFonts w:ascii="Arial" w:hAnsi="Arial" w:cs="Arial"/>
                <w:b/>
                <w:bCs/>
                <w:color w:val="002060"/>
                <w:sz w:val="28"/>
                <w:szCs w:val="28"/>
                <w:lang w:val="en-GB" w:eastAsia="en-GB" w:bidi="ar-SA"/>
              </w:rPr>
              <w:t>Population</w:t>
            </w:r>
            <w:r w:rsidR="00561724">
              <w:rPr>
                <w:rFonts w:ascii="Arial" w:hAnsi="Arial" w:cs="Arial"/>
                <w:b/>
                <w:bCs/>
                <w:color w:val="002060"/>
                <w:sz w:val="28"/>
                <w:szCs w:val="28"/>
                <w:lang w:val="en-GB" w:eastAsia="en-GB" w:bidi="ar-SA"/>
              </w:rPr>
              <w:t xml:space="preserve"> </w:t>
            </w:r>
            <w:r w:rsidRPr="00AA448A">
              <w:rPr>
                <w:rFonts w:ascii="Arial" w:hAnsi="Arial" w:cs="Arial"/>
                <w:b/>
                <w:bCs/>
                <w:color w:val="002060"/>
                <w:sz w:val="28"/>
                <w:szCs w:val="28"/>
                <w:lang w:val="en-GB" w:eastAsia="en-GB" w:bidi="ar-SA"/>
              </w:rPr>
              <w:t xml:space="preserve"> = </w:t>
            </w:r>
            <w:r w:rsidR="00561724">
              <w:rPr>
                <w:rFonts w:ascii="Arial" w:hAnsi="Arial" w:cs="Arial"/>
                <w:b/>
                <w:bCs/>
                <w:color w:val="002060"/>
                <w:sz w:val="28"/>
                <w:szCs w:val="28"/>
                <w:lang w:val="en-GB" w:eastAsia="en-GB" w:bidi="ar-SA"/>
              </w:rPr>
              <w:t xml:space="preserve">  </w:t>
            </w:r>
            <w:r w:rsidRPr="00AA448A">
              <w:rPr>
                <w:rFonts w:ascii="Arial" w:hAnsi="Arial" w:cs="Arial"/>
                <w:b/>
                <w:bCs/>
                <w:color w:val="002060"/>
                <w:sz w:val="28"/>
                <w:szCs w:val="28"/>
                <w:lang w:val="en-GB" w:eastAsia="en-GB" w:bidi="ar-SA"/>
              </w:rPr>
              <w:t>732</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r>
      <w:tr w:rsidR="00AA448A" w:rsidRPr="00AA448A" w:rsidTr="00AA448A">
        <w:trPr>
          <w:trHeight w:val="255"/>
        </w:trPr>
        <w:tc>
          <w:tcPr>
            <w:tcW w:w="1420" w:type="dxa"/>
            <w:tcBorders>
              <w:top w:val="nil"/>
              <w:left w:val="single" w:sz="8" w:space="0" w:color="auto"/>
              <w:bottom w:val="single" w:sz="4" w:space="0" w:color="auto"/>
              <w:right w:val="nil"/>
            </w:tcBorders>
            <w:shd w:val="clear" w:color="auto" w:fill="auto"/>
            <w:noWrap/>
            <w:vAlign w:val="bottom"/>
            <w:hideMark/>
          </w:tcPr>
          <w:p w:rsidR="00AA448A" w:rsidRPr="00AA448A" w:rsidRDefault="00AA448A" w:rsidP="00AA448A">
            <w:pPr>
              <w:rPr>
                <w:rFonts w:ascii="Microsoft Sans Serif" w:hAnsi="Microsoft Sans Serif" w:cs="Microsoft Sans Serif"/>
                <w:b/>
                <w:bCs/>
                <w:lang w:val="en-GB" w:eastAsia="en-GB" w:bidi="ar-SA"/>
              </w:rPr>
            </w:pPr>
            <w:r w:rsidRPr="00AA448A">
              <w:rPr>
                <w:rFonts w:ascii="Microsoft Sans Serif" w:hAnsi="Microsoft Sans Serif" w:cs="Microsoft Sans Serif"/>
                <w:b/>
                <w:bCs/>
                <w:lang w:val="en-GB" w:eastAsia="en-GB" w:bidi="ar-SA"/>
              </w:rPr>
              <w:t>Age</w:t>
            </w:r>
          </w:p>
        </w:tc>
        <w:tc>
          <w:tcPr>
            <w:tcW w:w="960" w:type="dxa"/>
            <w:tcBorders>
              <w:top w:val="nil"/>
              <w:left w:val="nil"/>
              <w:bottom w:val="single" w:sz="4" w:space="0" w:color="auto"/>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520" w:type="dxa"/>
            <w:tcBorders>
              <w:top w:val="nil"/>
              <w:left w:val="nil"/>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single" w:sz="4" w:space="0" w:color="auto"/>
              <w:right w:val="nil"/>
            </w:tcBorders>
            <w:shd w:val="clear" w:color="auto" w:fill="auto"/>
            <w:noWrap/>
            <w:vAlign w:val="bottom"/>
            <w:hideMark/>
          </w:tcPr>
          <w:p w:rsidR="00AA448A" w:rsidRPr="00AA448A" w:rsidRDefault="00AA448A" w:rsidP="00AA448A">
            <w:pPr>
              <w:rPr>
                <w:rFonts w:ascii="Microsoft Sans Serif" w:hAnsi="Microsoft Sans Serif" w:cs="Microsoft Sans Serif"/>
                <w:b/>
                <w:bCs/>
                <w:lang w:val="en-GB" w:eastAsia="en-GB" w:bidi="ar-SA"/>
              </w:rPr>
            </w:pPr>
            <w:r w:rsidRPr="00AA448A">
              <w:rPr>
                <w:rFonts w:ascii="Microsoft Sans Serif" w:hAnsi="Microsoft Sans Serif" w:cs="Microsoft Sans Serif"/>
                <w:b/>
                <w:bCs/>
                <w:lang w:val="en-GB" w:eastAsia="en-GB" w:bidi="ar-SA"/>
              </w:rPr>
              <w:t>Education</w:t>
            </w:r>
          </w:p>
        </w:tc>
        <w:tc>
          <w:tcPr>
            <w:tcW w:w="960" w:type="dxa"/>
            <w:tcBorders>
              <w:top w:val="nil"/>
              <w:left w:val="nil"/>
              <w:bottom w:val="single" w:sz="4" w:space="0" w:color="auto"/>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r>
      <w:tr w:rsidR="00AA448A" w:rsidRPr="00AA448A" w:rsidTr="00AA448A">
        <w:trPr>
          <w:trHeight w:val="255"/>
        </w:trPr>
        <w:tc>
          <w:tcPr>
            <w:tcW w:w="1420" w:type="dxa"/>
            <w:tcBorders>
              <w:top w:val="nil"/>
              <w:left w:val="single" w:sz="8" w:space="0" w:color="auto"/>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18-24</w:t>
            </w:r>
          </w:p>
        </w:tc>
        <w:tc>
          <w:tcPr>
            <w:tcW w:w="960" w:type="dxa"/>
            <w:tcBorders>
              <w:top w:val="nil"/>
              <w:left w:val="nil"/>
              <w:bottom w:val="nil"/>
              <w:right w:val="nil"/>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4.9%</w:t>
            </w:r>
          </w:p>
        </w:tc>
        <w:tc>
          <w:tcPr>
            <w:tcW w:w="520" w:type="dxa"/>
            <w:tcBorders>
              <w:top w:val="nil"/>
              <w:left w:val="single" w:sz="8" w:space="0" w:color="auto"/>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High School</w:t>
            </w:r>
          </w:p>
        </w:tc>
        <w:tc>
          <w:tcPr>
            <w:tcW w:w="960" w:type="dxa"/>
            <w:tcBorders>
              <w:top w:val="nil"/>
              <w:left w:val="nil"/>
              <w:bottom w:val="nil"/>
              <w:right w:val="single" w:sz="8" w:space="0" w:color="auto"/>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4.9%</w:t>
            </w:r>
          </w:p>
        </w:tc>
      </w:tr>
      <w:tr w:rsidR="00AA448A" w:rsidRPr="00AA448A" w:rsidTr="00AA448A">
        <w:trPr>
          <w:trHeight w:val="255"/>
        </w:trPr>
        <w:tc>
          <w:tcPr>
            <w:tcW w:w="1420" w:type="dxa"/>
            <w:tcBorders>
              <w:top w:val="nil"/>
              <w:left w:val="single" w:sz="8" w:space="0" w:color="auto"/>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25-34</w:t>
            </w:r>
          </w:p>
        </w:tc>
        <w:tc>
          <w:tcPr>
            <w:tcW w:w="960" w:type="dxa"/>
            <w:tcBorders>
              <w:top w:val="nil"/>
              <w:left w:val="nil"/>
              <w:bottom w:val="nil"/>
              <w:right w:val="nil"/>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45.1%</w:t>
            </w:r>
          </w:p>
        </w:tc>
        <w:tc>
          <w:tcPr>
            <w:tcW w:w="520" w:type="dxa"/>
            <w:tcBorders>
              <w:top w:val="nil"/>
              <w:left w:val="single" w:sz="8" w:space="0" w:color="auto"/>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Bachelors</w:t>
            </w:r>
          </w:p>
        </w:tc>
        <w:tc>
          <w:tcPr>
            <w:tcW w:w="960" w:type="dxa"/>
            <w:tcBorders>
              <w:top w:val="nil"/>
              <w:left w:val="nil"/>
              <w:bottom w:val="nil"/>
              <w:right w:val="single" w:sz="8" w:space="0" w:color="auto"/>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46.7%</w:t>
            </w:r>
          </w:p>
        </w:tc>
      </w:tr>
      <w:tr w:rsidR="00AA448A" w:rsidRPr="00AA448A" w:rsidTr="00AA448A">
        <w:trPr>
          <w:trHeight w:val="255"/>
        </w:trPr>
        <w:tc>
          <w:tcPr>
            <w:tcW w:w="1420" w:type="dxa"/>
            <w:tcBorders>
              <w:top w:val="nil"/>
              <w:left w:val="single" w:sz="8" w:space="0" w:color="auto"/>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35-44</w:t>
            </w:r>
          </w:p>
        </w:tc>
        <w:tc>
          <w:tcPr>
            <w:tcW w:w="960" w:type="dxa"/>
            <w:tcBorders>
              <w:top w:val="nil"/>
              <w:left w:val="nil"/>
              <w:bottom w:val="nil"/>
              <w:right w:val="nil"/>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40.2%</w:t>
            </w:r>
          </w:p>
        </w:tc>
        <w:tc>
          <w:tcPr>
            <w:tcW w:w="520" w:type="dxa"/>
            <w:tcBorders>
              <w:top w:val="nil"/>
              <w:left w:val="single" w:sz="8" w:space="0" w:color="auto"/>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Post Graduate</w:t>
            </w:r>
          </w:p>
        </w:tc>
        <w:tc>
          <w:tcPr>
            <w:tcW w:w="960" w:type="dxa"/>
            <w:tcBorders>
              <w:top w:val="nil"/>
              <w:left w:val="nil"/>
              <w:bottom w:val="nil"/>
              <w:right w:val="single" w:sz="8" w:space="0" w:color="auto"/>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48.4%</w:t>
            </w:r>
          </w:p>
        </w:tc>
      </w:tr>
      <w:tr w:rsidR="00AA448A" w:rsidRPr="00AA448A" w:rsidTr="00AA448A">
        <w:trPr>
          <w:trHeight w:val="255"/>
        </w:trPr>
        <w:tc>
          <w:tcPr>
            <w:tcW w:w="1420" w:type="dxa"/>
            <w:tcBorders>
              <w:top w:val="nil"/>
              <w:left w:val="single" w:sz="8" w:space="0" w:color="auto"/>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45-54</w:t>
            </w:r>
          </w:p>
        </w:tc>
        <w:tc>
          <w:tcPr>
            <w:tcW w:w="960" w:type="dxa"/>
            <w:tcBorders>
              <w:top w:val="nil"/>
              <w:left w:val="nil"/>
              <w:bottom w:val="nil"/>
              <w:right w:val="nil"/>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6.6%</w:t>
            </w:r>
          </w:p>
        </w:tc>
        <w:tc>
          <w:tcPr>
            <w:tcW w:w="520" w:type="dxa"/>
            <w:tcBorders>
              <w:top w:val="nil"/>
              <w:left w:val="single" w:sz="8" w:space="0" w:color="auto"/>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nil"/>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p>
        </w:tc>
        <w:tc>
          <w:tcPr>
            <w:tcW w:w="960" w:type="dxa"/>
            <w:tcBorders>
              <w:top w:val="nil"/>
              <w:left w:val="nil"/>
              <w:bottom w:val="nil"/>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r>
      <w:tr w:rsidR="00AA448A" w:rsidRPr="00AA448A" w:rsidTr="00AA448A">
        <w:trPr>
          <w:trHeight w:val="270"/>
        </w:trPr>
        <w:tc>
          <w:tcPr>
            <w:tcW w:w="1420" w:type="dxa"/>
            <w:tcBorders>
              <w:top w:val="nil"/>
              <w:left w:val="single" w:sz="8" w:space="0" w:color="auto"/>
              <w:bottom w:val="single" w:sz="8" w:space="0" w:color="auto"/>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55 and older</w:t>
            </w:r>
          </w:p>
        </w:tc>
        <w:tc>
          <w:tcPr>
            <w:tcW w:w="960" w:type="dxa"/>
            <w:tcBorders>
              <w:top w:val="nil"/>
              <w:left w:val="nil"/>
              <w:bottom w:val="single" w:sz="8" w:space="0" w:color="auto"/>
              <w:right w:val="nil"/>
            </w:tcBorders>
            <w:shd w:val="clear" w:color="auto" w:fill="auto"/>
            <w:noWrap/>
            <w:vAlign w:val="center"/>
            <w:hideMark/>
          </w:tcPr>
          <w:p w:rsidR="00AA448A" w:rsidRPr="00AA448A" w:rsidRDefault="00AA448A" w:rsidP="00AA448A">
            <w:pPr>
              <w:jc w:val="cente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3.3%</w:t>
            </w:r>
          </w:p>
        </w:tc>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1620" w:type="dxa"/>
            <w:tcBorders>
              <w:top w:val="nil"/>
              <w:left w:val="nil"/>
              <w:bottom w:val="single" w:sz="8" w:space="0" w:color="auto"/>
              <w:right w:val="nil"/>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c>
          <w:tcPr>
            <w:tcW w:w="960" w:type="dxa"/>
            <w:tcBorders>
              <w:top w:val="nil"/>
              <w:left w:val="nil"/>
              <w:bottom w:val="single" w:sz="8" w:space="0" w:color="auto"/>
              <w:right w:val="single" w:sz="8" w:space="0" w:color="auto"/>
            </w:tcBorders>
            <w:shd w:val="clear" w:color="auto" w:fill="auto"/>
            <w:noWrap/>
            <w:vAlign w:val="bottom"/>
            <w:hideMark/>
          </w:tcPr>
          <w:p w:rsidR="00AA448A" w:rsidRPr="00AA448A" w:rsidRDefault="00AA448A" w:rsidP="00AA448A">
            <w:pPr>
              <w:rPr>
                <w:rFonts w:ascii="Microsoft Sans Serif" w:hAnsi="Microsoft Sans Serif" w:cs="Microsoft Sans Serif"/>
                <w:lang w:val="en-GB" w:eastAsia="en-GB" w:bidi="ar-SA"/>
              </w:rPr>
            </w:pPr>
            <w:r w:rsidRPr="00AA448A">
              <w:rPr>
                <w:rFonts w:ascii="Microsoft Sans Serif" w:hAnsi="Microsoft Sans Serif" w:cs="Microsoft Sans Serif"/>
                <w:lang w:val="en-GB" w:eastAsia="en-GB" w:bidi="ar-SA"/>
              </w:rPr>
              <w:t> </w:t>
            </w:r>
          </w:p>
        </w:tc>
      </w:tr>
    </w:tbl>
    <w:p w:rsidR="00E55A75" w:rsidRDefault="00850C86" w:rsidP="00850C86">
      <w:pPr>
        <w:pStyle w:val="Caption"/>
      </w:pPr>
      <w:bookmarkStart w:id="44" w:name="_Toc333241072"/>
      <w:r>
        <w:t xml:space="preserve">Table </w:t>
      </w:r>
      <w:r w:rsidR="00307226">
        <w:fldChar w:fldCharType="begin"/>
      </w:r>
      <w:r>
        <w:instrText xml:space="preserve"> SEQ Table \* ARABIC </w:instrText>
      </w:r>
      <w:r w:rsidR="00307226">
        <w:fldChar w:fldCharType="separate"/>
      </w:r>
      <w:r w:rsidR="00517056">
        <w:rPr>
          <w:noProof/>
        </w:rPr>
        <w:t>2</w:t>
      </w:r>
      <w:r w:rsidR="00307226">
        <w:fldChar w:fldCharType="end"/>
      </w:r>
      <w:r>
        <w:t>: Demographic information</w:t>
      </w:r>
      <w:bookmarkEnd w:id="44"/>
    </w:p>
    <w:p w:rsidR="00CC0DA4" w:rsidRDefault="00CC0DA4" w:rsidP="00CC0DA4">
      <w:pPr>
        <w:pStyle w:val="DissertationNormal"/>
        <w:rPr>
          <w:lang w:eastAsia="nl-NL" w:bidi="ar-SA"/>
        </w:rPr>
      </w:pPr>
      <w:r>
        <w:rPr>
          <w:lang w:eastAsia="nl-NL" w:bidi="ar-SA"/>
        </w:rPr>
        <w:t>The frequency of use of the internet is depicted in Figure 8</w:t>
      </w:r>
      <w:r w:rsidR="00967F68">
        <w:rPr>
          <w:lang w:eastAsia="nl-NL" w:bidi="ar-SA"/>
        </w:rPr>
        <w:t>.</w:t>
      </w:r>
      <w:r w:rsidR="00F3273F">
        <w:rPr>
          <w:lang w:eastAsia="nl-NL" w:bidi="ar-SA"/>
        </w:rPr>
        <w:t xml:space="preserve"> </w:t>
      </w:r>
      <w:r w:rsidR="009735FD">
        <w:rPr>
          <w:lang w:eastAsia="nl-NL" w:bidi="ar-SA"/>
        </w:rPr>
        <w:t>Over 90% of the</w:t>
      </w:r>
      <w:r>
        <w:rPr>
          <w:lang w:eastAsia="nl-NL" w:bidi="ar-SA"/>
        </w:rPr>
        <w:t xml:space="preserve"> population use the Internet daily</w:t>
      </w:r>
      <w:r w:rsidR="00967F68">
        <w:rPr>
          <w:lang w:eastAsia="nl-NL" w:bidi="ar-SA"/>
        </w:rPr>
        <w:t xml:space="preserve"> and about 5% use the internet weekly. </w:t>
      </w:r>
      <w:r w:rsidR="00F3273F">
        <w:rPr>
          <w:lang w:eastAsia="nl-NL" w:bidi="ar-SA"/>
        </w:rPr>
        <w:t>Most respondents use the interne</w:t>
      </w:r>
      <w:r w:rsidR="00531D0D">
        <w:rPr>
          <w:lang w:eastAsia="nl-NL" w:bidi="ar-SA"/>
        </w:rPr>
        <w:t xml:space="preserve">t for more than one activity with email at 95% being the most </w:t>
      </w:r>
      <w:r w:rsidR="00001BFF">
        <w:rPr>
          <w:lang w:eastAsia="nl-NL" w:bidi="ar-SA"/>
        </w:rPr>
        <w:t>common. This is fo</w:t>
      </w:r>
      <w:r w:rsidR="00001BFF">
        <w:rPr>
          <w:lang w:eastAsia="nl-NL" w:bidi="ar-SA"/>
        </w:rPr>
        <w:t>l</w:t>
      </w:r>
      <w:r w:rsidR="00001BFF">
        <w:rPr>
          <w:lang w:eastAsia="nl-NL" w:bidi="ar-SA"/>
        </w:rPr>
        <w:lastRenderedPageBreak/>
        <w:t xml:space="preserve">lowed by research at 93% and news updates at 81%. 67% chat on the net while 51% </w:t>
      </w:r>
      <w:r w:rsidR="00B27EAF">
        <w:rPr>
          <w:lang w:eastAsia="nl-NL" w:bidi="ar-SA"/>
        </w:rPr>
        <w:t xml:space="preserve">shop online. The graph in </w:t>
      </w:r>
      <w:r w:rsidR="00F3273F">
        <w:rPr>
          <w:lang w:eastAsia="nl-NL" w:bidi="ar-SA"/>
        </w:rPr>
        <w:t>Figure 9</w:t>
      </w:r>
      <w:r w:rsidR="00B27EAF">
        <w:rPr>
          <w:lang w:eastAsia="nl-NL" w:bidi="ar-SA"/>
        </w:rPr>
        <w:t xml:space="preserve"> shows the various percentages per use of the Internet.</w:t>
      </w:r>
    </w:p>
    <w:p w:rsidR="00CC0DA4" w:rsidRPr="00CC0DA4" w:rsidRDefault="00CC0DA4" w:rsidP="00CC0DA4">
      <w:pPr>
        <w:rPr>
          <w:lang w:val="nl-NL" w:eastAsia="nl-NL" w:bidi="ar-SA"/>
        </w:rPr>
      </w:pPr>
    </w:p>
    <w:p w:rsidR="00AC7A93" w:rsidRDefault="007340EA" w:rsidP="00BE083A">
      <w:pPr>
        <w:pStyle w:val="DissertationNormal"/>
        <w:rPr>
          <w:lang w:eastAsia="nl-NL" w:bidi="ar-SA"/>
        </w:rPr>
      </w:pPr>
      <w:r>
        <w:rPr>
          <w:noProof/>
          <w:lang w:eastAsia="en-GB" w:bidi="ar-SA"/>
        </w:rPr>
        <w:drawing>
          <wp:inline distT="0" distB="0" distL="0" distR="0" wp14:anchorId="577E474A" wp14:editId="2281CAA2">
            <wp:extent cx="3600450" cy="22860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65CA9" w:rsidRDefault="00E65CA9" w:rsidP="00E65CA9">
      <w:pPr>
        <w:pStyle w:val="Caption"/>
        <w:spacing w:before="0"/>
      </w:pPr>
      <w:bookmarkStart w:id="45" w:name="_Toc333241085"/>
      <w:r>
        <w:t xml:space="preserve">Figure </w:t>
      </w:r>
      <w:r w:rsidR="00307226">
        <w:fldChar w:fldCharType="begin"/>
      </w:r>
      <w:r>
        <w:instrText xml:space="preserve"> SEQ Figure \* ARABIC </w:instrText>
      </w:r>
      <w:r w:rsidR="00307226">
        <w:fldChar w:fldCharType="separate"/>
      </w:r>
      <w:r w:rsidR="00517056">
        <w:rPr>
          <w:noProof/>
        </w:rPr>
        <w:t>8</w:t>
      </w:r>
      <w:r w:rsidR="00307226">
        <w:fldChar w:fldCharType="end"/>
      </w:r>
      <w:r>
        <w:t>: Frequency of Internet Use</w:t>
      </w:r>
      <w:bookmarkEnd w:id="45"/>
    </w:p>
    <w:p w:rsidR="00CA132A" w:rsidRPr="00CA132A" w:rsidRDefault="00CA132A" w:rsidP="00CA132A">
      <w:pPr>
        <w:rPr>
          <w:lang w:val="nl-NL" w:eastAsia="nl-NL" w:bidi="ar-SA"/>
        </w:rPr>
      </w:pPr>
    </w:p>
    <w:p w:rsidR="007340EA" w:rsidRDefault="007340EA" w:rsidP="00BE083A">
      <w:pPr>
        <w:pStyle w:val="DissertationNormal"/>
        <w:rPr>
          <w:lang w:eastAsia="nl-NL" w:bidi="ar-SA"/>
        </w:rPr>
      </w:pPr>
      <w:r>
        <w:rPr>
          <w:noProof/>
          <w:lang w:eastAsia="en-GB" w:bidi="ar-SA"/>
        </w:rPr>
        <w:drawing>
          <wp:inline distT="0" distB="0" distL="0" distR="0" wp14:anchorId="68478024" wp14:editId="1A0BD65F">
            <wp:extent cx="3781425" cy="2428874"/>
            <wp:effectExtent l="0" t="0" r="9525"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65CA9" w:rsidRDefault="00E65CA9" w:rsidP="00525BB4">
      <w:pPr>
        <w:pStyle w:val="Caption"/>
        <w:spacing w:before="0"/>
      </w:pPr>
      <w:bookmarkStart w:id="46" w:name="_Toc333241086"/>
      <w:r>
        <w:t xml:space="preserve">Figure </w:t>
      </w:r>
      <w:r w:rsidR="00307226">
        <w:fldChar w:fldCharType="begin"/>
      </w:r>
      <w:r>
        <w:instrText xml:space="preserve"> SEQ Figure \* ARABIC </w:instrText>
      </w:r>
      <w:r w:rsidR="00307226">
        <w:fldChar w:fldCharType="separate"/>
      </w:r>
      <w:r w:rsidR="00517056">
        <w:rPr>
          <w:noProof/>
        </w:rPr>
        <w:t>9</w:t>
      </w:r>
      <w:r w:rsidR="00307226">
        <w:fldChar w:fldCharType="end"/>
      </w:r>
      <w:r>
        <w:t>: Activities on the Internet</w:t>
      </w:r>
      <w:bookmarkEnd w:id="46"/>
    </w:p>
    <w:p w:rsidR="00820D2F" w:rsidRDefault="005F5ABA" w:rsidP="00820D2F">
      <w:pPr>
        <w:pStyle w:val="Heading3"/>
      </w:pPr>
      <w:bookmarkStart w:id="47" w:name="_Toc333241052"/>
      <w:r>
        <w:t>Summarizing</w:t>
      </w:r>
      <w:r w:rsidR="008238E5">
        <w:t xml:space="preserve"> the V</w:t>
      </w:r>
      <w:r w:rsidR="00820D2F">
        <w:t>ariables</w:t>
      </w:r>
      <w:bookmarkEnd w:id="47"/>
    </w:p>
    <w:p w:rsidR="001A07A9" w:rsidRDefault="001A07A9" w:rsidP="001A07A9">
      <w:pPr>
        <w:pStyle w:val="DissertationNormal"/>
      </w:pPr>
      <w:r>
        <w:t xml:space="preserve">The variables being compared in this study are </w:t>
      </w:r>
      <w:r>
        <w:rPr>
          <w:i/>
        </w:rPr>
        <w:t xml:space="preserve">usability </w:t>
      </w:r>
      <w:r>
        <w:t xml:space="preserve">and </w:t>
      </w:r>
      <w:r w:rsidR="00727116">
        <w:rPr>
          <w:i/>
        </w:rPr>
        <w:t>trust</w:t>
      </w:r>
      <w:r w:rsidR="00727116">
        <w:t xml:space="preserve">. </w:t>
      </w:r>
      <w:r w:rsidR="00BA117A">
        <w:t xml:space="preserve">The survey consisted of </w:t>
      </w:r>
      <w:r w:rsidR="00AA732C">
        <w:t>20 statements</w:t>
      </w:r>
      <w:r w:rsidR="006E2884">
        <w:t xml:space="preserve"> on two scales. One scale with</w:t>
      </w:r>
      <w:r w:rsidR="00AA732C">
        <w:t xml:space="preserve"> 10</w:t>
      </w:r>
      <w:r w:rsidR="006E2884">
        <w:t xml:space="preserve"> items</w:t>
      </w:r>
      <w:r w:rsidR="00AA732C">
        <w:t xml:space="preserve"> </w:t>
      </w:r>
      <w:r w:rsidR="006E2884">
        <w:t>measuring</w:t>
      </w:r>
      <w:r w:rsidR="00AA732C">
        <w:t xml:space="preserve"> usability and</w:t>
      </w:r>
      <w:r w:rsidR="006E2884">
        <w:t xml:space="preserve"> the ot</w:t>
      </w:r>
      <w:r w:rsidR="006E2884">
        <w:t>h</w:t>
      </w:r>
      <w:r w:rsidR="006E2884">
        <w:t>er also with</w:t>
      </w:r>
      <w:r w:rsidR="00AA732C">
        <w:t xml:space="preserve"> 10</w:t>
      </w:r>
      <w:r w:rsidR="006E2884">
        <w:t xml:space="preserve"> items</w:t>
      </w:r>
      <w:r w:rsidR="00AA732C">
        <w:t xml:space="preserve"> </w:t>
      </w:r>
      <w:r w:rsidR="006E2884">
        <w:t>measuring trust</w:t>
      </w:r>
      <w:r w:rsidR="00C34616">
        <w:t xml:space="preserve">. User survey response distribution is shown </w:t>
      </w:r>
      <w:r w:rsidR="00236980">
        <w:t xml:space="preserve">in </w:t>
      </w:r>
      <w:r w:rsidR="00F627CE">
        <w:t>Fi</w:t>
      </w:r>
      <w:r w:rsidR="00F627CE">
        <w:t>g</w:t>
      </w:r>
      <w:r w:rsidR="00F627CE">
        <w:t xml:space="preserve">ure 10 </w:t>
      </w:r>
      <w:r w:rsidR="00C34616">
        <w:t xml:space="preserve">(usability) and </w:t>
      </w:r>
      <w:r w:rsidR="00F627CE">
        <w:t>in Figure 11</w:t>
      </w:r>
      <w:r w:rsidR="00C34616">
        <w:t xml:space="preserve"> (trust)</w:t>
      </w:r>
      <w:r w:rsidR="00EC3CF8">
        <w:t>.</w:t>
      </w:r>
      <w:r w:rsidR="00BA117A">
        <w:t xml:space="preserve"> </w:t>
      </w:r>
      <w:r w:rsidR="00A2696C">
        <w:t>Visually, r</w:t>
      </w:r>
      <w:r w:rsidR="004B72C1">
        <w:t>esponses</w:t>
      </w:r>
      <w:r w:rsidR="00A2696C">
        <w:t xml:space="preserve"> appear almost similarly di</w:t>
      </w:r>
      <w:r w:rsidR="00A2696C">
        <w:t>s</w:t>
      </w:r>
      <w:r w:rsidR="00A2696C">
        <w:t xml:space="preserve">tributed on both scales. </w:t>
      </w:r>
      <w:r w:rsidR="000D066B">
        <w:t>Out of 732 respondents, 659 and 714 for trust and usability r</w:t>
      </w:r>
      <w:r w:rsidR="000D066B">
        <w:t>e</w:t>
      </w:r>
      <w:r w:rsidR="000D066B">
        <w:lastRenderedPageBreak/>
        <w:t>spectively selected 3</w:t>
      </w:r>
      <w:r w:rsidR="000F4C63">
        <w:t xml:space="preserve"> </w:t>
      </w:r>
      <w:r w:rsidR="000D066B">
        <w:t xml:space="preserve">points </w:t>
      </w:r>
      <w:r w:rsidR="00116E26">
        <w:t>and above</w:t>
      </w:r>
      <w:r w:rsidR="000D066B">
        <w:t xml:space="preserve"> in response to the statements in the survey.</w:t>
      </w:r>
      <w:r w:rsidR="00A2696C">
        <w:t xml:space="preserve"> </w:t>
      </w:r>
      <w:r w:rsidR="002F65BC">
        <w:t>Both variables are normally distributed</w:t>
      </w:r>
      <w:r w:rsidR="00BC0AE4">
        <w:t>.</w:t>
      </w:r>
    </w:p>
    <w:p w:rsidR="00C34616" w:rsidRDefault="00693F3E" w:rsidP="001A07A9">
      <w:pPr>
        <w:pStyle w:val="DissertationNormal"/>
      </w:pPr>
      <w:r>
        <w:rPr>
          <w:noProof/>
          <w:lang w:eastAsia="en-GB" w:bidi="ar-SA"/>
        </w:rPr>
        <w:drawing>
          <wp:inline distT="0" distB="0" distL="0" distR="0" wp14:anchorId="532BC690" wp14:editId="516D6A2A">
            <wp:extent cx="4267200" cy="26098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34616" w:rsidRDefault="0031513C" w:rsidP="0031513C">
      <w:pPr>
        <w:pStyle w:val="Caption"/>
        <w:spacing w:before="0"/>
      </w:pPr>
      <w:bookmarkStart w:id="48" w:name="_Toc333241087"/>
      <w:r>
        <w:t xml:space="preserve">Figure </w:t>
      </w:r>
      <w:r w:rsidR="00307226">
        <w:fldChar w:fldCharType="begin"/>
      </w:r>
      <w:r>
        <w:instrText xml:space="preserve"> SEQ Figure \* ARABIC </w:instrText>
      </w:r>
      <w:r w:rsidR="00307226">
        <w:fldChar w:fldCharType="separate"/>
      </w:r>
      <w:r w:rsidR="00517056">
        <w:rPr>
          <w:noProof/>
        </w:rPr>
        <w:t>10</w:t>
      </w:r>
      <w:r w:rsidR="00307226">
        <w:fldChar w:fldCharType="end"/>
      </w:r>
      <w:r>
        <w:t xml:space="preserve">: Response Distribution </w:t>
      </w:r>
      <w:r w:rsidR="007037B4">
        <w:t xml:space="preserve">for </w:t>
      </w:r>
      <w:r>
        <w:t>Usability</w:t>
      </w:r>
      <w:bookmarkEnd w:id="48"/>
      <w:r>
        <w:t xml:space="preserve"> </w:t>
      </w:r>
    </w:p>
    <w:p w:rsidR="00620DE2" w:rsidRDefault="00620DE2" w:rsidP="00620DE2">
      <w:pPr>
        <w:rPr>
          <w:lang w:val="nl-NL" w:eastAsia="nl-NL" w:bidi="ar-SA"/>
        </w:rPr>
      </w:pPr>
    </w:p>
    <w:p w:rsidR="00C34616" w:rsidRDefault="009B6DAC" w:rsidP="001A07A9">
      <w:pPr>
        <w:pStyle w:val="DissertationNormal"/>
      </w:pPr>
      <w:r>
        <w:rPr>
          <w:noProof/>
          <w:lang w:eastAsia="en-GB" w:bidi="ar-SA"/>
        </w:rPr>
        <w:drawing>
          <wp:inline distT="0" distB="0" distL="0" distR="0" wp14:anchorId="6D8E9DA7" wp14:editId="13430C0D">
            <wp:extent cx="4267200" cy="23717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20DE2" w:rsidRDefault="00FC428D" w:rsidP="00FC428D">
      <w:pPr>
        <w:pStyle w:val="Caption"/>
        <w:spacing w:before="0"/>
      </w:pPr>
      <w:bookmarkStart w:id="49" w:name="_Toc333241088"/>
      <w:r>
        <w:t xml:space="preserve">Figure </w:t>
      </w:r>
      <w:r w:rsidR="00307226">
        <w:fldChar w:fldCharType="begin"/>
      </w:r>
      <w:r>
        <w:instrText xml:space="preserve"> SEQ Figure \* ARABIC </w:instrText>
      </w:r>
      <w:r w:rsidR="00307226">
        <w:fldChar w:fldCharType="separate"/>
      </w:r>
      <w:r w:rsidR="00517056">
        <w:rPr>
          <w:noProof/>
        </w:rPr>
        <w:t>11</w:t>
      </w:r>
      <w:r w:rsidR="00307226">
        <w:fldChar w:fldCharType="end"/>
      </w:r>
      <w:r>
        <w:t>: Response Distribtion for Trust</w:t>
      </w:r>
      <w:bookmarkEnd w:id="49"/>
    </w:p>
    <w:p w:rsidR="002C07AF" w:rsidRDefault="001924BD" w:rsidP="006211FD">
      <w:pPr>
        <w:pStyle w:val="DissertationNormal"/>
        <w:rPr>
          <w:lang w:eastAsia="nl-NL" w:bidi="ar-SA"/>
        </w:rPr>
      </w:pPr>
      <w:r>
        <w:rPr>
          <w:lang w:eastAsia="nl-NL" w:bidi="ar-SA"/>
        </w:rPr>
        <w:t xml:space="preserve">The </w:t>
      </w:r>
      <w:r w:rsidR="006211FD">
        <w:rPr>
          <w:lang w:eastAsia="nl-NL" w:bidi="ar-SA"/>
        </w:rPr>
        <w:t>Respondents graded statements on a scale of 1 to 5 where 1 represented strong disagreement with the statement and 5 represented strong agreement</w:t>
      </w:r>
      <w:r w:rsidR="00537E81">
        <w:rPr>
          <w:lang w:eastAsia="nl-NL" w:bidi="ar-SA"/>
        </w:rPr>
        <w:t xml:space="preserve">. The </w:t>
      </w:r>
      <w:r w:rsidR="00EF7124">
        <w:rPr>
          <w:lang w:eastAsia="nl-NL" w:bidi="ar-SA"/>
        </w:rPr>
        <w:t>questionnaire used in the survey is</w:t>
      </w:r>
      <w:r w:rsidR="00537E81">
        <w:rPr>
          <w:lang w:eastAsia="nl-NL" w:bidi="ar-SA"/>
        </w:rPr>
        <w:t xml:space="preserve"> available in the </w:t>
      </w:r>
      <w:r w:rsidR="00BA198E">
        <w:rPr>
          <w:lang w:eastAsia="nl-NL" w:bidi="ar-SA"/>
        </w:rPr>
        <w:t>Appendix A</w:t>
      </w:r>
      <w:r w:rsidR="00537E81">
        <w:rPr>
          <w:lang w:eastAsia="nl-NL" w:bidi="ar-SA"/>
        </w:rPr>
        <w:t>3</w:t>
      </w:r>
      <w:r w:rsidR="00BA198E">
        <w:rPr>
          <w:lang w:eastAsia="nl-NL" w:bidi="ar-SA"/>
        </w:rPr>
        <w:t>.</w:t>
      </w:r>
    </w:p>
    <w:p w:rsidR="009478A1" w:rsidRDefault="00BD430A" w:rsidP="006211FD">
      <w:pPr>
        <w:pStyle w:val="DissertationNormal"/>
        <w:rPr>
          <w:lang w:eastAsia="nl-NL" w:bidi="ar-SA"/>
        </w:rPr>
      </w:pPr>
      <w:r>
        <w:rPr>
          <w:lang w:eastAsia="nl-NL" w:bidi="ar-SA"/>
        </w:rPr>
        <w:t xml:space="preserve">Table </w:t>
      </w:r>
      <w:r w:rsidR="00356F11">
        <w:rPr>
          <w:lang w:eastAsia="nl-NL" w:bidi="ar-SA"/>
        </w:rPr>
        <w:t>3</w:t>
      </w:r>
      <w:r>
        <w:rPr>
          <w:lang w:eastAsia="nl-NL" w:bidi="ar-SA"/>
        </w:rPr>
        <w:t xml:space="preserve"> shows a summary of the descriptive statistics on the two variables.</w:t>
      </w:r>
      <w:r w:rsidR="002F65BC">
        <w:rPr>
          <w:lang w:eastAsia="nl-NL" w:bidi="ar-SA"/>
        </w:rPr>
        <w:t xml:space="preserve"> </w:t>
      </w:r>
    </w:p>
    <w:tbl>
      <w:tblPr>
        <w:tblW w:w="8237" w:type="dxa"/>
        <w:tblInd w:w="93" w:type="dxa"/>
        <w:tblLook w:val="04A0" w:firstRow="1" w:lastRow="0" w:firstColumn="1" w:lastColumn="0" w:noHBand="0" w:noVBand="1"/>
      </w:tblPr>
      <w:tblGrid>
        <w:gridCol w:w="960"/>
        <w:gridCol w:w="973"/>
        <w:gridCol w:w="1201"/>
        <w:gridCol w:w="1151"/>
        <w:gridCol w:w="868"/>
        <w:gridCol w:w="958"/>
        <w:gridCol w:w="708"/>
        <w:gridCol w:w="1418"/>
      </w:tblGrid>
      <w:tr w:rsidR="00BF143B" w:rsidRPr="00BF143B" w:rsidTr="00BF143B">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b/>
                <w:bCs/>
                <w:sz w:val="16"/>
                <w:szCs w:val="16"/>
                <w:lang w:val="en-GB" w:eastAsia="en-GB" w:bidi="ar-SA"/>
              </w:rPr>
            </w:pPr>
            <w:r w:rsidRPr="00BF143B">
              <w:rPr>
                <w:rFonts w:ascii="Microsoft Sans Serif" w:hAnsi="Microsoft Sans Serif" w:cs="Microsoft Sans Serif"/>
                <w:b/>
                <w:bCs/>
                <w:sz w:val="16"/>
                <w:szCs w:val="16"/>
                <w:lang w:val="en-GB" w:eastAsia="en-GB" w:bidi="ar-SA"/>
              </w:rPr>
              <w:t>Variable</w:t>
            </w:r>
          </w:p>
        </w:tc>
        <w:tc>
          <w:tcPr>
            <w:tcW w:w="973" w:type="dxa"/>
            <w:tcBorders>
              <w:top w:val="single" w:sz="4" w:space="0" w:color="auto"/>
              <w:left w:val="nil"/>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b/>
                <w:bCs/>
                <w:sz w:val="16"/>
                <w:szCs w:val="16"/>
                <w:lang w:val="en-GB" w:eastAsia="en-GB" w:bidi="ar-SA"/>
              </w:rPr>
            </w:pPr>
            <w:r w:rsidRPr="00BF143B">
              <w:rPr>
                <w:rFonts w:ascii="Microsoft Sans Serif" w:hAnsi="Microsoft Sans Serif" w:cs="Microsoft Sans Serif"/>
                <w:b/>
                <w:bCs/>
                <w:sz w:val="16"/>
                <w:szCs w:val="16"/>
                <w:lang w:val="en-GB" w:eastAsia="en-GB" w:bidi="ar-SA"/>
              </w:rPr>
              <w:t>Mean</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b/>
                <w:bCs/>
                <w:sz w:val="16"/>
                <w:szCs w:val="16"/>
                <w:lang w:val="en-GB" w:eastAsia="en-GB" w:bidi="ar-SA"/>
              </w:rPr>
            </w:pPr>
            <w:r w:rsidRPr="00BF143B">
              <w:rPr>
                <w:rFonts w:ascii="Microsoft Sans Serif" w:hAnsi="Microsoft Sans Serif" w:cs="Microsoft Sans Serif"/>
                <w:b/>
                <w:bCs/>
                <w:sz w:val="16"/>
                <w:szCs w:val="16"/>
                <w:lang w:val="en-GB" w:eastAsia="en-GB" w:bidi="ar-SA"/>
              </w:rPr>
              <w:t>Standard Deviation</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b/>
                <w:bCs/>
                <w:sz w:val="16"/>
                <w:szCs w:val="16"/>
                <w:lang w:val="en-GB" w:eastAsia="en-GB" w:bidi="ar-SA"/>
              </w:rPr>
            </w:pPr>
            <w:r w:rsidRPr="00BF143B">
              <w:rPr>
                <w:rFonts w:ascii="Microsoft Sans Serif" w:hAnsi="Microsoft Sans Serif" w:cs="Microsoft Sans Serif"/>
                <w:b/>
                <w:bCs/>
                <w:sz w:val="16"/>
                <w:szCs w:val="16"/>
                <w:lang w:val="en-GB" w:eastAsia="en-GB" w:bidi="ar-SA"/>
              </w:rPr>
              <w:t>Sample Variance</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b/>
                <w:bCs/>
                <w:sz w:val="16"/>
                <w:szCs w:val="16"/>
                <w:lang w:val="en-GB" w:eastAsia="en-GB" w:bidi="ar-SA"/>
              </w:rPr>
            </w:pPr>
            <w:r w:rsidRPr="00BF143B">
              <w:rPr>
                <w:rFonts w:ascii="Microsoft Sans Serif" w:hAnsi="Microsoft Sans Serif" w:cs="Microsoft Sans Serif"/>
                <w:b/>
                <w:bCs/>
                <w:sz w:val="16"/>
                <w:szCs w:val="16"/>
                <w:lang w:val="en-GB" w:eastAsia="en-GB" w:bidi="ar-SA"/>
              </w:rPr>
              <w:t>Minimum</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b/>
                <w:bCs/>
                <w:sz w:val="16"/>
                <w:szCs w:val="16"/>
                <w:lang w:val="en-GB" w:eastAsia="en-GB" w:bidi="ar-SA"/>
              </w:rPr>
            </w:pPr>
            <w:r w:rsidRPr="00BF143B">
              <w:rPr>
                <w:rFonts w:ascii="Microsoft Sans Serif" w:hAnsi="Microsoft Sans Serif" w:cs="Microsoft Sans Serif"/>
                <w:b/>
                <w:bCs/>
                <w:sz w:val="16"/>
                <w:szCs w:val="16"/>
                <w:lang w:val="en-GB" w:eastAsia="en-GB" w:bidi="ar-SA"/>
              </w:rPr>
              <w:t>Maximum</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b/>
                <w:bCs/>
                <w:sz w:val="16"/>
                <w:szCs w:val="16"/>
                <w:lang w:val="en-GB" w:eastAsia="en-GB" w:bidi="ar-SA"/>
              </w:rPr>
            </w:pPr>
            <w:r w:rsidRPr="00BF143B">
              <w:rPr>
                <w:rFonts w:ascii="Microsoft Sans Serif" w:hAnsi="Microsoft Sans Serif" w:cs="Microsoft Sans Serif"/>
                <w:b/>
                <w:bCs/>
                <w:sz w:val="16"/>
                <w:szCs w:val="16"/>
                <w:lang w:val="en-GB" w:eastAsia="en-GB" w:bidi="ar-SA"/>
              </w:rPr>
              <w:t>Sum</w:t>
            </w:r>
          </w:p>
        </w:tc>
        <w:tc>
          <w:tcPr>
            <w:tcW w:w="1418" w:type="dxa"/>
            <w:tcBorders>
              <w:top w:val="single" w:sz="4" w:space="0" w:color="auto"/>
              <w:left w:val="nil"/>
              <w:bottom w:val="single" w:sz="4" w:space="0" w:color="auto"/>
              <w:right w:val="single" w:sz="4" w:space="0" w:color="auto"/>
            </w:tcBorders>
          </w:tcPr>
          <w:p w:rsidR="00BF143B" w:rsidRPr="00BF143B" w:rsidRDefault="00BF143B" w:rsidP="00BF143B">
            <w:pPr>
              <w:rPr>
                <w:rFonts w:ascii="Microsoft Sans Serif" w:hAnsi="Microsoft Sans Serif" w:cs="Microsoft Sans Serif"/>
                <w:b/>
                <w:bCs/>
                <w:sz w:val="16"/>
                <w:szCs w:val="16"/>
                <w:lang w:val="en-GB" w:eastAsia="en-GB" w:bidi="ar-SA"/>
              </w:rPr>
            </w:pPr>
            <w:r>
              <w:rPr>
                <w:rFonts w:ascii="Microsoft Sans Serif" w:hAnsi="Microsoft Sans Serif" w:cs="Microsoft Sans Serif"/>
                <w:b/>
                <w:bCs/>
                <w:sz w:val="16"/>
                <w:szCs w:val="16"/>
                <w:lang w:val="en-GB" w:eastAsia="en-GB" w:bidi="ar-SA"/>
              </w:rPr>
              <w:t>95% confidence level</w:t>
            </w:r>
          </w:p>
        </w:tc>
      </w:tr>
      <w:tr w:rsidR="00BF143B" w:rsidRPr="00BF143B" w:rsidTr="00BF143B">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Usability</w:t>
            </w:r>
          </w:p>
        </w:tc>
        <w:tc>
          <w:tcPr>
            <w:tcW w:w="973"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4.1188525</w:t>
            </w:r>
          </w:p>
        </w:tc>
        <w:tc>
          <w:tcPr>
            <w:tcW w:w="1201"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0.617571959</w:t>
            </w:r>
          </w:p>
        </w:tc>
        <w:tc>
          <w:tcPr>
            <w:tcW w:w="1151"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0.381395125</w:t>
            </w:r>
          </w:p>
        </w:tc>
        <w:tc>
          <w:tcPr>
            <w:tcW w:w="868"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1.5</w:t>
            </w:r>
          </w:p>
        </w:tc>
        <w:tc>
          <w:tcPr>
            <w:tcW w:w="958"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5</w:t>
            </w:r>
          </w:p>
        </w:tc>
        <w:tc>
          <w:tcPr>
            <w:tcW w:w="708"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3015</w:t>
            </w:r>
          </w:p>
        </w:tc>
        <w:tc>
          <w:tcPr>
            <w:tcW w:w="1418" w:type="dxa"/>
            <w:tcBorders>
              <w:top w:val="nil"/>
              <w:left w:val="nil"/>
              <w:bottom w:val="single" w:sz="4" w:space="0" w:color="auto"/>
              <w:right w:val="single" w:sz="4" w:space="0" w:color="auto"/>
            </w:tcBorders>
          </w:tcPr>
          <w:p w:rsidR="00BF143B" w:rsidRPr="00BF143B" w:rsidRDefault="00E71967" w:rsidP="00BF143B">
            <w:pPr>
              <w:jc w:val="right"/>
              <w:rPr>
                <w:rFonts w:ascii="Microsoft Sans Serif" w:hAnsi="Microsoft Sans Serif" w:cs="Microsoft Sans Serif"/>
                <w:sz w:val="16"/>
                <w:szCs w:val="16"/>
                <w:lang w:val="en-GB" w:eastAsia="en-GB" w:bidi="ar-SA"/>
              </w:rPr>
            </w:pPr>
            <w:r>
              <w:rPr>
                <w:rFonts w:ascii="Microsoft Sans Serif" w:hAnsi="Microsoft Sans Serif" w:cs="Microsoft Sans Serif"/>
                <w:sz w:val="16"/>
                <w:szCs w:val="16"/>
                <w:lang w:val="en-GB" w:eastAsia="en-GB" w:bidi="ar-SA"/>
              </w:rPr>
              <w:t>0.04481</w:t>
            </w:r>
          </w:p>
        </w:tc>
      </w:tr>
      <w:tr w:rsidR="00BF143B" w:rsidRPr="00BF143B" w:rsidTr="00BF143B">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F143B" w:rsidRPr="00BF143B" w:rsidRDefault="00BF143B" w:rsidP="00BF143B">
            <w:pPr>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Trust</w:t>
            </w:r>
          </w:p>
        </w:tc>
        <w:tc>
          <w:tcPr>
            <w:tcW w:w="973"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3.6013661</w:t>
            </w:r>
          </w:p>
        </w:tc>
        <w:tc>
          <w:tcPr>
            <w:tcW w:w="1201"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0.801655805</w:t>
            </w:r>
          </w:p>
        </w:tc>
        <w:tc>
          <w:tcPr>
            <w:tcW w:w="1151"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0.64265203</w:t>
            </w:r>
          </w:p>
        </w:tc>
        <w:tc>
          <w:tcPr>
            <w:tcW w:w="868"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1.6</w:t>
            </w:r>
          </w:p>
        </w:tc>
        <w:tc>
          <w:tcPr>
            <w:tcW w:w="958"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5</w:t>
            </w:r>
          </w:p>
        </w:tc>
        <w:tc>
          <w:tcPr>
            <w:tcW w:w="708" w:type="dxa"/>
            <w:tcBorders>
              <w:top w:val="nil"/>
              <w:left w:val="nil"/>
              <w:bottom w:val="single" w:sz="4" w:space="0" w:color="auto"/>
              <w:right w:val="single" w:sz="4" w:space="0" w:color="auto"/>
            </w:tcBorders>
            <w:shd w:val="clear" w:color="auto" w:fill="auto"/>
            <w:noWrap/>
            <w:vAlign w:val="bottom"/>
            <w:hideMark/>
          </w:tcPr>
          <w:p w:rsidR="00BF143B" w:rsidRPr="00BF143B" w:rsidRDefault="00BF143B" w:rsidP="00BF143B">
            <w:pPr>
              <w:jc w:val="right"/>
              <w:rPr>
                <w:rFonts w:ascii="Microsoft Sans Serif" w:hAnsi="Microsoft Sans Serif" w:cs="Microsoft Sans Serif"/>
                <w:sz w:val="16"/>
                <w:szCs w:val="16"/>
                <w:lang w:val="en-GB" w:eastAsia="en-GB" w:bidi="ar-SA"/>
              </w:rPr>
            </w:pPr>
            <w:r w:rsidRPr="00BF143B">
              <w:rPr>
                <w:rFonts w:ascii="Microsoft Sans Serif" w:hAnsi="Microsoft Sans Serif" w:cs="Microsoft Sans Serif"/>
                <w:sz w:val="16"/>
                <w:szCs w:val="16"/>
                <w:lang w:val="en-GB" w:eastAsia="en-GB" w:bidi="ar-SA"/>
              </w:rPr>
              <w:t>2636.2</w:t>
            </w:r>
          </w:p>
        </w:tc>
        <w:tc>
          <w:tcPr>
            <w:tcW w:w="1418" w:type="dxa"/>
            <w:tcBorders>
              <w:top w:val="nil"/>
              <w:left w:val="nil"/>
              <w:bottom w:val="single" w:sz="4" w:space="0" w:color="auto"/>
              <w:right w:val="single" w:sz="4" w:space="0" w:color="auto"/>
            </w:tcBorders>
          </w:tcPr>
          <w:p w:rsidR="00BF143B" w:rsidRPr="00BF143B" w:rsidRDefault="00E71967" w:rsidP="00BF143B">
            <w:pPr>
              <w:jc w:val="right"/>
              <w:rPr>
                <w:rFonts w:ascii="Microsoft Sans Serif" w:hAnsi="Microsoft Sans Serif" w:cs="Microsoft Sans Serif"/>
                <w:sz w:val="16"/>
                <w:szCs w:val="16"/>
                <w:lang w:val="en-GB" w:eastAsia="en-GB" w:bidi="ar-SA"/>
              </w:rPr>
            </w:pPr>
            <w:r>
              <w:rPr>
                <w:rFonts w:ascii="Microsoft Sans Serif" w:hAnsi="Microsoft Sans Serif" w:cs="Microsoft Sans Serif"/>
                <w:sz w:val="16"/>
                <w:szCs w:val="16"/>
                <w:lang w:val="en-GB" w:eastAsia="en-GB" w:bidi="ar-SA"/>
              </w:rPr>
              <w:t>0.05817</w:t>
            </w:r>
          </w:p>
        </w:tc>
      </w:tr>
    </w:tbl>
    <w:p w:rsidR="00BF143B" w:rsidRDefault="001601ED" w:rsidP="001601ED">
      <w:pPr>
        <w:pStyle w:val="Caption"/>
      </w:pPr>
      <w:bookmarkStart w:id="50" w:name="_Toc333241073"/>
      <w:r>
        <w:lastRenderedPageBreak/>
        <w:t xml:space="preserve">Table </w:t>
      </w:r>
      <w:r w:rsidR="00307226">
        <w:fldChar w:fldCharType="begin"/>
      </w:r>
      <w:r>
        <w:instrText xml:space="preserve"> SEQ Table \* ARABIC </w:instrText>
      </w:r>
      <w:r w:rsidR="00307226">
        <w:fldChar w:fldCharType="separate"/>
      </w:r>
      <w:r w:rsidR="00517056">
        <w:rPr>
          <w:noProof/>
        </w:rPr>
        <w:t>3</w:t>
      </w:r>
      <w:r w:rsidR="00307226">
        <w:fldChar w:fldCharType="end"/>
      </w:r>
      <w:r>
        <w:t>: Summary Desciptive Statistics on Usability and Trust Variables</w:t>
      </w:r>
      <w:bookmarkEnd w:id="50"/>
    </w:p>
    <w:p w:rsidR="00930DF7" w:rsidRPr="00930DF7" w:rsidRDefault="00930DF7" w:rsidP="00930DF7">
      <w:pPr>
        <w:pStyle w:val="DissertationNormal"/>
        <w:rPr>
          <w:lang w:eastAsia="nl-NL" w:bidi="ar-SA"/>
        </w:rPr>
      </w:pPr>
      <w:r>
        <w:rPr>
          <w:lang w:eastAsia="nl-NL" w:bidi="ar-SA"/>
        </w:rPr>
        <w:t xml:space="preserve">The data </w:t>
      </w:r>
      <w:r w:rsidR="00366362">
        <w:rPr>
          <w:lang w:eastAsia="nl-NL" w:bidi="ar-SA"/>
        </w:rPr>
        <w:t xml:space="preserve">in table </w:t>
      </w:r>
      <w:r w:rsidR="00431185">
        <w:rPr>
          <w:lang w:eastAsia="nl-NL" w:bidi="ar-SA"/>
        </w:rPr>
        <w:t>3</w:t>
      </w:r>
      <w:r>
        <w:rPr>
          <w:lang w:eastAsia="nl-NL" w:bidi="ar-SA"/>
        </w:rPr>
        <w:t xml:space="preserve"> </w:t>
      </w:r>
      <w:r w:rsidR="0015203A">
        <w:rPr>
          <w:lang w:eastAsia="nl-NL" w:bidi="ar-SA"/>
        </w:rPr>
        <w:t>f</w:t>
      </w:r>
      <w:r>
        <w:rPr>
          <w:lang w:eastAsia="nl-NL" w:bidi="ar-SA"/>
        </w:rPr>
        <w:t xml:space="preserve">urther </w:t>
      </w:r>
      <w:r w:rsidR="0040412B">
        <w:rPr>
          <w:lang w:eastAsia="nl-NL" w:bidi="ar-SA"/>
        </w:rPr>
        <w:t>supports</w:t>
      </w:r>
      <w:r>
        <w:rPr>
          <w:lang w:eastAsia="nl-NL" w:bidi="ar-SA"/>
        </w:rPr>
        <w:t xml:space="preserve"> a normal distribution. </w:t>
      </w:r>
      <w:r w:rsidR="00537164">
        <w:rPr>
          <w:lang w:eastAsia="nl-NL" w:bidi="ar-SA"/>
        </w:rPr>
        <w:t xml:space="preserve">In the normal curve for this data approximately </w:t>
      </w:r>
      <w:r w:rsidR="00537164" w:rsidRPr="00397555">
        <w:t xml:space="preserve">68% </w:t>
      </w:r>
      <w:r w:rsidR="00537164">
        <w:t>contains</w:t>
      </w:r>
      <w:r w:rsidR="00537164" w:rsidRPr="00397555">
        <w:t xml:space="preserve"> values </w:t>
      </w:r>
      <w:r w:rsidR="00D13185">
        <w:t>which</w:t>
      </w:r>
      <w:r w:rsidR="00537164" w:rsidRPr="00397555">
        <w:t xml:space="preserve"> are </w:t>
      </w:r>
      <w:r w:rsidR="00D13185">
        <w:t xml:space="preserve">within the mean </w:t>
      </w:r>
      <w:r w:rsidR="00D13185" w:rsidRPr="00A12620">
        <w:rPr>
          <w:szCs w:val="20"/>
        </w:rPr>
        <w:t>±</w:t>
      </w:r>
      <w:r w:rsidR="00D13185">
        <w:t xml:space="preserve"> </w:t>
      </w:r>
      <w:r w:rsidR="00EA4795">
        <w:t>1</w:t>
      </w:r>
      <w:r w:rsidR="00D13185">
        <w:t xml:space="preserve"> </w:t>
      </w:r>
      <w:r w:rsidR="00537164" w:rsidRPr="00397555">
        <w:t xml:space="preserve">standard deviation, </w:t>
      </w:r>
      <w:r w:rsidR="00C31D4D">
        <w:t>approximately</w:t>
      </w:r>
      <w:r w:rsidR="00537164" w:rsidRPr="00397555">
        <w:t xml:space="preserve"> 95% </w:t>
      </w:r>
      <w:r w:rsidR="00C31D4D">
        <w:t xml:space="preserve">of the data are within the mean </w:t>
      </w:r>
      <w:r w:rsidR="00C31D4D" w:rsidRPr="00A12620">
        <w:rPr>
          <w:szCs w:val="20"/>
        </w:rPr>
        <w:t>±</w:t>
      </w:r>
      <w:r w:rsidR="00537164" w:rsidRPr="00397555">
        <w:t xml:space="preserve"> 2 standard deviations, and </w:t>
      </w:r>
      <w:r w:rsidR="00C31D4D">
        <w:t>approx</w:t>
      </w:r>
      <w:r w:rsidR="00C31D4D">
        <w:t>i</w:t>
      </w:r>
      <w:r w:rsidR="00C31D4D">
        <w:t>mately</w:t>
      </w:r>
      <w:r w:rsidR="00537164" w:rsidRPr="00397555">
        <w:t xml:space="preserve"> 99% </w:t>
      </w:r>
      <w:r w:rsidR="00283B51">
        <w:t xml:space="preserve">are within the mean </w:t>
      </w:r>
      <w:r w:rsidR="00283B51" w:rsidRPr="00A12620">
        <w:rPr>
          <w:szCs w:val="20"/>
        </w:rPr>
        <w:t>±</w:t>
      </w:r>
      <w:r w:rsidR="00537164" w:rsidRPr="00397555">
        <w:t xml:space="preserve"> 3 standard devia</w:t>
      </w:r>
      <w:r w:rsidR="00283B51">
        <w:t>tions.</w:t>
      </w:r>
    </w:p>
    <w:p w:rsidR="001B1F43" w:rsidRDefault="001B1F43" w:rsidP="001B1F43">
      <w:pPr>
        <w:pStyle w:val="StyleHeading2Underline"/>
      </w:pPr>
      <w:bookmarkStart w:id="51" w:name="_Toc333241053"/>
      <w:r>
        <w:t>Relating Usability and Trust</w:t>
      </w:r>
      <w:bookmarkEnd w:id="51"/>
    </w:p>
    <w:p w:rsidR="001B1F43" w:rsidRDefault="001B1F43" w:rsidP="00C749C0">
      <w:pPr>
        <w:pStyle w:val="DissertationNormal"/>
      </w:pPr>
      <w:r>
        <w:t xml:space="preserve">The statistical measure applied in this study to determine the relationship between the variables </w:t>
      </w:r>
      <w:r w:rsidRPr="00C273FB">
        <w:rPr>
          <w:i/>
        </w:rPr>
        <w:t>usability</w:t>
      </w:r>
      <w:r>
        <w:t xml:space="preserve"> and </w:t>
      </w:r>
      <w:r w:rsidRPr="00C273FB">
        <w:rPr>
          <w:i/>
        </w:rPr>
        <w:t>trust</w:t>
      </w:r>
      <w:r>
        <w:rPr>
          <w:i/>
        </w:rPr>
        <w:t xml:space="preserve"> </w:t>
      </w:r>
      <w:r>
        <w:t>is correlation.</w:t>
      </w:r>
      <w:r>
        <w:rPr>
          <w:i/>
        </w:rPr>
        <w:t xml:space="preserve"> </w:t>
      </w:r>
      <w:r>
        <w:t>A bivariate plot of the data is shown in Figure 12. Usability has been assigned as the response (independent) variable and trust is the dependent variable. A straight line through the dots representing usability and trust data shows a positive slope. Visually, it is evident that the scores in both variables are quite well paired. That is, the lower scores on usability pair with the lower scores on trust whilst the higher scores on usability also pair with the higher scores on trust.</w:t>
      </w:r>
    </w:p>
    <w:p w:rsidR="001B1F43" w:rsidRDefault="001B1F43" w:rsidP="001B1F43">
      <w:pPr>
        <w:pStyle w:val="DissertationNormal"/>
      </w:pPr>
      <w:r>
        <w:rPr>
          <w:noProof/>
          <w:lang w:eastAsia="en-GB" w:bidi="ar-SA"/>
        </w:rPr>
        <w:drawing>
          <wp:inline distT="0" distB="0" distL="0" distR="0" wp14:anchorId="0E321648" wp14:editId="328D8D8A">
            <wp:extent cx="5048250" cy="2157911"/>
            <wp:effectExtent l="0" t="0" r="19050" b="1397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B1F43" w:rsidRPr="00BC2EA9" w:rsidRDefault="001B1F43" w:rsidP="001B1F43">
      <w:pPr>
        <w:pStyle w:val="Caption"/>
        <w:spacing w:before="0"/>
      </w:pPr>
      <w:bookmarkStart w:id="52" w:name="_Toc333241089"/>
      <w:r>
        <w:t xml:space="preserve">Figure </w:t>
      </w:r>
      <w:r w:rsidR="00307226">
        <w:fldChar w:fldCharType="begin"/>
      </w:r>
      <w:r>
        <w:instrText xml:space="preserve"> SEQ Figure \* ARABIC </w:instrText>
      </w:r>
      <w:r w:rsidR="00307226">
        <w:fldChar w:fldCharType="separate"/>
      </w:r>
      <w:r w:rsidR="00517056">
        <w:rPr>
          <w:noProof/>
        </w:rPr>
        <w:t>12</w:t>
      </w:r>
      <w:r w:rsidR="00307226">
        <w:fldChar w:fldCharType="end"/>
      </w:r>
      <w:r>
        <w:t>: Bivirate Plot of Variables</w:t>
      </w:r>
      <w:bookmarkEnd w:id="52"/>
    </w:p>
    <w:p w:rsidR="001B1F43" w:rsidRDefault="001B1F43" w:rsidP="001B1F43">
      <w:pPr>
        <w:pStyle w:val="DissertationNormal"/>
      </w:pPr>
      <w:r>
        <w:t xml:space="preserve">Also evident is a relatively high coefficient of 0.597 establishing a </w:t>
      </w:r>
      <w:r w:rsidRPr="00D969BC">
        <w:rPr>
          <w:i/>
        </w:rPr>
        <w:t>positive</w:t>
      </w:r>
      <w:r>
        <w:t xml:space="preserve"> and </w:t>
      </w:r>
      <w:r w:rsidRPr="006215BA">
        <w:rPr>
          <w:i/>
        </w:rPr>
        <w:t>linear</w:t>
      </w:r>
      <w:r>
        <w:t xml:space="preserve"> rel</w:t>
      </w:r>
      <w:r>
        <w:t>a</w:t>
      </w:r>
      <w:r>
        <w:t>tionship between the two variables.</w:t>
      </w:r>
      <w:r w:rsidRPr="00CD2850">
        <w:t xml:space="preserve"> </w:t>
      </w:r>
      <w:r>
        <w:t>An R</w:t>
      </w:r>
      <w:r w:rsidRPr="009840B3">
        <w:rPr>
          <w:vertAlign w:val="superscript"/>
        </w:rPr>
        <w:t>2</w:t>
      </w:r>
      <w:r>
        <w:t xml:space="preserve"> of 0.36 represents the percentage of variance in the response (dependent) variable – trust which the usability (independent) variable explains. Thus, usability </w:t>
      </w:r>
      <w:r w:rsidR="00487FA1">
        <w:t>may be said to predict</w:t>
      </w:r>
      <w:r>
        <w:t xml:space="preserve"> trust to a large extent.</w:t>
      </w:r>
    </w:p>
    <w:p w:rsidR="00AE2C0D" w:rsidRDefault="003C3BC0" w:rsidP="00AE2C0D">
      <w:pPr>
        <w:pStyle w:val="StyleHeading2Underline"/>
      </w:pPr>
      <w:bookmarkStart w:id="53" w:name="_Toc333241054"/>
      <w:r>
        <w:lastRenderedPageBreak/>
        <w:t xml:space="preserve">Reliability and </w:t>
      </w:r>
      <w:r w:rsidR="00BB1357">
        <w:t>Construct Validity</w:t>
      </w:r>
      <w:bookmarkEnd w:id="53"/>
    </w:p>
    <w:p w:rsidR="00C5113C" w:rsidRDefault="00176E61" w:rsidP="009F7804">
      <w:pPr>
        <w:pStyle w:val="DissertationNormal"/>
      </w:pPr>
      <w:r>
        <w:t xml:space="preserve">Construct validity provides </w:t>
      </w:r>
      <w:r w:rsidR="00F46338">
        <w:t xml:space="preserve">a means of validating the measures </w:t>
      </w:r>
      <w:r w:rsidR="009F7804">
        <w:t xml:space="preserve">that </w:t>
      </w:r>
      <w:r w:rsidR="00F46338">
        <w:t xml:space="preserve">have been used in this study. </w:t>
      </w:r>
      <w:r w:rsidR="004B6570">
        <w:t xml:space="preserve">On the usability scale, 7 items had been previously validated and on the trust scale 3 items had been previously validated in </w:t>
      </w:r>
      <w:hyperlink w:anchor="Flavian2006" w:history="1">
        <w:proofErr w:type="spellStart"/>
        <w:r w:rsidR="004B6570" w:rsidRPr="004E7630">
          <w:rPr>
            <w:rStyle w:val="Hyperlink"/>
          </w:rPr>
          <w:t>Flavian</w:t>
        </w:r>
        <w:proofErr w:type="spellEnd"/>
        <w:r w:rsidR="004B6570" w:rsidRPr="004E7630">
          <w:rPr>
            <w:rStyle w:val="Hyperlink"/>
          </w:rPr>
          <w:t xml:space="preserve">, </w:t>
        </w:r>
        <w:proofErr w:type="spellStart"/>
        <w:r w:rsidR="004B6570" w:rsidRPr="004E7630">
          <w:rPr>
            <w:rStyle w:val="Hyperlink"/>
          </w:rPr>
          <w:t>Guinaliu</w:t>
        </w:r>
        <w:proofErr w:type="spellEnd"/>
        <w:r w:rsidR="004B6570" w:rsidRPr="004E7630">
          <w:rPr>
            <w:rStyle w:val="Hyperlink"/>
          </w:rPr>
          <w:t xml:space="preserve"> and </w:t>
        </w:r>
        <w:proofErr w:type="spellStart"/>
        <w:r w:rsidR="004B6570" w:rsidRPr="004E7630">
          <w:rPr>
            <w:rStyle w:val="Hyperlink"/>
          </w:rPr>
          <w:t>Gurrea</w:t>
        </w:r>
        <w:proofErr w:type="spellEnd"/>
        <w:r w:rsidR="004B6570" w:rsidRPr="004E7630">
          <w:rPr>
            <w:rStyle w:val="Hyperlink"/>
          </w:rPr>
          <w:t xml:space="preserve"> (2006</w:t>
        </w:r>
      </w:hyperlink>
      <w:r w:rsidR="004B6570">
        <w:t>)</w:t>
      </w:r>
      <w:r w:rsidR="00DF3EC7">
        <w:t>. Ho</w:t>
      </w:r>
      <w:r w:rsidR="00DF3EC7">
        <w:t>w</w:t>
      </w:r>
      <w:r w:rsidR="00DF3EC7">
        <w:t xml:space="preserve">ever, because of new items added on both scales, </w:t>
      </w:r>
      <w:r w:rsidR="001115E2">
        <w:t xml:space="preserve">it became imperative to test how </w:t>
      </w:r>
      <w:r w:rsidR="00EC4A8D">
        <w:t xml:space="preserve">the 10 </w:t>
      </w:r>
      <w:r w:rsidR="001115E2">
        <w:t>items in each scale still held together</w:t>
      </w:r>
      <w:r w:rsidR="00DE1137">
        <w:t xml:space="preserve"> in providing a stable</w:t>
      </w:r>
      <w:r w:rsidR="0061214D">
        <w:t xml:space="preserve"> and reliable</w:t>
      </w:r>
      <w:r w:rsidR="00DE1137">
        <w:t xml:space="preserve"> measure for usability and trust</w:t>
      </w:r>
      <w:r w:rsidR="001115E2">
        <w:t xml:space="preserve">. </w:t>
      </w:r>
      <w:r w:rsidR="00061316">
        <w:t>The items on each scale are provided in Appendix A3.</w:t>
      </w:r>
      <w:r w:rsidR="00474124">
        <w:t xml:space="preserve"> </w:t>
      </w:r>
      <w:r w:rsidR="005F1058">
        <w:t>The scales were tested for reliability</w:t>
      </w:r>
      <w:r w:rsidR="00B967D4">
        <w:t xml:space="preserve"> using the </w:t>
      </w:r>
      <w:proofErr w:type="spellStart"/>
      <w:r w:rsidR="00B967D4">
        <w:t>Cronbach</w:t>
      </w:r>
      <w:proofErr w:type="spellEnd"/>
      <w:r w:rsidR="00B967D4">
        <w:t xml:space="preserve"> alpha coefficient and for </w:t>
      </w:r>
      <w:r w:rsidR="005F1058">
        <w:t>conver</w:t>
      </w:r>
      <w:r w:rsidR="00B967D4">
        <w:t>gent</w:t>
      </w:r>
      <w:r w:rsidR="005F1058">
        <w:t xml:space="preserve"> and discrimina</w:t>
      </w:r>
      <w:r w:rsidR="00B967D4">
        <w:t xml:space="preserve">tory validity using </w:t>
      </w:r>
      <w:r w:rsidR="00940A69">
        <w:t>Exploratory Factor Analysis</w:t>
      </w:r>
      <w:r w:rsidR="005F1058">
        <w:t xml:space="preserve">. </w:t>
      </w:r>
    </w:p>
    <w:p w:rsidR="00BD598B" w:rsidRDefault="002A5075" w:rsidP="008B4F5D">
      <w:pPr>
        <w:pStyle w:val="DissertationNormal"/>
      </w:pPr>
      <w:r>
        <w:t>Survey r</w:t>
      </w:r>
      <w:r w:rsidR="005E5377">
        <w:t>esponse data</w:t>
      </w:r>
      <w:r w:rsidR="00DE329B">
        <w:t xml:space="preserve"> </w:t>
      </w:r>
      <w:r w:rsidR="004878AE">
        <w:t xml:space="preserve">from 15 respondents </w:t>
      </w:r>
      <w:r w:rsidR="00DE329B">
        <w:t xml:space="preserve">at the usability testing </w:t>
      </w:r>
      <w:r>
        <w:t xml:space="preserve">stages </w:t>
      </w:r>
      <w:r w:rsidR="004878AE">
        <w:t>II and III</w:t>
      </w:r>
      <w:r w:rsidR="00DE329B">
        <w:t xml:space="preserve"> </w:t>
      </w:r>
      <w:r w:rsidR="00474124">
        <w:t xml:space="preserve">was used in determining the </w:t>
      </w:r>
      <w:proofErr w:type="spellStart"/>
      <w:r w:rsidR="00474124">
        <w:t>Cronbach</w:t>
      </w:r>
      <w:proofErr w:type="spellEnd"/>
      <w:r w:rsidR="00474124">
        <w:t xml:space="preserve"> alpha</w:t>
      </w:r>
      <w:r w:rsidR="00DE329B">
        <w:t xml:space="preserve">. </w:t>
      </w:r>
      <w:r w:rsidR="00526A87">
        <w:t xml:space="preserve">To ascertain </w:t>
      </w:r>
      <w:r w:rsidR="00C32B39">
        <w:t xml:space="preserve">reliability of the variables, the </w:t>
      </w:r>
      <w:proofErr w:type="spellStart"/>
      <w:r w:rsidR="0065591F">
        <w:t>Cronbach</w:t>
      </w:r>
      <w:proofErr w:type="spellEnd"/>
      <w:r w:rsidR="0065591F">
        <w:t xml:space="preserve"> alpha was calculated for each scale </w:t>
      </w:r>
      <w:r w:rsidR="00C32B39">
        <w:t>using</w:t>
      </w:r>
      <w:r w:rsidR="00D82E2A">
        <w:t xml:space="preserve"> PSPP statistical analysis software. The </w:t>
      </w:r>
      <w:proofErr w:type="spellStart"/>
      <w:r w:rsidR="00D82E2A">
        <w:t>Cronbach</w:t>
      </w:r>
      <w:proofErr w:type="spellEnd"/>
      <w:r w:rsidR="00D82E2A">
        <w:t xml:space="preserve"> alpha for </w:t>
      </w:r>
      <w:r w:rsidR="006D1550">
        <w:t>usability scale</w:t>
      </w:r>
      <w:r w:rsidR="00D82E2A">
        <w:t xml:space="preserve"> </w:t>
      </w:r>
      <w:r w:rsidR="006D1550">
        <w:t>was</w:t>
      </w:r>
      <w:r w:rsidR="00D82E2A">
        <w:t xml:space="preserve"> </w:t>
      </w:r>
      <w:r w:rsidR="006D1550">
        <w:t xml:space="preserve">0.77 which is </w:t>
      </w:r>
      <w:r w:rsidR="00D82E2A">
        <w:t>above the recommended</w:t>
      </w:r>
      <w:r w:rsidR="0073125F">
        <w:t xml:space="preserve"> </w:t>
      </w:r>
      <w:r w:rsidR="005B0DF1">
        <w:t xml:space="preserve">0.7 </w:t>
      </w:r>
      <w:r w:rsidR="00526A87">
        <w:t>reliability coefficient</w:t>
      </w:r>
      <w:r w:rsidR="006D1550">
        <w:t xml:space="preserve">. Alpha for trust scale was calculated to be 0.7. </w:t>
      </w:r>
      <w:r w:rsidR="00526A87">
        <w:t xml:space="preserve">Both scales therefore </w:t>
      </w:r>
      <w:r w:rsidR="00C32B39">
        <w:t>proved stable and reliable with high index of reliability</w:t>
      </w:r>
      <w:r w:rsidR="00B0584E">
        <w:t xml:space="preserve"> an indication of internal consiste</w:t>
      </w:r>
      <w:r w:rsidR="00B0584E">
        <w:t>n</w:t>
      </w:r>
      <w:r w:rsidR="00B0584E">
        <w:t>cy</w:t>
      </w:r>
      <w:r w:rsidR="00BD598B">
        <w:t>.</w:t>
      </w:r>
      <w:r w:rsidR="005157FD">
        <w:t xml:space="preserve"> Results are shown in Ap</w:t>
      </w:r>
      <w:r w:rsidR="003B7391">
        <w:t>pendix B1</w:t>
      </w:r>
      <w:r w:rsidR="004279B0">
        <w:t>.</w:t>
      </w:r>
    </w:p>
    <w:p w:rsidR="00DC19C8" w:rsidRPr="00DC19C8" w:rsidRDefault="00DC19C8" w:rsidP="00DC19C8">
      <w:pPr>
        <w:pStyle w:val="Heading3"/>
        <w:rPr>
          <w:u w:val="single"/>
        </w:rPr>
      </w:pPr>
      <w:bookmarkStart w:id="54" w:name="_Toc333241055"/>
      <w:r w:rsidRPr="00DC19C8">
        <w:rPr>
          <w:u w:val="single"/>
        </w:rPr>
        <w:t>Convergent validity</w:t>
      </w:r>
      <w:bookmarkEnd w:id="54"/>
    </w:p>
    <w:p w:rsidR="00DC19C8" w:rsidRPr="00DC19C8" w:rsidRDefault="00DC19C8" w:rsidP="00DC19C8">
      <w:pPr>
        <w:pStyle w:val="BodyText"/>
      </w:pPr>
      <w:r>
        <w:t xml:space="preserve">To ascertain convergence of the constructs, a test and re-test approach was adopted. The </w:t>
      </w:r>
      <w:r w:rsidR="00522C07">
        <w:t xml:space="preserve">survey following </w:t>
      </w:r>
      <w:r>
        <w:t xml:space="preserve">usability testing </w:t>
      </w:r>
      <w:r w:rsidR="002A5075">
        <w:t xml:space="preserve">stage </w:t>
      </w:r>
      <w:r>
        <w:t xml:space="preserve">I served as the pre-test (control) sample. The construct was administered via survey to the sample and it resulted in low scores from all participants. Following a re-design of the website and subsequent usability testing at </w:t>
      </w:r>
      <w:r w:rsidR="00522C07">
        <w:t xml:space="preserve">stages </w:t>
      </w:r>
      <w:r>
        <w:t xml:space="preserve">II and III, </w:t>
      </w:r>
      <w:r w:rsidR="00F00C4F">
        <w:t xml:space="preserve">the </w:t>
      </w:r>
      <w:r>
        <w:t>construct was again administered to the sample</w:t>
      </w:r>
      <w:r w:rsidR="00F00C4F">
        <w:t>. At face value, there were evidently much higher scores at stage II and stage II than at stage I.</w:t>
      </w:r>
      <w:r>
        <w:t xml:space="preserve"> The t-statistic </w:t>
      </w:r>
      <w:r w:rsidR="00F00C4F">
        <w:t xml:space="preserve">approach </w:t>
      </w:r>
      <w:r>
        <w:t xml:space="preserve">used in </w:t>
      </w:r>
      <w:hyperlink w:anchor="McKnightChoudhuryKacmar2002" w:history="1">
        <w:r w:rsidRPr="007F5AA5">
          <w:rPr>
            <w:rStyle w:val="Hyperlink"/>
          </w:rPr>
          <w:t xml:space="preserve">McKnight, </w:t>
        </w:r>
        <w:proofErr w:type="spellStart"/>
        <w:r w:rsidRPr="007F5AA5">
          <w:rPr>
            <w:rStyle w:val="Hyperlink"/>
          </w:rPr>
          <w:t>Choudhury</w:t>
        </w:r>
        <w:proofErr w:type="spellEnd"/>
        <w:r w:rsidRPr="007F5AA5">
          <w:rPr>
            <w:rStyle w:val="Hyperlink"/>
          </w:rPr>
          <w:t xml:space="preserve"> and </w:t>
        </w:r>
        <w:proofErr w:type="spellStart"/>
        <w:r w:rsidRPr="007F5AA5">
          <w:rPr>
            <w:rStyle w:val="Hyperlink"/>
          </w:rPr>
          <w:t>Kacmar</w:t>
        </w:r>
        <w:proofErr w:type="spellEnd"/>
        <w:r w:rsidRPr="007F5AA5">
          <w:rPr>
            <w:rStyle w:val="Hyperlink"/>
          </w:rPr>
          <w:t xml:space="preserve"> (2002</w:t>
        </w:r>
      </w:hyperlink>
      <w:r>
        <w:t xml:space="preserve">) was then implemented </w:t>
      </w:r>
      <w:r w:rsidR="00387BFA">
        <w:t>se</w:t>
      </w:r>
      <w:r w:rsidR="00387BFA">
        <w:t>t</w:t>
      </w:r>
      <w:r w:rsidR="00387BFA">
        <w:t>ting the risk level to</w:t>
      </w:r>
      <w:r>
        <w:t xml:space="preserve"> 0.05. The t-statistic for each item in both the usability and trust co</w:t>
      </w:r>
      <w:r>
        <w:t>n</w:t>
      </w:r>
      <w:r>
        <w:t xml:space="preserve">structs was significant </w:t>
      </w:r>
      <w:r w:rsidR="009054E0">
        <w:t>at 0.0001 &lt;</w:t>
      </w:r>
      <w:r>
        <w:t xml:space="preserve"> p &lt; 0.0</w:t>
      </w:r>
      <w:r w:rsidR="009054E0">
        <w:t>0</w:t>
      </w:r>
      <w:r w:rsidR="003B7391">
        <w:t xml:space="preserve">1. </w:t>
      </w:r>
      <w:r w:rsidR="009F26AF">
        <w:t xml:space="preserve">In addition each item loading was </w:t>
      </w:r>
      <w:r w:rsidR="009F26AF">
        <w:rPr>
          <w:i/>
        </w:rPr>
        <w:t>greater than twice its standard error</w:t>
      </w:r>
      <w:r w:rsidR="007E6026">
        <w:rPr>
          <w:i/>
        </w:rPr>
        <w:t xml:space="preserve">. </w:t>
      </w:r>
      <w:r w:rsidR="007E6026">
        <w:t xml:space="preserve">From </w:t>
      </w:r>
      <w:r w:rsidR="00C67A78">
        <w:t xml:space="preserve">passing </w:t>
      </w:r>
      <w:r w:rsidR="007E6026">
        <w:t xml:space="preserve">these two </w:t>
      </w:r>
      <w:r w:rsidR="00C67A78">
        <w:t>tests</w:t>
      </w:r>
      <w:r w:rsidR="007E6026">
        <w:t>,</w:t>
      </w:r>
      <w:r w:rsidR="001924BD">
        <w:t xml:space="preserve"> </w:t>
      </w:r>
      <w:r>
        <w:t xml:space="preserve">convergent validity of the </w:t>
      </w:r>
      <w:r>
        <w:lastRenderedPageBreak/>
        <w:t>constructs</w:t>
      </w:r>
      <w:r w:rsidR="001924BD">
        <w:t xml:space="preserve"> </w:t>
      </w:r>
      <w:r w:rsidR="00357CF8">
        <w:t>wa</w:t>
      </w:r>
      <w:r w:rsidR="001924BD">
        <w:t>s established</w:t>
      </w:r>
      <w:r>
        <w:t>.</w:t>
      </w:r>
      <w:r w:rsidR="00FA5DB8">
        <w:t xml:space="preserve"> Appendix B1 details the t-statistic per item for each construct and Appendix B2 lists the item loadings</w:t>
      </w:r>
      <w:r w:rsidR="00056194">
        <w:t>.</w:t>
      </w:r>
    </w:p>
    <w:p w:rsidR="004609A6" w:rsidRDefault="004609A6">
      <w:pPr>
        <w:pStyle w:val="Heading3"/>
        <w:rPr>
          <w:u w:val="single"/>
        </w:rPr>
      </w:pPr>
      <w:bookmarkStart w:id="55" w:name="_Toc333241056"/>
      <w:r>
        <w:rPr>
          <w:u w:val="single"/>
        </w:rPr>
        <w:t>Discriminant Validity</w:t>
      </w:r>
      <w:bookmarkEnd w:id="55"/>
    </w:p>
    <w:p w:rsidR="0077397D" w:rsidRPr="00E86BC6" w:rsidRDefault="0077397D" w:rsidP="0077397D">
      <w:pPr>
        <w:pStyle w:val="BodyText"/>
      </w:pPr>
      <w:r>
        <w:t xml:space="preserve">Discriminant validity was also determined to </w:t>
      </w:r>
      <w:r w:rsidR="00EA49E3">
        <w:t xml:space="preserve">further support the validity of each construct. </w:t>
      </w:r>
      <w:r w:rsidR="00B85460">
        <w:t>As is observed in section 4.2, the inter-correlation between the two constructs was rel</w:t>
      </w:r>
      <w:r w:rsidR="00B85460">
        <w:t>a</w:t>
      </w:r>
      <w:r w:rsidR="00B85460">
        <w:t>tively high at 0.597</w:t>
      </w:r>
      <w:r w:rsidR="00BF2AA9">
        <w:t xml:space="preserve"> and </w:t>
      </w:r>
      <w:r w:rsidR="00BF2AA9">
        <w:rPr>
          <w:i/>
        </w:rPr>
        <w:t>whenever there are high construct inter-correlations, there is need to assess discriminant validity, in order to have confidence in subsequent research fin</w:t>
      </w:r>
      <w:r w:rsidR="00BF2AA9">
        <w:rPr>
          <w:i/>
        </w:rPr>
        <w:t>d</w:t>
      </w:r>
      <w:r w:rsidR="00BF2AA9">
        <w:rPr>
          <w:i/>
        </w:rPr>
        <w:t xml:space="preserve">ings </w:t>
      </w:r>
      <w:r w:rsidR="00087272">
        <w:t>(</w:t>
      </w:r>
      <w:hyperlink w:anchor="FarrellandRudd2009" w:history="1">
        <w:r w:rsidR="00087272" w:rsidRPr="00874757">
          <w:rPr>
            <w:rStyle w:val="Hyperlink"/>
          </w:rPr>
          <w:t>Far</w:t>
        </w:r>
        <w:r w:rsidR="0063224B" w:rsidRPr="00874757">
          <w:rPr>
            <w:rStyle w:val="Hyperlink"/>
          </w:rPr>
          <w:t>r</w:t>
        </w:r>
        <w:r w:rsidR="00087272" w:rsidRPr="00874757">
          <w:rPr>
            <w:rStyle w:val="Hyperlink"/>
          </w:rPr>
          <w:t xml:space="preserve">ell, 2009 cited in </w:t>
        </w:r>
        <w:r w:rsidR="004C1289" w:rsidRPr="00874757">
          <w:rPr>
            <w:rStyle w:val="Hyperlink"/>
          </w:rPr>
          <w:t>Farrell and Rudd, 2009</w:t>
        </w:r>
      </w:hyperlink>
      <w:r w:rsidR="004C1289">
        <w:t>).</w:t>
      </w:r>
      <w:r w:rsidR="008F7B69">
        <w:t xml:space="preserve"> </w:t>
      </w:r>
      <w:r w:rsidR="007A46B5">
        <w:t xml:space="preserve">Discriminant validity in this study was assessed using the </w:t>
      </w:r>
      <w:hyperlink w:anchor="FarrellandRudd2009" w:history="1">
        <w:proofErr w:type="spellStart"/>
        <w:r w:rsidR="007A46B5" w:rsidRPr="00874757">
          <w:rPr>
            <w:rStyle w:val="Hyperlink"/>
          </w:rPr>
          <w:t>For</w:t>
        </w:r>
        <w:r w:rsidR="00A7524E" w:rsidRPr="00874757">
          <w:rPr>
            <w:rStyle w:val="Hyperlink"/>
          </w:rPr>
          <w:t>nell</w:t>
        </w:r>
        <w:proofErr w:type="spellEnd"/>
        <w:r w:rsidR="00A7524E" w:rsidRPr="00874757">
          <w:rPr>
            <w:rStyle w:val="Hyperlink"/>
          </w:rPr>
          <w:t xml:space="preserve"> and </w:t>
        </w:r>
        <w:proofErr w:type="spellStart"/>
        <w:r w:rsidR="00A7524E" w:rsidRPr="00874757">
          <w:rPr>
            <w:rStyle w:val="Hyperlink"/>
          </w:rPr>
          <w:t>Larcker</w:t>
        </w:r>
        <w:proofErr w:type="spellEnd"/>
        <w:r w:rsidR="00A7524E" w:rsidRPr="00874757">
          <w:rPr>
            <w:rStyle w:val="Hyperlink"/>
          </w:rPr>
          <w:t xml:space="preserve">, </w:t>
        </w:r>
        <w:r w:rsidR="007A46B5" w:rsidRPr="00874757">
          <w:rPr>
            <w:rStyle w:val="Hyperlink"/>
          </w:rPr>
          <w:t>1981</w:t>
        </w:r>
        <w:r w:rsidR="00A7524E" w:rsidRPr="00874757">
          <w:rPr>
            <w:rStyle w:val="Hyperlink"/>
          </w:rPr>
          <w:t xml:space="preserve"> cited in Farrell and Rudd (2009)</w:t>
        </w:r>
      </w:hyperlink>
      <w:r w:rsidR="007A46B5">
        <w:t xml:space="preserve"> technique</w:t>
      </w:r>
      <w:r w:rsidR="004E3EDD">
        <w:t xml:space="preserve"> which calculates the AVE (Average Variance Extracted) for </w:t>
      </w:r>
      <w:r w:rsidR="00FC6246">
        <w:t>trust (AVE</w:t>
      </w:r>
      <w:r w:rsidR="00240683">
        <w:rPr>
          <w:vertAlign w:val="subscript"/>
        </w:rPr>
        <w:t>TRUST</w:t>
      </w:r>
      <w:r w:rsidR="00FC6246">
        <w:t>) and usability (AVE</w:t>
      </w:r>
      <w:r w:rsidR="00240683">
        <w:rPr>
          <w:vertAlign w:val="subscript"/>
        </w:rPr>
        <w:t>USABILITY</w:t>
      </w:r>
      <w:r w:rsidR="00FC6246">
        <w:t>) constructs</w:t>
      </w:r>
      <w:r w:rsidR="004E3EDD">
        <w:t xml:space="preserve"> and </w:t>
      </w:r>
      <w:r w:rsidR="00FC6246">
        <w:t xml:space="preserve">then </w:t>
      </w:r>
      <w:r w:rsidR="004E3EDD">
        <w:t xml:space="preserve">compares the values </w:t>
      </w:r>
      <w:r w:rsidR="00FC6246">
        <w:t xml:space="preserve">obtained </w:t>
      </w:r>
      <w:r w:rsidR="004E3EDD">
        <w:t>with the shared variance</w:t>
      </w:r>
      <w:r w:rsidR="00FC6246">
        <w:t xml:space="preserve"> (</w:t>
      </w:r>
      <w:r w:rsidR="00FC6246">
        <w:rPr>
          <w:rFonts w:cs="Arial"/>
        </w:rPr>
        <w:t>α</w:t>
      </w:r>
      <w:r w:rsidR="00FC6246" w:rsidRPr="00FC6246">
        <w:rPr>
          <w:rFonts w:cs="Arial"/>
          <w:vertAlign w:val="superscript"/>
        </w:rPr>
        <w:t>2</w:t>
      </w:r>
      <w:r w:rsidR="0062294C">
        <w:t>=0.356</w:t>
      </w:r>
      <w:r w:rsidR="00FC6246">
        <w:t>7)</w:t>
      </w:r>
      <w:r w:rsidR="004E3EDD">
        <w:t xml:space="preserve"> between the two constructs</w:t>
      </w:r>
      <w:r w:rsidR="002F4484">
        <w:t>.</w:t>
      </w:r>
      <w:r w:rsidR="00240683">
        <w:t xml:space="preserve"> For discriminant validity to be supported AVE</w:t>
      </w:r>
      <w:r w:rsidR="00240683">
        <w:rPr>
          <w:vertAlign w:val="subscript"/>
        </w:rPr>
        <w:t>TRUST</w:t>
      </w:r>
      <w:r w:rsidR="00966B6A">
        <w:rPr>
          <w:vertAlign w:val="subscript"/>
        </w:rPr>
        <w:t xml:space="preserve"> </w:t>
      </w:r>
      <w:r w:rsidR="00966B6A">
        <w:t>and AVE</w:t>
      </w:r>
      <w:r w:rsidR="00966B6A">
        <w:rPr>
          <w:vertAlign w:val="subscript"/>
        </w:rPr>
        <w:t>USABILITY</w:t>
      </w:r>
      <w:r w:rsidR="00966B6A">
        <w:t xml:space="preserve"> </w:t>
      </w:r>
      <w:r w:rsidR="0000149C">
        <w:t>s</w:t>
      </w:r>
      <w:r w:rsidR="00966B6A">
        <w:t xml:space="preserve">hould be greater than </w:t>
      </w:r>
      <w:r w:rsidR="00966B6A">
        <w:rPr>
          <w:rFonts w:cs="Arial"/>
        </w:rPr>
        <w:t>α</w:t>
      </w:r>
      <w:r w:rsidR="00966B6A" w:rsidRPr="00FC6246">
        <w:rPr>
          <w:rFonts w:cs="Arial"/>
          <w:vertAlign w:val="superscript"/>
        </w:rPr>
        <w:t>2</w:t>
      </w:r>
      <w:r w:rsidR="00966B6A">
        <w:t>=0.3567.</w:t>
      </w:r>
      <w:r w:rsidR="00AB6A11">
        <w:t xml:space="preserve"> Using PSPP,</w:t>
      </w:r>
      <w:r w:rsidR="0000149C">
        <w:t xml:space="preserve"> item loading</w:t>
      </w:r>
      <w:r w:rsidR="00FA1B01">
        <w:t>s</w:t>
      </w:r>
      <w:r w:rsidR="00DF1327">
        <w:t xml:space="preserve"> and error variance</w:t>
      </w:r>
      <w:r w:rsidR="00FA1B01">
        <w:t>s</w:t>
      </w:r>
      <w:r w:rsidR="00DF1327">
        <w:t xml:space="preserve"> (standard error)</w:t>
      </w:r>
      <w:r w:rsidR="0000149C">
        <w:t xml:space="preserve"> </w:t>
      </w:r>
      <w:r w:rsidR="00FA1B01">
        <w:t>which are required to compute AVE were</w:t>
      </w:r>
      <w:r w:rsidR="0000149C">
        <w:t xml:space="preserve"> </w:t>
      </w:r>
      <w:r w:rsidR="00AB6A11">
        <w:t>obtained</w:t>
      </w:r>
      <w:r w:rsidR="0000149C">
        <w:t xml:space="preserve"> for trust and usability constructs. </w:t>
      </w:r>
      <w:r w:rsidR="000D7BD3">
        <w:t xml:space="preserve">AVE </w:t>
      </w:r>
      <w:r w:rsidR="00101E34">
        <w:t xml:space="preserve">for each construct </w:t>
      </w:r>
      <w:r w:rsidR="000D7BD3">
        <w:t xml:space="preserve">was </w:t>
      </w:r>
      <w:r w:rsidR="00A42C40">
        <w:t xml:space="preserve">then </w:t>
      </w:r>
      <w:r w:rsidR="000D7BD3">
        <w:t xml:space="preserve">computed </w:t>
      </w:r>
      <w:r w:rsidR="00A42C40">
        <w:t>in</w:t>
      </w:r>
      <w:r w:rsidR="000D7BD3">
        <w:t xml:space="preserve"> EXCEL. </w:t>
      </w:r>
      <w:r w:rsidR="003E3739">
        <w:t xml:space="preserve">The </w:t>
      </w:r>
      <w:r w:rsidR="00302378">
        <w:t xml:space="preserve">table </w:t>
      </w:r>
      <w:r w:rsidR="00F00C4F">
        <w:t xml:space="preserve">7 </w:t>
      </w:r>
      <w:r w:rsidR="00302378">
        <w:t>in Appendix B2 shows the AVE for each construct</w:t>
      </w:r>
      <w:r w:rsidR="002671E4">
        <w:t xml:space="preserve"> and </w:t>
      </w:r>
      <w:r w:rsidR="00302378">
        <w:t xml:space="preserve">individual </w:t>
      </w:r>
      <w:r w:rsidR="002671E4">
        <w:t>item loa</w:t>
      </w:r>
      <w:r w:rsidR="002671E4">
        <w:t>d</w:t>
      </w:r>
      <w:r w:rsidR="002671E4">
        <w:t xml:space="preserve">ings. </w:t>
      </w:r>
      <w:r w:rsidR="00FD290B">
        <w:t>AVE</w:t>
      </w:r>
      <w:r w:rsidR="00FD290B">
        <w:rPr>
          <w:vertAlign w:val="subscript"/>
        </w:rPr>
        <w:t xml:space="preserve">TRUST </w:t>
      </w:r>
      <w:r w:rsidR="000900A2">
        <w:t xml:space="preserve">(0.887) </w:t>
      </w:r>
      <w:r w:rsidR="00FD290B">
        <w:t>and AVE</w:t>
      </w:r>
      <w:r w:rsidR="00FD290B">
        <w:rPr>
          <w:vertAlign w:val="subscript"/>
        </w:rPr>
        <w:t>USABILITY</w:t>
      </w:r>
      <w:r w:rsidR="000900A2">
        <w:rPr>
          <w:vertAlign w:val="subscript"/>
        </w:rPr>
        <w:t xml:space="preserve"> </w:t>
      </w:r>
      <w:r w:rsidR="000900A2">
        <w:t xml:space="preserve">(0.863) were greater than </w:t>
      </w:r>
      <w:r w:rsidR="000900A2">
        <w:rPr>
          <w:rFonts w:cs="Arial"/>
        </w:rPr>
        <w:t>α</w:t>
      </w:r>
      <w:r w:rsidR="000900A2" w:rsidRPr="00FC6246">
        <w:rPr>
          <w:rFonts w:cs="Arial"/>
          <w:vertAlign w:val="superscript"/>
        </w:rPr>
        <w:t>2</w:t>
      </w:r>
      <w:r w:rsidR="00E86BC6">
        <w:rPr>
          <w:rFonts w:cs="Arial"/>
          <w:vertAlign w:val="superscript"/>
        </w:rPr>
        <w:t xml:space="preserve"> </w:t>
      </w:r>
      <w:r w:rsidR="00E86BC6">
        <w:rPr>
          <w:rFonts w:cs="Arial"/>
        </w:rPr>
        <w:t>therefore supporting discriminant validity of the constructs</w:t>
      </w:r>
      <w:r w:rsidR="00BE311C">
        <w:rPr>
          <w:rFonts w:cs="Arial"/>
        </w:rPr>
        <w:t>.</w:t>
      </w:r>
    </w:p>
    <w:p w:rsidR="00FE4EE9" w:rsidRDefault="00FE4EE9">
      <w:pPr>
        <w:pStyle w:val="StyleHeading2Underline"/>
      </w:pPr>
      <w:bookmarkStart w:id="56" w:name="_Toc333241057"/>
      <w:r>
        <w:t>Hypothesis testing</w:t>
      </w:r>
      <w:bookmarkEnd w:id="56"/>
    </w:p>
    <w:p w:rsidR="00C430F9" w:rsidRDefault="00C430F9" w:rsidP="00C430F9">
      <w:pPr>
        <w:pStyle w:val="DissertationNormal"/>
      </w:pPr>
      <w:r>
        <w:t>The</w:t>
      </w:r>
      <w:r w:rsidRPr="00667C9E">
        <w:t> </w:t>
      </w:r>
      <w:hyperlink r:id="rId37" w:history="1">
        <w:r w:rsidRPr="00667C9E">
          <w:t>null</w:t>
        </w:r>
      </w:hyperlink>
      <w:hyperlink r:id="rId38" w:history="1">
        <w:r w:rsidRPr="00667C9E">
          <w:t xml:space="preserve"> </w:t>
        </w:r>
      </w:hyperlink>
      <w:hyperlink r:id="rId39" w:history="1">
        <w:r w:rsidRPr="00667C9E">
          <w:t>hypothesis</w:t>
        </w:r>
      </w:hyperlink>
      <w:r w:rsidRPr="00667C9E">
        <w:t>, H</w:t>
      </w:r>
      <w:r w:rsidRPr="00667C9E">
        <w:rPr>
          <w:vertAlign w:val="subscript"/>
        </w:rPr>
        <w:t>0</w:t>
      </w:r>
      <w:r>
        <w:t>:</w:t>
      </w:r>
    </w:p>
    <w:p w:rsidR="00C430F9" w:rsidRPr="00667C9E" w:rsidRDefault="00C430F9" w:rsidP="00C430F9">
      <w:pPr>
        <w:pStyle w:val="DissertationNormal"/>
        <w:ind w:left="720"/>
      </w:pPr>
      <w:r w:rsidRPr="00667C9E">
        <w:t xml:space="preserve"> “Usability does not posit</w:t>
      </w:r>
      <w:r>
        <w:t>ively impact consumer trust in E-</w:t>
      </w:r>
      <w:r w:rsidRPr="00667C9E">
        <w:t>Commerce in Nigeria”</w:t>
      </w:r>
      <w:r>
        <w:t>.</w:t>
      </w:r>
    </w:p>
    <w:p w:rsidR="00C430F9" w:rsidRDefault="00C430F9" w:rsidP="00C430F9">
      <w:pPr>
        <w:pStyle w:val="DissertationNormal"/>
      </w:pPr>
      <w:r>
        <w:t>The</w:t>
      </w:r>
      <w:r w:rsidRPr="00667C9E">
        <w:t> </w:t>
      </w:r>
      <w:hyperlink r:id="rId40" w:history="1">
        <w:r w:rsidRPr="00667C9E">
          <w:t>alternative</w:t>
        </w:r>
      </w:hyperlink>
      <w:hyperlink r:id="rId41" w:history="1">
        <w:r w:rsidRPr="00667C9E">
          <w:t xml:space="preserve"> </w:t>
        </w:r>
      </w:hyperlink>
      <w:hyperlink r:id="rId42" w:history="1">
        <w:r w:rsidRPr="00667C9E">
          <w:t>hypothesis</w:t>
        </w:r>
      </w:hyperlink>
      <w:r w:rsidRPr="00667C9E">
        <w:t>, H</w:t>
      </w:r>
      <w:r w:rsidRPr="00667C9E">
        <w:rPr>
          <w:vertAlign w:val="subscript"/>
        </w:rPr>
        <w:t>1</w:t>
      </w:r>
      <w:r>
        <w:t>:</w:t>
      </w:r>
    </w:p>
    <w:p w:rsidR="000F4C63" w:rsidRDefault="00C430F9" w:rsidP="00637CEC">
      <w:pPr>
        <w:pStyle w:val="DissertationNormal"/>
        <w:ind w:left="720"/>
      </w:pPr>
      <w:r w:rsidRPr="00667C9E">
        <w:t xml:space="preserve"> “Usability positi</w:t>
      </w:r>
      <w:r>
        <w:t>vely impacts consumer trust in E-</w:t>
      </w:r>
      <w:r w:rsidRPr="00667C9E">
        <w:t>Commerce in Nigeria</w:t>
      </w:r>
      <w:r>
        <w:t>”.</w:t>
      </w:r>
    </w:p>
    <w:p w:rsidR="007E0A03" w:rsidRDefault="00335A02" w:rsidP="009F7804">
      <w:pPr>
        <w:pStyle w:val="DissertationNormal"/>
      </w:pPr>
      <w:r>
        <w:t>The first test on the hypothesis involved the data at the usability testing stage. A test on paired samples was carried out on the pre-test and post-test population. This test is sui</w:t>
      </w:r>
      <w:r>
        <w:t>t</w:t>
      </w:r>
      <w:r>
        <w:lastRenderedPageBreak/>
        <w:t xml:space="preserve">ed to </w:t>
      </w:r>
      <w:r w:rsidR="0066430A">
        <w:t>small samples</w:t>
      </w:r>
      <w:r>
        <w:t xml:space="preserve">, two separate measurements are taken from the samples and the test is carried out on the </w:t>
      </w:r>
      <w:r w:rsidR="00B221AD">
        <w:t xml:space="preserve">calculated </w:t>
      </w:r>
      <w:r>
        <w:t>differences</w:t>
      </w:r>
      <w:r w:rsidR="00B221AD">
        <w:t xml:space="preserve"> between the two samples. </w:t>
      </w:r>
      <w:r w:rsidR="003E010F">
        <w:t>Also</w:t>
      </w:r>
      <w:r w:rsidR="00444850">
        <w:t>, the sa</w:t>
      </w:r>
      <w:r w:rsidR="00444850">
        <w:t>m</w:t>
      </w:r>
      <w:r w:rsidR="00444850">
        <w:t>ple must come from a normal population</w:t>
      </w:r>
      <w:r w:rsidR="006E5D8E">
        <w:t xml:space="preserve"> (</w:t>
      </w:r>
      <w:proofErr w:type="spellStart"/>
      <w:r w:rsidR="00307226">
        <w:fldChar w:fldCharType="begin"/>
      </w:r>
      <w:r w:rsidR="00B17966">
        <w:instrText xml:space="preserve"> HYPERLINK  \l "IllowskyandDean2012" </w:instrText>
      </w:r>
      <w:r w:rsidR="00307226">
        <w:fldChar w:fldCharType="separate"/>
      </w:r>
      <w:r w:rsidR="00B17966" w:rsidRPr="007073D1">
        <w:rPr>
          <w:rStyle w:val="Hyperlink"/>
        </w:rPr>
        <w:t>Illowsky</w:t>
      </w:r>
      <w:proofErr w:type="spellEnd"/>
      <w:r w:rsidR="00B17966" w:rsidRPr="007073D1">
        <w:rPr>
          <w:rStyle w:val="Hyperlink"/>
        </w:rPr>
        <w:t xml:space="preserve"> and Dean, 2012</w:t>
      </w:r>
      <w:r w:rsidR="00307226">
        <w:fldChar w:fldCharType="end"/>
      </w:r>
      <w:r w:rsidR="006E5D8E">
        <w:t>)</w:t>
      </w:r>
      <w:r w:rsidR="004A3CFF">
        <w:t xml:space="preserve">. </w:t>
      </w:r>
    </w:p>
    <w:p w:rsidR="00F30283" w:rsidRDefault="00ED3342" w:rsidP="00C430F9">
      <w:pPr>
        <w:pStyle w:val="DissertationNormal"/>
      </w:pPr>
      <w:r>
        <w:t xml:space="preserve">The data used for this calculation was the differences between the </w:t>
      </w:r>
      <w:r w:rsidR="00371690">
        <w:t xml:space="preserve">scores in </w:t>
      </w:r>
      <w:r w:rsidR="00381E50">
        <w:t>survey r</w:t>
      </w:r>
      <w:r w:rsidR="00381E50">
        <w:t>e</w:t>
      </w:r>
      <w:r w:rsidR="00381E50">
        <w:t xml:space="preserve">sponses from </w:t>
      </w:r>
      <w:r w:rsidR="00637CEC">
        <w:t xml:space="preserve">Stage </w:t>
      </w:r>
      <w:r w:rsidR="00371690">
        <w:t xml:space="preserve">II and </w:t>
      </w:r>
      <w:r w:rsidR="00637CEC">
        <w:t xml:space="preserve">Stage </w:t>
      </w:r>
      <w:r w:rsidR="00371690">
        <w:t xml:space="preserve">I of usability testing. </w:t>
      </w:r>
      <w:r w:rsidR="00DE6CD7">
        <w:t>The average test scores</w:t>
      </w:r>
      <w:r w:rsidR="00600D37">
        <w:t xml:space="preserve"> and standard deviations</w:t>
      </w:r>
      <w:r w:rsidR="00DE6CD7">
        <w:t xml:space="preserve"> between </w:t>
      </w:r>
      <w:r w:rsidR="005C2CD0">
        <w:t xml:space="preserve">the </w:t>
      </w:r>
      <w:r w:rsidR="00DE6CD7" w:rsidRPr="005C2CD0">
        <w:rPr>
          <w:i/>
        </w:rPr>
        <w:t>before</w:t>
      </w:r>
      <w:r w:rsidR="00DE6CD7">
        <w:t xml:space="preserve"> and </w:t>
      </w:r>
      <w:r w:rsidR="00DE6CD7" w:rsidRPr="005C2CD0">
        <w:rPr>
          <w:i/>
        </w:rPr>
        <w:t>after</w:t>
      </w:r>
      <w:r w:rsidR="00DE6CD7">
        <w:t xml:space="preserve"> values on the</w:t>
      </w:r>
      <w:r w:rsidR="00153A51">
        <w:t xml:space="preserve"> scales:</w:t>
      </w:r>
      <w:r w:rsidR="00DE6CD7">
        <w:t xml:space="preserve"> usability</w:t>
      </w:r>
      <w:r w:rsidR="007B486F">
        <w:t xml:space="preserve"> (</w:t>
      </w:r>
      <w:r w:rsidR="008C66C8">
        <w:t>2.6</w:t>
      </w:r>
      <w:r w:rsidR="00153A51">
        <w:t>4</w:t>
      </w:r>
      <w:r w:rsidR="008C66C8">
        <w:t xml:space="preserve">, </w:t>
      </w:r>
      <w:r w:rsidR="00153A51">
        <w:t>0.225</w:t>
      </w:r>
      <w:r w:rsidR="007B486F">
        <w:t>)</w:t>
      </w:r>
      <w:r w:rsidR="00DE6CD7">
        <w:t xml:space="preserve"> </w:t>
      </w:r>
      <w:r w:rsidR="00600D37">
        <w:t>and trust</w:t>
      </w:r>
      <w:r w:rsidR="008C66C8">
        <w:t xml:space="preserve"> (2.6</w:t>
      </w:r>
      <w:r w:rsidR="00153A51">
        <w:t>2, 0.183</w:t>
      </w:r>
      <w:r w:rsidR="008C66C8">
        <w:t>)</w:t>
      </w:r>
      <w:r w:rsidR="00600D37">
        <w:t xml:space="preserve"> </w:t>
      </w:r>
      <w:r w:rsidR="00530400">
        <w:t>proved to be consistent with a normal distribution</w:t>
      </w:r>
      <w:r w:rsidR="00297D4A">
        <w:t>.</w:t>
      </w:r>
      <w:r w:rsidR="00DE6CD7">
        <w:t xml:space="preserve"> </w:t>
      </w:r>
      <w:r w:rsidR="0008707D">
        <w:t xml:space="preserve">The </w:t>
      </w:r>
      <w:r w:rsidR="00302A39">
        <w:t xml:space="preserve">paired </w:t>
      </w:r>
      <w:r w:rsidR="0008707D">
        <w:t>t-</w:t>
      </w:r>
      <w:r w:rsidR="00302A39">
        <w:t xml:space="preserve">test </w:t>
      </w:r>
      <w:r w:rsidR="0008707D">
        <w:t xml:space="preserve">was determined for </w:t>
      </w:r>
      <w:r w:rsidR="00600D37">
        <w:t>the</w:t>
      </w:r>
      <w:r w:rsidR="00153A51">
        <w:t>se values</w:t>
      </w:r>
      <w:r w:rsidR="0008707D">
        <w:t xml:space="preserve"> at a significance level of 0.05 (</w:t>
      </w:r>
      <w:r w:rsidR="0008707D" w:rsidRPr="0008707D">
        <w:t>α=0.05</w:t>
      </w:r>
      <w:r w:rsidR="0008707D">
        <w:t>). Both p-values were significant at p</w:t>
      </w:r>
      <w:r w:rsidR="00F042C4">
        <w:t xml:space="preserve">&lt;0.01, </w:t>
      </w:r>
      <w:proofErr w:type="gramStart"/>
      <w:r w:rsidR="00F042C4" w:rsidRPr="0008707D">
        <w:t>α</w:t>
      </w:r>
      <w:r w:rsidR="00F042C4">
        <w:t xml:space="preserve">  &gt;</w:t>
      </w:r>
      <w:proofErr w:type="gramEnd"/>
      <w:r w:rsidR="00F042C4">
        <w:t xml:space="preserve"> p </w:t>
      </w:r>
      <w:r w:rsidR="0008707D">
        <w:t>and therefore H</w:t>
      </w:r>
      <w:r w:rsidR="0008707D" w:rsidRPr="0008707D">
        <w:rPr>
          <w:vertAlign w:val="subscript"/>
        </w:rPr>
        <w:t>0</w:t>
      </w:r>
      <w:r w:rsidR="0008707D">
        <w:t xml:space="preserve"> was rejected.</w:t>
      </w:r>
      <w:r w:rsidR="0008707D" w:rsidRPr="0008707D">
        <w:t> </w:t>
      </w:r>
      <w:r w:rsidR="0008707D">
        <w:t xml:space="preserve"> </w:t>
      </w:r>
    </w:p>
    <w:p w:rsidR="009373FD" w:rsidRDefault="004C7604" w:rsidP="00C430F9">
      <w:pPr>
        <w:pStyle w:val="DissertationNormal"/>
      </w:pPr>
      <w:r>
        <w:t xml:space="preserve">In </w:t>
      </w:r>
      <w:r w:rsidR="005547EC">
        <w:t>further</w:t>
      </w:r>
      <w:r w:rsidR="00436C91">
        <w:t xml:space="preserve"> support </w:t>
      </w:r>
      <w:r>
        <w:t>of these findings</w:t>
      </w:r>
      <w:r w:rsidR="00436C91">
        <w:t xml:space="preserve">, </w:t>
      </w:r>
      <w:r w:rsidR="007A09A9">
        <w:t xml:space="preserve">a </w:t>
      </w:r>
      <w:r w:rsidR="00BC5B54">
        <w:t>test</w:t>
      </w:r>
      <w:r w:rsidR="007F7781">
        <w:t xml:space="preserve"> </w:t>
      </w:r>
      <w:r w:rsidR="001E6107">
        <w:t xml:space="preserve">on </w:t>
      </w:r>
      <w:r w:rsidR="007F7781">
        <w:t xml:space="preserve">the significance of </w:t>
      </w:r>
      <w:r w:rsidR="002E70E5">
        <w:t xml:space="preserve">the correlation coefficient </w:t>
      </w:r>
      <w:r w:rsidR="002E70E5">
        <w:rPr>
          <w:i/>
        </w:rPr>
        <w:t xml:space="preserve">r </w:t>
      </w:r>
      <w:r w:rsidR="007F7781">
        <w:t xml:space="preserve">in population </w:t>
      </w:r>
      <w:r w:rsidR="001E6107">
        <w:t xml:space="preserve">was carried out. </w:t>
      </w:r>
      <w:r w:rsidR="003E1F77">
        <w:t>The sample in this case was the full survey response data of 732</w:t>
      </w:r>
      <w:r w:rsidR="00F41F73">
        <w:t xml:space="preserve"> participants</w:t>
      </w:r>
      <w:r w:rsidR="003E1F77">
        <w:t xml:space="preserve">. </w:t>
      </w:r>
      <w:r w:rsidR="007B2924">
        <w:t>Again, at a significance level of 0.05 (</w:t>
      </w:r>
      <w:r w:rsidR="007B2924" w:rsidRPr="0008707D">
        <w:t>α=0.05</w:t>
      </w:r>
      <w:r w:rsidR="007B2924">
        <w:t>), the p-value was signif</w:t>
      </w:r>
      <w:r w:rsidR="007B2924">
        <w:t>i</w:t>
      </w:r>
      <w:r w:rsidR="007B2924">
        <w:t xml:space="preserve">cant at p&lt;0.0001. </w:t>
      </w:r>
      <w:r w:rsidR="00FD6571">
        <w:t>F</w:t>
      </w:r>
      <w:r w:rsidR="00B977A5">
        <w:t>rom this test</w:t>
      </w:r>
      <w:r w:rsidR="00D424AE">
        <w:t xml:space="preserve"> as well</w:t>
      </w:r>
      <w:r w:rsidR="00B977A5">
        <w:t>,</w:t>
      </w:r>
      <w:r w:rsidR="007B2924">
        <w:t xml:space="preserve"> H</w:t>
      </w:r>
      <w:r w:rsidR="007B2924" w:rsidRPr="00A504A5">
        <w:rPr>
          <w:vertAlign w:val="subscript"/>
        </w:rPr>
        <w:t>0</w:t>
      </w:r>
      <w:r w:rsidR="007B2924">
        <w:t xml:space="preserve"> is rejected</w:t>
      </w:r>
      <w:r w:rsidR="009373FD">
        <w:t>.</w:t>
      </w:r>
    </w:p>
    <w:p w:rsidR="005E4C24" w:rsidRPr="005E4C24" w:rsidRDefault="005E4C24" w:rsidP="005E4C24">
      <w:pPr>
        <w:pStyle w:val="ListParagraph"/>
        <w:keepNext/>
        <w:numPr>
          <w:ilvl w:val="0"/>
          <w:numId w:val="44"/>
        </w:numPr>
        <w:spacing w:before="240" w:after="60"/>
        <w:ind w:right="432"/>
        <w:contextualSpacing w:val="0"/>
        <w:jc w:val="center"/>
        <w:outlineLvl w:val="0"/>
        <w:rPr>
          <w:b/>
          <w:bCs/>
          <w:smallCaps/>
          <w:vanish/>
          <w:kern w:val="28"/>
          <w:sz w:val="28"/>
          <w:szCs w:val="28"/>
        </w:rPr>
      </w:pPr>
      <w:bookmarkStart w:id="57" w:name="_Toc331286235"/>
      <w:bookmarkStart w:id="58" w:name="_Toc331287380"/>
      <w:bookmarkStart w:id="59" w:name="_Toc333241009"/>
      <w:bookmarkStart w:id="60" w:name="_Toc333241058"/>
      <w:bookmarkEnd w:id="57"/>
      <w:bookmarkEnd w:id="58"/>
      <w:bookmarkEnd w:id="59"/>
      <w:bookmarkEnd w:id="60"/>
    </w:p>
    <w:p w:rsidR="005E4C24" w:rsidRPr="005E4C24" w:rsidRDefault="005E4C24" w:rsidP="005E4C24">
      <w:pPr>
        <w:pStyle w:val="ListParagraph"/>
        <w:keepNext/>
        <w:numPr>
          <w:ilvl w:val="0"/>
          <w:numId w:val="44"/>
        </w:numPr>
        <w:spacing w:before="240" w:after="60"/>
        <w:ind w:right="432"/>
        <w:contextualSpacing w:val="0"/>
        <w:jc w:val="center"/>
        <w:outlineLvl w:val="0"/>
        <w:rPr>
          <w:b/>
          <w:bCs/>
          <w:smallCaps/>
          <w:vanish/>
          <w:kern w:val="28"/>
          <w:sz w:val="28"/>
          <w:szCs w:val="28"/>
        </w:rPr>
      </w:pPr>
      <w:bookmarkStart w:id="61" w:name="_Toc331286236"/>
      <w:bookmarkStart w:id="62" w:name="_Toc331287381"/>
      <w:bookmarkStart w:id="63" w:name="_Toc333241010"/>
      <w:bookmarkStart w:id="64" w:name="_Toc333241059"/>
      <w:bookmarkEnd w:id="61"/>
      <w:bookmarkEnd w:id="62"/>
      <w:bookmarkEnd w:id="63"/>
      <w:bookmarkEnd w:id="64"/>
    </w:p>
    <w:p w:rsidR="005E4C24" w:rsidRPr="005E4C24" w:rsidRDefault="005E4C24" w:rsidP="005E4C24">
      <w:pPr>
        <w:pStyle w:val="ListParagraph"/>
        <w:keepNext/>
        <w:numPr>
          <w:ilvl w:val="0"/>
          <w:numId w:val="44"/>
        </w:numPr>
        <w:spacing w:before="240" w:after="60"/>
        <w:ind w:right="432"/>
        <w:contextualSpacing w:val="0"/>
        <w:jc w:val="center"/>
        <w:outlineLvl w:val="0"/>
        <w:rPr>
          <w:b/>
          <w:bCs/>
          <w:smallCaps/>
          <w:vanish/>
          <w:kern w:val="28"/>
          <w:sz w:val="28"/>
          <w:szCs w:val="28"/>
        </w:rPr>
      </w:pPr>
      <w:bookmarkStart w:id="65" w:name="_Toc331286237"/>
      <w:bookmarkStart w:id="66" w:name="_Toc331287382"/>
      <w:bookmarkStart w:id="67" w:name="_Toc333241011"/>
      <w:bookmarkStart w:id="68" w:name="_Toc333241060"/>
      <w:bookmarkEnd w:id="65"/>
      <w:bookmarkEnd w:id="66"/>
      <w:bookmarkEnd w:id="67"/>
      <w:bookmarkEnd w:id="68"/>
    </w:p>
    <w:p w:rsidR="005E4C24" w:rsidRPr="005E4C24" w:rsidRDefault="005E4C24" w:rsidP="005E4C24">
      <w:pPr>
        <w:pStyle w:val="ListParagraph"/>
        <w:keepNext/>
        <w:numPr>
          <w:ilvl w:val="0"/>
          <w:numId w:val="44"/>
        </w:numPr>
        <w:spacing w:before="240" w:after="60"/>
        <w:ind w:right="432"/>
        <w:contextualSpacing w:val="0"/>
        <w:jc w:val="center"/>
        <w:outlineLvl w:val="0"/>
        <w:rPr>
          <w:b/>
          <w:bCs/>
          <w:smallCaps/>
          <w:vanish/>
          <w:kern w:val="28"/>
          <w:sz w:val="28"/>
          <w:szCs w:val="28"/>
        </w:rPr>
      </w:pPr>
      <w:bookmarkStart w:id="69" w:name="_Toc331286238"/>
      <w:bookmarkStart w:id="70" w:name="_Toc331287383"/>
      <w:bookmarkStart w:id="71" w:name="_Toc333241012"/>
      <w:bookmarkStart w:id="72" w:name="_Toc333241061"/>
      <w:bookmarkEnd w:id="69"/>
      <w:bookmarkEnd w:id="70"/>
      <w:bookmarkEnd w:id="71"/>
      <w:bookmarkEnd w:id="72"/>
    </w:p>
    <w:p w:rsidR="0056032B" w:rsidRDefault="0056032B">
      <w:pPr>
        <w:pStyle w:val="StyleHeading2Underline"/>
      </w:pPr>
      <w:bookmarkStart w:id="73" w:name="_Toc333241062"/>
      <w:r>
        <w:t>Trust Model for E-Commerce in Nigeria</w:t>
      </w:r>
      <w:bookmarkEnd w:id="73"/>
    </w:p>
    <w:p w:rsidR="00372C6C" w:rsidRDefault="002E20DE" w:rsidP="00796E90">
      <w:pPr>
        <w:pStyle w:val="DissertationNormal"/>
      </w:pPr>
      <w:r>
        <w:t xml:space="preserve">In order to evaluate the model fit, </w:t>
      </w:r>
      <w:hyperlink w:anchor="Flavian2006" w:history="1">
        <w:proofErr w:type="spellStart"/>
        <w:r w:rsidRPr="004E7630">
          <w:rPr>
            <w:rStyle w:val="Hyperlink"/>
          </w:rPr>
          <w:t>Flavian</w:t>
        </w:r>
        <w:proofErr w:type="spellEnd"/>
        <w:r w:rsidRPr="004E7630">
          <w:rPr>
            <w:rStyle w:val="Hyperlink"/>
          </w:rPr>
          <w:t xml:space="preserve">, </w:t>
        </w:r>
        <w:proofErr w:type="spellStart"/>
        <w:r w:rsidRPr="004E7630">
          <w:rPr>
            <w:rStyle w:val="Hyperlink"/>
          </w:rPr>
          <w:t>Guinaliu</w:t>
        </w:r>
        <w:proofErr w:type="spellEnd"/>
        <w:r w:rsidRPr="004E7630">
          <w:rPr>
            <w:rStyle w:val="Hyperlink"/>
          </w:rPr>
          <w:t xml:space="preserve"> and </w:t>
        </w:r>
        <w:proofErr w:type="spellStart"/>
        <w:r w:rsidRPr="004E7630">
          <w:rPr>
            <w:rStyle w:val="Hyperlink"/>
          </w:rPr>
          <w:t>Gurrea</w:t>
        </w:r>
        <w:proofErr w:type="spellEnd"/>
        <w:r w:rsidRPr="004E7630">
          <w:rPr>
            <w:rStyle w:val="Hyperlink"/>
          </w:rPr>
          <w:t xml:space="preserve"> (2006</w:t>
        </w:r>
      </w:hyperlink>
      <w:r>
        <w:t>)</w:t>
      </w:r>
      <w:r w:rsidR="00161539">
        <w:t xml:space="preserve"> approach was re</w:t>
      </w:r>
      <w:r w:rsidR="00161539">
        <w:t>p</w:t>
      </w:r>
      <w:r w:rsidR="00161539">
        <w:t>licated.</w:t>
      </w:r>
      <w:r>
        <w:t xml:space="preserve"> </w:t>
      </w:r>
      <w:r w:rsidR="00161539">
        <w:t>Due to the large sample size, Parsimony fit (χ²/</w:t>
      </w:r>
      <w:proofErr w:type="spellStart"/>
      <w:r w:rsidR="00161539">
        <w:t>df</w:t>
      </w:r>
      <w:proofErr w:type="spellEnd"/>
      <w:r w:rsidR="00161539">
        <w:t xml:space="preserve">) was calculated instead of </w:t>
      </w:r>
      <w:r w:rsidR="00D14278">
        <w:t>Chi-square (χ²), to determine the Goodness of Fit for the trust model</w:t>
      </w:r>
      <w:r w:rsidR="00EE697E">
        <w:t xml:space="preserve">. </w:t>
      </w:r>
      <w:r w:rsidR="0041310A">
        <w:t xml:space="preserve">Because of the large sample size, χ² would be very much larger and could lead to wrong conclusions. </w:t>
      </w:r>
      <w:r w:rsidR="00631A2F">
        <w:t xml:space="preserve">The </w:t>
      </w:r>
      <w:r w:rsidR="005D20BD">
        <w:t>χ²/</w:t>
      </w:r>
      <w:proofErr w:type="spellStart"/>
      <w:r w:rsidR="005D20BD">
        <w:t>df</w:t>
      </w:r>
      <w:proofErr w:type="spellEnd"/>
      <w:r w:rsidR="00631A2F">
        <w:t xml:space="preserve"> </w:t>
      </w:r>
      <w:r w:rsidR="005D20BD">
        <w:t xml:space="preserve">value </w:t>
      </w:r>
      <w:r w:rsidR="00631A2F">
        <w:t xml:space="preserve">of </w:t>
      </w:r>
      <w:r w:rsidR="002E6530">
        <w:t>1.644</w:t>
      </w:r>
      <w:r w:rsidR="00631A2F">
        <w:t xml:space="preserve"> was significant at p</w:t>
      </w:r>
      <w:r w:rsidR="007D5AF3">
        <w:t>&gt;</w:t>
      </w:r>
      <w:r w:rsidR="002E6530">
        <w:t>0.20</w:t>
      </w:r>
      <w:r w:rsidR="00631A2F">
        <w:t xml:space="preserve"> and therefore supports a good model fit.</w:t>
      </w:r>
      <w:r w:rsidR="00010835">
        <w:t xml:space="preserve"> </w:t>
      </w:r>
      <w:r w:rsidR="0051365B">
        <w:t>The</w:t>
      </w:r>
      <w:r w:rsidR="00F8775D">
        <w:t xml:space="preserve"> root mean square error of </w:t>
      </w:r>
      <w:r w:rsidR="009A7E84">
        <w:t>approximation</w:t>
      </w:r>
      <w:r w:rsidR="00F8775D">
        <w:t xml:space="preserve"> (</w:t>
      </w:r>
      <w:proofErr w:type="gramStart"/>
      <w:r w:rsidR="00010835">
        <w:t>RMSEA</w:t>
      </w:r>
      <w:r w:rsidR="00F8775D">
        <w:t>)</w:t>
      </w:r>
      <w:r w:rsidR="009A7E84">
        <w:t>,</w:t>
      </w:r>
      <w:proofErr w:type="gramEnd"/>
      <w:r w:rsidR="009A7E84">
        <w:t xml:space="preserve"> and </w:t>
      </w:r>
      <w:r w:rsidR="006D2361">
        <w:t>comparative</w:t>
      </w:r>
      <w:r w:rsidR="005D542A">
        <w:t xml:space="preserve"> </w:t>
      </w:r>
      <w:r w:rsidR="007D4CF4">
        <w:t>fit</w:t>
      </w:r>
      <w:r w:rsidR="005D542A">
        <w:t xml:space="preserve"> index</w:t>
      </w:r>
      <w:r w:rsidR="006D2361">
        <w:t xml:space="preserve"> (C</w:t>
      </w:r>
      <w:r w:rsidR="007D4CF4">
        <w:t xml:space="preserve">FI) </w:t>
      </w:r>
      <w:r w:rsidR="00E0350D">
        <w:t>were also</w:t>
      </w:r>
      <w:r w:rsidR="007D4CF4">
        <w:t xml:space="preserve"> </w:t>
      </w:r>
      <w:r w:rsidR="00A32BA0">
        <w:t>calculated</w:t>
      </w:r>
      <w:r w:rsidR="007D4CF4">
        <w:t xml:space="preserve"> to be</w:t>
      </w:r>
      <w:r w:rsidR="00E0350D">
        <w:t xml:space="preserve"> </w:t>
      </w:r>
      <w:r w:rsidR="00FF547C">
        <w:t>0.037</w:t>
      </w:r>
      <w:r w:rsidR="00E0350D">
        <w:t xml:space="preserve"> and</w:t>
      </w:r>
      <w:r w:rsidR="005D542A">
        <w:t xml:space="preserve"> 0.94</w:t>
      </w:r>
      <w:r w:rsidR="00E0350D">
        <w:t xml:space="preserve"> </w:t>
      </w:r>
      <w:r w:rsidR="0058139D">
        <w:t>respectively</w:t>
      </w:r>
      <w:r w:rsidR="004C1E6C">
        <w:t xml:space="preserve"> which are</w:t>
      </w:r>
      <w:r w:rsidR="00796E90">
        <w:t xml:space="preserve"> </w:t>
      </w:r>
      <w:r w:rsidR="003752A7">
        <w:t>within</w:t>
      </w:r>
      <w:r w:rsidR="007D4CF4">
        <w:t xml:space="preserve"> the limits recommended in research.</w:t>
      </w:r>
      <w:r w:rsidR="00E409F6">
        <w:t xml:space="preserve"> </w:t>
      </w:r>
      <w:r w:rsidR="00C306F7">
        <w:t xml:space="preserve">RMSEA </w:t>
      </w:r>
      <w:r w:rsidR="002C695E">
        <w:t>value should be below 0.05 to effectively ascertain measurement of</w:t>
      </w:r>
      <w:r w:rsidR="00C306F7">
        <w:t xml:space="preserve"> </w:t>
      </w:r>
      <w:r w:rsidR="002C695E">
        <w:t xml:space="preserve">discrepancy in the </w:t>
      </w:r>
      <w:r w:rsidR="00C306F7">
        <w:t xml:space="preserve">population </w:t>
      </w:r>
      <w:r w:rsidR="002C695E">
        <w:t>based on degree of freedom</w:t>
      </w:r>
      <w:r w:rsidR="00C306F7">
        <w:t xml:space="preserve"> whilst </w:t>
      </w:r>
      <w:r w:rsidR="006D2361">
        <w:t>comparative</w:t>
      </w:r>
      <w:r w:rsidR="00796E90">
        <w:t xml:space="preserve"> fit</w:t>
      </w:r>
      <w:r w:rsidR="006D2361">
        <w:t xml:space="preserve"> index</w:t>
      </w:r>
      <w:r w:rsidR="00796E90">
        <w:t xml:space="preserve"> (</w:t>
      </w:r>
      <w:r w:rsidR="006D2361">
        <w:t>C</w:t>
      </w:r>
      <w:r w:rsidR="00796E90">
        <w:t xml:space="preserve">FI) </w:t>
      </w:r>
      <w:r w:rsidR="006D2361">
        <w:t>compares hypothesized model to a null one</w:t>
      </w:r>
      <w:r w:rsidR="00796E90">
        <w:t xml:space="preserve"> and should be </w:t>
      </w:r>
      <w:r w:rsidR="00A462DC">
        <w:t>above 0.90</w:t>
      </w:r>
      <w:r w:rsidR="00796E90">
        <w:t xml:space="preserve"> (</w:t>
      </w:r>
      <w:hyperlink w:anchor="HuandBentler2009" w:history="1">
        <w:r w:rsidR="00796E90" w:rsidRPr="0020012B">
          <w:rPr>
            <w:rStyle w:val="Hyperlink"/>
          </w:rPr>
          <w:t xml:space="preserve">Hu and </w:t>
        </w:r>
        <w:proofErr w:type="spellStart"/>
        <w:r w:rsidR="00796E90" w:rsidRPr="0020012B">
          <w:rPr>
            <w:rStyle w:val="Hyperlink"/>
          </w:rPr>
          <w:t>Bentl</w:t>
        </w:r>
        <w:r w:rsidR="006D2361" w:rsidRPr="0020012B">
          <w:rPr>
            <w:rStyle w:val="Hyperlink"/>
          </w:rPr>
          <w:t>er</w:t>
        </w:r>
        <w:proofErr w:type="spellEnd"/>
        <w:r w:rsidR="006D2361" w:rsidRPr="0020012B">
          <w:rPr>
            <w:rStyle w:val="Hyperlink"/>
          </w:rPr>
          <w:t>, 1999</w:t>
        </w:r>
      </w:hyperlink>
      <w:r w:rsidR="00B2010B">
        <w:t>).</w:t>
      </w:r>
    </w:p>
    <w:p w:rsidR="003D52DE" w:rsidRDefault="007651A8" w:rsidP="00796E90">
      <w:pPr>
        <w:pStyle w:val="DissertationNormal"/>
        <w:rPr>
          <w:rStyle w:val="apple-converted-space"/>
          <w:color w:val="000000"/>
          <w:szCs w:val="20"/>
        </w:rPr>
      </w:pPr>
      <w:r>
        <w:t xml:space="preserve">The model given by the linear relationship with </w:t>
      </w:r>
      <w:r>
        <w:rPr>
          <w:i/>
        </w:rPr>
        <w:t xml:space="preserve">trust </w:t>
      </w:r>
      <w:r>
        <w:t xml:space="preserve">as the dependent variable and </w:t>
      </w:r>
      <w:r>
        <w:rPr>
          <w:i/>
        </w:rPr>
        <w:t>usabi</w:t>
      </w:r>
      <w:r>
        <w:rPr>
          <w:i/>
        </w:rPr>
        <w:t>l</w:t>
      </w:r>
      <w:r>
        <w:rPr>
          <w:i/>
        </w:rPr>
        <w:t xml:space="preserve">ity </w:t>
      </w:r>
      <w:r>
        <w:t xml:space="preserve">as the independent variable which positively influences </w:t>
      </w:r>
      <w:r w:rsidRPr="007651A8">
        <w:rPr>
          <w:i/>
        </w:rPr>
        <w:t>trust</w:t>
      </w:r>
      <w:r w:rsidR="00397555">
        <w:rPr>
          <w:rStyle w:val="Hyperlink"/>
        </w:rPr>
        <w:t xml:space="preserve"> </w:t>
      </w:r>
      <w:r w:rsidR="00EE6313">
        <w:rPr>
          <w:rStyle w:val="apple-converted-space"/>
          <w:color w:val="000000"/>
          <w:szCs w:val="20"/>
        </w:rPr>
        <w:t xml:space="preserve">is thus determined to </w:t>
      </w:r>
      <w:r w:rsidR="00EE6313">
        <w:rPr>
          <w:rStyle w:val="apple-converted-space"/>
          <w:color w:val="000000"/>
          <w:szCs w:val="20"/>
        </w:rPr>
        <w:lastRenderedPageBreak/>
        <w:t>have a good fit</w:t>
      </w:r>
      <w:r w:rsidR="001326DA">
        <w:rPr>
          <w:rStyle w:val="apple-converted-space"/>
          <w:color w:val="000000"/>
          <w:szCs w:val="20"/>
        </w:rPr>
        <w:t xml:space="preserve"> with the sample data and is representative of a trust model for E-Commerce in Nigeria.</w:t>
      </w:r>
      <w:r w:rsidR="001C1804">
        <w:rPr>
          <w:rStyle w:val="apple-converted-space"/>
          <w:color w:val="000000"/>
          <w:szCs w:val="20"/>
        </w:rPr>
        <w:t xml:space="preserve"> Figure</w:t>
      </w:r>
      <w:r w:rsidR="00944847">
        <w:rPr>
          <w:rStyle w:val="apple-converted-space"/>
          <w:color w:val="000000"/>
          <w:szCs w:val="20"/>
        </w:rPr>
        <w:t xml:space="preserve"> 13 below</w:t>
      </w:r>
      <w:r w:rsidR="001C1804">
        <w:rPr>
          <w:rStyle w:val="apple-converted-space"/>
          <w:color w:val="000000"/>
          <w:szCs w:val="20"/>
        </w:rPr>
        <w:t xml:space="preserve"> is representative of the trust model</w:t>
      </w:r>
      <w:r w:rsidR="006D5CCB">
        <w:rPr>
          <w:rStyle w:val="apple-converted-space"/>
          <w:color w:val="000000"/>
          <w:szCs w:val="20"/>
        </w:rPr>
        <w:t>.</w:t>
      </w:r>
      <w:r w:rsidR="003D52DE">
        <w:rPr>
          <w:rStyle w:val="apple-converted-space"/>
          <w:color w:val="000000"/>
          <w:szCs w:val="20"/>
        </w:rPr>
        <w:t xml:space="preserve"> </w:t>
      </w:r>
      <w:r w:rsidR="0096259C">
        <w:rPr>
          <w:rStyle w:val="apple-converted-space"/>
          <w:color w:val="000000"/>
          <w:szCs w:val="20"/>
        </w:rPr>
        <w:t>The correl</w:t>
      </w:r>
      <w:r w:rsidR="0096259C">
        <w:rPr>
          <w:rStyle w:val="apple-converted-space"/>
          <w:color w:val="000000"/>
          <w:szCs w:val="20"/>
        </w:rPr>
        <w:t>a</w:t>
      </w:r>
      <w:r w:rsidR="0096259C">
        <w:rPr>
          <w:rStyle w:val="apple-converted-space"/>
          <w:color w:val="000000"/>
          <w:szCs w:val="20"/>
        </w:rPr>
        <w:t xml:space="preserve">tion </w:t>
      </w:r>
      <w:r w:rsidR="00500B20">
        <w:rPr>
          <w:rStyle w:val="apple-converted-space"/>
          <w:color w:val="000000"/>
          <w:szCs w:val="20"/>
        </w:rPr>
        <w:t>coefficients are</w:t>
      </w:r>
      <w:r w:rsidR="0096259C">
        <w:rPr>
          <w:rStyle w:val="apple-converted-space"/>
          <w:color w:val="000000"/>
          <w:szCs w:val="20"/>
        </w:rPr>
        <w:t xml:space="preserve"> significant to</w:t>
      </w:r>
      <w:r w:rsidR="00A3181D">
        <w:rPr>
          <w:rStyle w:val="apple-converted-space"/>
          <w:color w:val="000000"/>
          <w:szCs w:val="20"/>
        </w:rPr>
        <w:t xml:space="preserve"> level</w:t>
      </w:r>
      <w:r w:rsidR="0096259C">
        <w:rPr>
          <w:rStyle w:val="apple-converted-space"/>
          <w:color w:val="000000"/>
          <w:szCs w:val="20"/>
        </w:rPr>
        <w:t xml:space="preserve"> </w:t>
      </w:r>
      <w:r w:rsidR="00184DCE">
        <w:rPr>
          <w:rStyle w:val="apple-converted-space"/>
          <w:color w:val="000000"/>
          <w:szCs w:val="20"/>
        </w:rPr>
        <w:t>0.05</w:t>
      </w:r>
    </w:p>
    <w:p w:rsidR="000B0CF3" w:rsidRDefault="003D52DE" w:rsidP="00796E90">
      <w:pPr>
        <w:pStyle w:val="DissertationNormal"/>
        <w:rPr>
          <w:szCs w:val="20"/>
        </w:rPr>
      </w:pPr>
      <w:r>
        <w:rPr>
          <w:noProof/>
          <w:lang w:eastAsia="en-GB" w:bidi="ar-SA"/>
        </w:rPr>
        <w:drawing>
          <wp:inline distT="0" distB="0" distL="0" distR="0" wp14:anchorId="7B7BC89C" wp14:editId="56CC14F0">
            <wp:extent cx="5406540" cy="3343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406540" cy="3343275"/>
                    </a:xfrm>
                    <a:prstGeom prst="rect">
                      <a:avLst/>
                    </a:prstGeom>
                  </pic:spPr>
                </pic:pic>
              </a:graphicData>
            </a:graphic>
          </wp:inline>
        </w:drawing>
      </w:r>
    </w:p>
    <w:p w:rsidR="00A73D92" w:rsidRPr="00EE6313" w:rsidRDefault="00A73D92" w:rsidP="00A73D92">
      <w:pPr>
        <w:pStyle w:val="Caption"/>
      </w:pPr>
      <w:bookmarkStart w:id="74" w:name="_Toc333241090"/>
      <w:r>
        <w:t xml:space="preserve">Figure </w:t>
      </w:r>
      <w:r w:rsidR="00307226">
        <w:fldChar w:fldCharType="begin"/>
      </w:r>
      <w:r>
        <w:instrText xml:space="preserve"> SEQ Figure \* ARABIC </w:instrText>
      </w:r>
      <w:r w:rsidR="00307226">
        <w:fldChar w:fldCharType="separate"/>
      </w:r>
      <w:r w:rsidR="00517056">
        <w:rPr>
          <w:noProof/>
        </w:rPr>
        <w:t>13</w:t>
      </w:r>
      <w:r w:rsidR="00307226">
        <w:fldChar w:fldCharType="end"/>
      </w:r>
      <w:r>
        <w:t>: Structural Model of the relationship between usability and trust</w:t>
      </w:r>
      <w:bookmarkEnd w:id="74"/>
    </w:p>
    <w:p w:rsidR="00D031DB" w:rsidRDefault="00D031DB" w:rsidP="000B0CF3">
      <w:pPr>
        <w:rPr>
          <w:rStyle w:val="Hyperlink"/>
        </w:rPr>
      </w:pPr>
    </w:p>
    <w:p w:rsidR="00C144A6" w:rsidRDefault="00D031DB" w:rsidP="00C144A6">
      <w:pPr>
        <w:pStyle w:val="DissertationNormal"/>
        <w:rPr>
          <w:rStyle w:val="Hyperlink"/>
        </w:rPr>
      </w:pPr>
      <w:r>
        <w:rPr>
          <w:rStyle w:val="Hyperlink"/>
        </w:rPr>
        <w:t>This chapter detailed the results and presents the trust model for E-Commerce in Nigeria. The following chapter summarises findings and proposes some best practices.</w:t>
      </w:r>
      <w:r w:rsidR="00AC3554">
        <w:rPr>
          <w:rStyle w:val="Hyperlink"/>
        </w:rPr>
        <w:t xml:space="preserve"> </w:t>
      </w:r>
      <w:r w:rsidR="002054C9">
        <w:rPr>
          <w:rStyle w:val="Hyperlink"/>
        </w:rPr>
        <w:t>Some</w:t>
      </w:r>
      <w:r w:rsidR="00AC3554">
        <w:rPr>
          <w:rStyle w:val="Hyperlink"/>
        </w:rPr>
        <w:t xml:space="preserve"> lim</w:t>
      </w:r>
      <w:r w:rsidR="00AC3554">
        <w:rPr>
          <w:rStyle w:val="Hyperlink"/>
        </w:rPr>
        <w:t>i</w:t>
      </w:r>
      <w:r w:rsidR="00AC3554">
        <w:rPr>
          <w:rStyle w:val="Hyperlink"/>
        </w:rPr>
        <w:t>tations and a</w:t>
      </w:r>
      <w:r>
        <w:rPr>
          <w:rStyle w:val="Hyperlink"/>
        </w:rPr>
        <w:t>reas for future research are also provided.</w:t>
      </w:r>
    </w:p>
    <w:p w:rsidR="00C144A6" w:rsidRDefault="00C144A6">
      <w:pPr>
        <w:rPr>
          <w:rStyle w:val="Hyperlink"/>
          <w:rFonts w:ascii="Arial" w:hAnsi="Arial" w:cs="Arial"/>
          <w:szCs w:val="24"/>
          <w:lang w:val="en-GB"/>
        </w:rPr>
      </w:pPr>
      <w:r>
        <w:rPr>
          <w:rStyle w:val="Hyperlink"/>
        </w:rPr>
        <w:br w:type="page"/>
      </w:r>
    </w:p>
    <w:p w:rsidR="00AE2C0D" w:rsidRDefault="00AE2C0D" w:rsidP="0081341C">
      <w:pPr>
        <w:pStyle w:val="Heading1"/>
        <w:numPr>
          <w:ilvl w:val="0"/>
          <w:numId w:val="44"/>
        </w:numPr>
        <w:spacing w:line="480" w:lineRule="auto"/>
      </w:pPr>
      <w:bookmarkStart w:id="75" w:name="_Toc333241063"/>
      <w:r>
        <w:lastRenderedPageBreak/>
        <w:t>Conclusions</w:t>
      </w:r>
      <w:r w:rsidR="00252E99">
        <w:t xml:space="preserve"> and discussions</w:t>
      </w:r>
      <w:bookmarkEnd w:id="75"/>
    </w:p>
    <w:p w:rsidR="00C72BD1" w:rsidRDefault="00C72BD1" w:rsidP="00561E4F">
      <w:pPr>
        <w:pStyle w:val="DissertationNormal"/>
      </w:pPr>
      <w:r>
        <w:t>Th</w:t>
      </w:r>
      <w:r w:rsidR="00561E4F">
        <w:t>e results of this</w:t>
      </w:r>
      <w:r>
        <w:t xml:space="preserve"> </w:t>
      </w:r>
      <w:r w:rsidR="00561E4F">
        <w:t xml:space="preserve">research are </w:t>
      </w:r>
      <w:r w:rsidR="0043124A">
        <w:t>consistent with</w:t>
      </w:r>
      <w:r w:rsidR="00561E4F">
        <w:t>,</w:t>
      </w:r>
      <w:r w:rsidR="0043124A">
        <w:t xml:space="preserve"> and support</w:t>
      </w:r>
      <w:r w:rsidR="00561E4F">
        <w:t>,</w:t>
      </w:r>
      <w:r w:rsidR="0043124A">
        <w:t xml:space="preserve"> </w:t>
      </w:r>
      <w:r w:rsidR="00EA19C3">
        <w:t xml:space="preserve">the findings of previous trust </w:t>
      </w:r>
      <w:r w:rsidR="00A3127A">
        <w:t>studies</w:t>
      </w:r>
      <w:r w:rsidR="00561E4F">
        <w:t>,</w:t>
      </w:r>
      <w:r w:rsidR="00A3127A">
        <w:t xml:space="preserve"> which have</w:t>
      </w:r>
      <w:r w:rsidR="00EA19C3">
        <w:t xml:space="preserve"> shown that usability does have a positive and direct effect on trust of the consumer in E-Commerce</w:t>
      </w:r>
      <w:r w:rsidR="007D4F3D">
        <w:t xml:space="preserve"> (</w:t>
      </w:r>
      <w:r w:rsidR="007D4F3D" w:rsidRPr="007D4F3D">
        <w:t xml:space="preserve">McKnight, </w:t>
      </w:r>
      <w:proofErr w:type="spellStart"/>
      <w:r w:rsidR="007D4F3D" w:rsidRPr="007D4F3D">
        <w:t>Choudhury</w:t>
      </w:r>
      <w:proofErr w:type="spellEnd"/>
      <w:r w:rsidR="007D4F3D" w:rsidRPr="007D4F3D">
        <w:t xml:space="preserve"> and </w:t>
      </w:r>
      <w:proofErr w:type="spellStart"/>
      <w:r w:rsidR="007D4F3D" w:rsidRPr="007D4F3D">
        <w:t>Kacmar</w:t>
      </w:r>
      <w:proofErr w:type="spellEnd"/>
      <w:r w:rsidR="007D4F3D">
        <w:t xml:space="preserve">, 2002; </w:t>
      </w:r>
      <w:proofErr w:type="spellStart"/>
      <w:r w:rsidR="0043124A" w:rsidRPr="0043124A">
        <w:t>Flavian</w:t>
      </w:r>
      <w:proofErr w:type="spellEnd"/>
      <w:r w:rsidR="0043124A" w:rsidRPr="0043124A">
        <w:t xml:space="preserve">, </w:t>
      </w:r>
      <w:proofErr w:type="spellStart"/>
      <w:r w:rsidR="0043124A" w:rsidRPr="0043124A">
        <w:t>Guinaliu</w:t>
      </w:r>
      <w:proofErr w:type="spellEnd"/>
      <w:r w:rsidR="0043124A" w:rsidRPr="0043124A">
        <w:t xml:space="preserve"> and </w:t>
      </w:r>
      <w:proofErr w:type="spellStart"/>
      <w:r w:rsidR="0043124A" w:rsidRPr="0043124A">
        <w:t>Gurrea</w:t>
      </w:r>
      <w:proofErr w:type="spellEnd"/>
      <w:r w:rsidR="0043124A">
        <w:t>, 2006</w:t>
      </w:r>
      <w:r w:rsidR="007D4F3D">
        <w:t>)</w:t>
      </w:r>
      <w:r w:rsidR="00767DC4">
        <w:t xml:space="preserve">. It also </w:t>
      </w:r>
      <w:r w:rsidR="00DF166C">
        <w:t>suggests</w:t>
      </w:r>
      <w:r w:rsidR="00246D50">
        <w:t xml:space="preserve"> </w:t>
      </w:r>
      <w:r w:rsidR="00D854D4">
        <w:t>security</w:t>
      </w:r>
      <w:r w:rsidR="0043124A">
        <w:t xml:space="preserve"> issues</w:t>
      </w:r>
      <w:r w:rsidR="00D854D4">
        <w:t>, privacy</w:t>
      </w:r>
      <w:r w:rsidR="0043124A">
        <w:t xml:space="preserve"> issues</w:t>
      </w:r>
      <w:r w:rsidR="00D854D4">
        <w:t xml:space="preserve"> and the </w:t>
      </w:r>
      <w:r w:rsidR="0043124A">
        <w:t xml:space="preserve">fear of the </w:t>
      </w:r>
      <w:r w:rsidR="00D854D4">
        <w:t>general web environment</w:t>
      </w:r>
      <w:r w:rsidR="00767DC4">
        <w:t xml:space="preserve"> </w:t>
      </w:r>
      <w:r w:rsidR="00D854D4">
        <w:t xml:space="preserve">as factors </w:t>
      </w:r>
      <w:r w:rsidR="00561E4F">
        <w:t xml:space="preserve">that </w:t>
      </w:r>
      <w:r w:rsidR="00D854D4">
        <w:t xml:space="preserve">may </w:t>
      </w:r>
      <w:r w:rsidR="00617024">
        <w:t>play a role</w:t>
      </w:r>
      <w:r w:rsidR="00D854D4">
        <w:t xml:space="preserve"> in increasing trust levels.</w:t>
      </w:r>
      <w:r w:rsidR="00561E4F" w:rsidRPr="00561E4F">
        <w:t xml:space="preserve"> </w:t>
      </w:r>
      <w:r w:rsidR="00561E4F">
        <w:t xml:space="preserve">This </w:t>
      </w:r>
      <w:r w:rsidR="00D07BD1">
        <w:t xml:space="preserve">chapter </w:t>
      </w:r>
      <w:r w:rsidR="00DF166C">
        <w:t>details a summary of th</w:t>
      </w:r>
      <w:r w:rsidR="00CE7A08">
        <w:t>is study by providing statistical proof of the hypoth</w:t>
      </w:r>
      <w:r w:rsidR="00CE7A08">
        <w:t>e</w:t>
      </w:r>
      <w:r w:rsidR="00CE7A08">
        <w:t xml:space="preserve">sis, </w:t>
      </w:r>
      <w:r w:rsidR="002A6783">
        <w:t xml:space="preserve">conclusions arrived at, suggested </w:t>
      </w:r>
      <w:r w:rsidR="000B2886">
        <w:t>best practices in industry</w:t>
      </w:r>
      <w:r w:rsidR="002A6783">
        <w:t>, areas in which the r</w:t>
      </w:r>
      <w:r w:rsidR="002A6783">
        <w:t>e</w:t>
      </w:r>
      <w:r w:rsidR="002A6783">
        <w:t xml:space="preserve">search was limited and </w:t>
      </w:r>
      <w:r w:rsidR="00F76E79">
        <w:t>aspects for possible further research</w:t>
      </w:r>
      <w:r w:rsidR="00605B43">
        <w:t>.</w:t>
      </w:r>
    </w:p>
    <w:p w:rsidR="006877E9" w:rsidRPr="006877E9" w:rsidRDefault="006877E9" w:rsidP="006877E9">
      <w:pPr>
        <w:pStyle w:val="ListParagraph"/>
        <w:keepNext/>
        <w:numPr>
          <w:ilvl w:val="0"/>
          <w:numId w:val="46"/>
        </w:numPr>
        <w:spacing w:before="240" w:after="60"/>
        <w:ind w:right="432"/>
        <w:contextualSpacing w:val="0"/>
        <w:jc w:val="center"/>
        <w:outlineLvl w:val="0"/>
        <w:rPr>
          <w:b/>
          <w:bCs/>
          <w:smallCaps/>
          <w:vanish/>
          <w:kern w:val="28"/>
          <w:sz w:val="28"/>
          <w:szCs w:val="28"/>
        </w:rPr>
      </w:pPr>
      <w:bookmarkStart w:id="76" w:name="_Toc331286240"/>
      <w:bookmarkStart w:id="77" w:name="_Toc331287385"/>
      <w:bookmarkStart w:id="78" w:name="_Toc333241015"/>
      <w:bookmarkStart w:id="79" w:name="_Toc333241064"/>
      <w:bookmarkEnd w:id="76"/>
      <w:bookmarkEnd w:id="77"/>
      <w:bookmarkEnd w:id="78"/>
      <w:bookmarkEnd w:id="79"/>
    </w:p>
    <w:p w:rsidR="0002718B" w:rsidRPr="002C3126" w:rsidRDefault="0002718B" w:rsidP="0002718B">
      <w:pPr>
        <w:pStyle w:val="Heading2"/>
        <w:rPr>
          <w:u w:val="single"/>
        </w:rPr>
      </w:pPr>
      <w:bookmarkStart w:id="80" w:name="_Toc333241065"/>
      <w:r w:rsidRPr="002C3126">
        <w:rPr>
          <w:u w:val="single"/>
        </w:rPr>
        <w:t>Summary of the Findings</w:t>
      </w:r>
      <w:bookmarkEnd w:id="80"/>
    </w:p>
    <w:p w:rsidR="0002718B" w:rsidRDefault="0002718B" w:rsidP="00561E4F">
      <w:pPr>
        <w:pStyle w:val="DissertationNormal"/>
        <w:rPr>
          <w:vertAlign w:val="subscript"/>
        </w:rPr>
      </w:pPr>
      <w:r>
        <w:t>F</w:t>
      </w:r>
      <w:r w:rsidRPr="00811BBF">
        <w:t>rom the sample data</w:t>
      </w:r>
      <w:r>
        <w:t>, t</w:t>
      </w:r>
      <w:r w:rsidRPr="00811BBF">
        <w:t xml:space="preserve">here is sufficient evidence to conclude that usability affects trust positively </w:t>
      </w:r>
      <w:r>
        <w:t>a</w:t>
      </w:r>
      <w:r w:rsidRPr="00811BBF">
        <w:t>t a 5% level of significance.</w:t>
      </w:r>
      <w:r>
        <w:t xml:space="preserve"> </w:t>
      </w:r>
      <w:r w:rsidR="00C405F2">
        <w:t xml:space="preserve">A visual </w:t>
      </w:r>
      <w:r w:rsidR="00481CC6">
        <w:t xml:space="preserve">analysis </w:t>
      </w:r>
      <w:r w:rsidR="00C405F2">
        <w:t xml:space="preserve">of </w:t>
      </w:r>
      <w:r>
        <w:t xml:space="preserve">the </w:t>
      </w:r>
      <w:r w:rsidR="0045173B">
        <w:t xml:space="preserve">mini surveys conducted </w:t>
      </w:r>
      <w:r w:rsidR="009E11CC">
        <w:t xml:space="preserve">at the end of each </w:t>
      </w:r>
      <w:r>
        <w:t xml:space="preserve">usability testing </w:t>
      </w:r>
      <w:proofErr w:type="gramStart"/>
      <w:r>
        <w:t>stag</w:t>
      </w:r>
      <w:r w:rsidR="008501F3">
        <w:t>e</w:t>
      </w:r>
      <w:r w:rsidR="002C3126">
        <w:t>,</w:t>
      </w:r>
      <w:proofErr w:type="gramEnd"/>
      <w:r w:rsidR="002C3126">
        <w:t xml:space="preserve"> </w:t>
      </w:r>
      <w:r w:rsidR="00AD0B79">
        <w:t>shows that</w:t>
      </w:r>
      <w:r w:rsidR="009E11CC">
        <w:t xml:space="preserve"> </w:t>
      </w:r>
      <w:r w:rsidR="002C3126">
        <w:t>a significant improvement in trust scores was obvious after</w:t>
      </w:r>
      <w:r>
        <w:t xml:space="preserve"> applying usability techniques to the website</w:t>
      </w:r>
      <w:r w:rsidR="00481CC6">
        <w:t xml:space="preserve"> (</w:t>
      </w:r>
      <w:r w:rsidR="00422F8D">
        <w:t xml:space="preserve">See </w:t>
      </w:r>
      <w:r w:rsidR="00804258">
        <w:t>Table 1, Se</w:t>
      </w:r>
      <w:r w:rsidR="00804258">
        <w:t>c</w:t>
      </w:r>
      <w:r w:rsidR="00804258">
        <w:t xml:space="preserve">tion </w:t>
      </w:r>
      <w:r w:rsidR="00F732F4">
        <w:t>3.</w:t>
      </w:r>
      <w:r w:rsidR="00804258">
        <w:t>5</w:t>
      </w:r>
      <w:r w:rsidR="00B70065">
        <w:t>)</w:t>
      </w:r>
      <w:r>
        <w:t xml:space="preserve">. </w:t>
      </w:r>
      <w:r w:rsidR="00B008F0">
        <w:t xml:space="preserve">The significance of this difference from one stage to another was further </w:t>
      </w:r>
      <w:r w:rsidR="004253B6">
        <w:t>proved statistically using the t-test</w:t>
      </w:r>
      <w:r>
        <w:t>, on the difference between the paired samples</w:t>
      </w:r>
      <w:r w:rsidR="00B008F0">
        <w:t xml:space="preserve"> and </w:t>
      </w:r>
      <w:r>
        <w:t xml:space="preserve">α at </w:t>
      </w:r>
      <w:r w:rsidRPr="0008707D">
        <w:t>0.05</w:t>
      </w:r>
      <w:r>
        <w:t xml:space="preserve"> was greater than p-values for both constructs, leading to a rejection of </w:t>
      </w:r>
      <w:r w:rsidR="004253B6">
        <w:t>the null hypothesis</w:t>
      </w:r>
      <w:r w:rsidR="00CF39E8">
        <w:t>.</w:t>
      </w:r>
    </w:p>
    <w:p w:rsidR="0002718B" w:rsidRPr="0096206D" w:rsidRDefault="0002718B" w:rsidP="00561E4F">
      <w:pPr>
        <w:pStyle w:val="DissertationNormal"/>
      </w:pPr>
      <w:r>
        <w:t xml:space="preserve">The linear relationship between usability and trust based on the </w:t>
      </w:r>
      <w:r w:rsidR="00DA28DA">
        <w:t xml:space="preserve">main survey </w:t>
      </w:r>
      <w:r>
        <w:t>data, is gi</w:t>
      </w:r>
      <w:r>
        <w:t>v</w:t>
      </w:r>
      <w:r>
        <w:t xml:space="preserve">en by y= 0.7681x + 0.4469 which means the relationship is </w:t>
      </w:r>
      <w:r w:rsidRPr="003F62E1">
        <w:rPr>
          <w:i/>
        </w:rPr>
        <w:t>positive</w:t>
      </w:r>
      <w:r>
        <w:t>. With the coefficient of determination R</w:t>
      </w:r>
      <w:r w:rsidRPr="00B002A3">
        <w:rPr>
          <w:vertAlign w:val="superscript"/>
        </w:rPr>
        <w:t>2</w:t>
      </w:r>
      <w:r>
        <w:t xml:space="preserve"> calculated to be 0.357, it means that </w:t>
      </w:r>
      <w:r w:rsidR="00594729">
        <w:t>36</w:t>
      </w:r>
      <w:r>
        <w:t xml:space="preserve">% of variance in trust may be attributed to usability. This creates a </w:t>
      </w:r>
      <w:r>
        <w:rPr>
          <w:i/>
        </w:rPr>
        <w:t xml:space="preserve">strong </w:t>
      </w:r>
      <w:r>
        <w:t xml:space="preserve">relationship between usability and trust.  </w:t>
      </w:r>
      <w:r w:rsidR="00561E4F">
        <w:t>F</w:t>
      </w:r>
      <w:r>
        <w:t>i</w:t>
      </w:r>
      <w:r>
        <w:t>nally</w:t>
      </w:r>
      <w:r w:rsidR="00561E4F">
        <w:t>,</w:t>
      </w:r>
      <w:r>
        <w:t xml:space="preserve"> the very low critical value of t means </w:t>
      </w:r>
      <w:r w:rsidR="00B90D1E">
        <w:t xml:space="preserve">that </w:t>
      </w:r>
      <w:r>
        <w:t xml:space="preserve">this relationship is very </w:t>
      </w:r>
      <w:r>
        <w:rPr>
          <w:i/>
        </w:rPr>
        <w:t>significant.</w:t>
      </w:r>
      <w:r w:rsidR="0096206D">
        <w:rPr>
          <w:i/>
        </w:rPr>
        <w:t xml:space="preserve"> </w:t>
      </w:r>
      <w:r w:rsidR="0096206D">
        <w:t xml:space="preserve">The </w:t>
      </w:r>
      <w:r w:rsidR="00321DBE">
        <w:t>findings of this study are</w:t>
      </w:r>
      <w:r w:rsidR="0096206D">
        <w:t xml:space="preserve"> that website usability positively impacts consumer trust in E-Commerce.</w:t>
      </w:r>
    </w:p>
    <w:p w:rsidR="00640C57" w:rsidRDefault="00640C57">
      <w:pPr>
        <w:pStyle w:val="Heading2"/>
        <w:rPr>
          <w:u w:val="single"/>
        </w:rPr>
      </w:pPr>
      <w:bookmarkStart w:id="81" w:name="_Toc333241066"/>
      <w:r w:rsidRPr="00640C57">
        <w:rPr>
          <w:u w:val="single"/>
        </w:rPr>
        <w:lastRenderedPageBreak/>
        <w:t>Conclusions</w:t>
      </w:r>
      <w:bookmarkEnd w:id="81"/>
    </w:p>
    <w:p w:rsidR="00AD713B" w:rsidRDefault="00571C93" w:rsidP="00811BBF">
      <w:pPr>
        <w:pStyle w:val="DissertationNormal"/>
      </w:pPr>
      <w:r>
        <w:t>Statistics showed a convergence on all items on the trust scale</w:t>
      </w:r>
      <w:r w:rsidR="002844F8">
        <w:t xml:space="preserve">, </w:t>
      </w:r>
      <w:r w:rsidR="00FC4F71">
        <w:t xml:space="preserve">even though </w:t>
      </w:r>
      <w:r w:rsidR="002844F8">
        <w:t>items 3, 4 and 5 accounted for the least scores from respondents</w:t>
      </w:r>
      <w:r w:rsidR="006E6EDE">
        <w:t xml:space="preserve">. </w:t>
      </w:r>
      <w:r w:rsidR="002844F8">
        <w:t xml:space="preserve">Although </w:t>
      </w:r>
      <w:r w:rsidR="00127B15" w:rsidRPr="00127B15">
        <w:t xml:space="preserve">51% </w:t>
      </w:r>
      <w:r w:rsidR="003B7EBB">
        <w:t xml:space="preserve">of respondents </w:t>
      </w:r>
      <w:r w:rsidR="00127B15" w:rsidRPr="00127B15">
        <w:t>shop online</w:t>
      </w:r>
      <w:r w:rsidR="00BE579C">
        <w:t xml:space="preserve"> </w:t>
      </w:r>
      <w:r w:rsidR="002844F8">
        <w:t xml:space="preserve">which </w:t>
      </w:r>
      <w:r w:rsidR="00BE579C">
        <w:t xml:space="preserve">is </w:t>
      </w:r>
      <w:r w:rsidR="002844F8">
        <w:t xml:space="preserve">a </w:t>
      </w:r>
      <w:r w:rsidR="00BE579C">
        <w:t xml:space="preserve">significant </w:t>
      </w:r>
      <w:r w:rsidR="002844F8">
        <w:t xml:space="preserve">figure, </w:t>
      </w:r>
      <w:r w:rsidR="00281377">
        <w:t xml:space="preserve">the </w:t>
      </w:r>
      <w:r w:rsidR="003B7EBB">
        <w:rPr>
          <w:i/>
        </w:rPr>
        <w:t>intention</w:t>
      </w:r>
      <w:r w:rsidR="00281377">
        <w:t xml:space="preserve"> </w:t>
      </w:r>
      <w:r w:rsidR="003B7EBB">
        <w:t>to</w:t>
      </w:r>
      <w:r w:rsidR="00281377">
        <w:t xml:space="preserve"> provid</w:t>
      </w:r>
      <w:r w:rsidR="003B7EBB">
        <w:t>e</w:t>
      </w:r>
      <w:r w:rsidR="00281377">
        <w:t xml:space="preserve"> personal information or credit card information as well as </w:t>
      </w:r>
      <w:r w:rsidR="00ED7FF5">
        <w:rPr>
          <w:i/>
        </w:rPr>
        <w:t>intention</w:t>
      </w:r>
      <w:r w:rsidR="00281377">
        <w:rPr>
          <w:i/>
        </w:rPr>
        <w:t xml:space="preserve"> </w:t>
      </w:r>
      <w:r w:rsidR="00281377">
        <w:t>to purchase fro</w:t>
      </w:r>
      <w:r w:rsidR="00A73310">
        <w:t xml:space="preserve">m the website appeared </w:t>
      </w:r>
      <w:r w:rsidR="007C75F8">
        <w:t>rel</w:t>
      </w:r>
      <w:r w:rsidR="007C75F8">
        <w:t>a</w:t>
      </w:r>
      <w:r w:rsidR="007C75F8">
        <w:t>tively</w:t>
      </w:r>
      <w:r w:rsidR="00A73310">
        <w:t xml:space="preserve"> low even with improved usability. </w:t>
      </w:r>
      <w:r w:rsidR="00264054">
        <w:t>Therefore</w:t>
      </w:r>
      <w:r w:rsidR="009F7804">
        <w:t>,</w:t>
      </w:r>
      <w:r w:rsidR="00264054">
        <w:t xml:space="preserve"> the conclusion may be drawn that s</w:t>
      </w:r>
      <w:r w:rsidR="00264054">
        <w:t>e</w:t>
      </w:r>
      <w:r w:rsidR="00264054">
        <w:t>curity and privacy issues may also have a positive</w:t>
      </w:r>
      <w:r w:rsidR="00767DC4">
        <w:t xml:space="preserve"> or negative</w:t>
      </w:r>
      <w:r w:rsidR="00264054">
        <w:t>,</w:t>
      </w:r>
      <w:r w:rsidR="00767DC4">
        <w:t xml:space="preserve"> as well as</w:t>
      </w:r>
      <w:r w:rsidR="00264054">
        <w:t xml:space="preserve"> strong and si</w:t>
      </w:r>
      <w:r w:rsidR="00264054">
        <w:t>g</w:t>
      </w:r>
      <w:r w:rsidR="00264054">
        <w:t xml:space="preserve">nificant relationship </w:t>
      </w:r>
      <w:r w:rsidR="000F32C1">
        <w:t>on</w:t>
      </w:r>
      <w:r w:rsidR="00264054">
        <w:t xml:space="preserve"> trust in E-Commerce.</w:t>
      </w:r>
    </w:p>
    <w:p w:rsidR="001E07D3" w:rsidRDefault="00C6439B" w:rsidP="00811BBF">
      <w:pPr>
        <w:pStyle w:val="DissertationNormal"/>
      </w:pPr>
      <w:r>
        <w:t>Item 7 in the trust scale also showed relatively low responses as well. The responses suggest that Nigerians still have negative perceptions about the web</w:t>
      </w:r>
      <w:r w:rsidR="0037749A">
        <w:t xml:space="preserve">. </w:t>
      </w:r>
      <w:r w:rsidR="004205A6">
        <w:t>As much as usabi</w:t>
      </w:r>
      <w:r w:rsidR="004205A6">
        <w:t>l</w:t>
      </w:r>
      <w:r w:rsidR="004205A6">
        <w:t>ity impact</w:t>
      </w:r>
      <w:r w:rsidR="00E30A04">
        <w:t>s</w:t>
      </w:r>
      <w:r w:rsidR="004205A6">
        <w:t xml:space="preserve"> E-Commerce positively in Nigeria, these factors also need to be considered for increased percentage of E-Commerce adoption.</w:t>
      </w:r>
    </w:p>
    <w:p w:rsidR="00DD5208" w:rsidRDefault="004A6F93" w:rsidP="00B708DD">
      <w:pPr>
        <w:pStyle w:val="Heading3"/>
      </w:pPr>
      <w:bookmarkStart w:id="82" w:name="_Toc333241067"/>
      <w:r>
        <w:rPr>
          <w:u w:val="single"/>
        </w:rPr>
        <w:t>Best Practices</w:t>
      </w:r>
      <w:bookmarkEnd w:id="82"/>
    </w:p>
    <w:p w:rsidR="004156B7" w:rsidRDefault="004156B7" w:rsidP="00156147">
      <w:pPr>
        <w:pStyle w:val="DissertationNormal"/>
      </w:pPr>
      <w:r>
        <w:t xml:space="preserve">Usability testing of </w:t>
      </w:r>
      <w:hyperlink r:id="rId44" w:history="1">
        <w:r w:rsidRPr="002D678B">
          <w:rPr>
            <w:rStyle w:val="Hyperlink"/>
          </w:rPr>
          <w:t>www.LiteraryWorld.Com.ng</w:t>
        </w:r>
      </w:hyperlink>
      <w:r>
        <w:t xml:space="preserve">  resulted in an improved website which promoted positive responses from consumers interacting with th</w:t>
      </w:r>
      <w:r w:rsidR="00B32A99">
        <w:t>e</w:t>
      </w:r>
      <w:r>
        <w:t xml:space="preserve"> website for the first time. Without </w:t>
      </w:r>
      <w:r w:rsidR="00565E4E">
        <w:t>prior knowledge of the vendor, first impressions from look and feel of the website</w:t>
      </w:r>
      <w:r w:rsidR="00006EF2">
        <w:t>, as well as easy navigation and seamless content search</w:t>
      </w:r>
      <w:r w:rsidR="00D53D13">
        <w:t xml:space="preserve"> </w:t>
      </w:r>
      <w:r w:rsidR="00565E4E">
        <w:t>inspired trust in the website</w:t>
      </w:r>
      <w:r w:rsidR="009E5B1A">
        <w:t>.</w:t>
      </w:r>
      <w:r w:rsidR="006475DD">
        <w:t xml:space="preserve"> </w:t>
      </w:r>
      <w:r w:rsidR="005340C8">
        <w:t xml:space="preserve">Several users commented on </w:t>
      </w:r>
      <w:r w:rsidR="00EE4930">
        <w:t>“</w:t>
      </w:r>
      <w:r w:rsidR="005340C8">
        <w:t>transparency</w:t>
      </w:r>
      <w:r w:rsidR="00EE4930">
        <w:t>”</w:t>
      </w:r>
      <w:r w:rsidR="005340C8">
        <w:t xml:space="preserve"> and </w:t>
      </w:r>
      <w:r w:rsidR="00EE4930">
        <w:t>“</w:t>
      </w:r>
      <w:r w:rsidR="005340C8">
        <w:t>openness</w:t>
      </w:r>
      <w:r w:rsidR="00EE4930">
        <w:t>”</w:t>
      </w:r>
      <w:r w:rsidR="005340C8">
        <w:t xml:space="preserve"> of the website</w:t>
      </w:r>
      <w:r w:rsidR="00EE4930">
        <w:t xml:space="preserve"> as contributors to their confidence in the website</w:t>
      </w:r>
      <w:r w:rsidR="005340C8">
        <w:t>.</w:t>
      </w:r>
    </w:p>
    <w:p w:rsidR="006475DD" w:rsidRDefault="006475DD" w:rsidP="00156147">
      <w:pPr>
        <w:pStyle w:val="DissertationNormal"/>
      </w:pPr>
      <w:r>
        <w:t xml:space="preserve">The objective of the Nigerian business going online is to grow its client base by retaining existing customers and winning new customers. Based on this research, it is imperative that organizations in Nigeria need to re-strategize by focusing on achieving higher </w:t>
      </w:r>
      <w:r w:rsidR="00C94081">
        <w:t>we</w:t>
      </w:r>
      <w:r w:rsidR="00C94081">
        <w:t>b</w:t>
      </w:r>
      <w:r w:rsidR="00C94081">
        <w:t xml:space="preserve">site </w:t>
      </w:r>
      <w:r>
        <w:t>usability levels by keeping designs simple and easy for the consumer to understand with the goal of promoting trust</w:t>
      </w:r>
      <w:r w:rsidR="00FB34D4">
        <w:t xml:space="preserve"> in their websites.</w:t>
      </w:r>
    </w:p>
    <w:p w:rsidR="00715ADF" w:rsidRDefault="00715ADF" w:rsidP="00156147">
      <w:pPr>
        <w:pStyle w:val="DissertationNormal"/>
      </w:pPr>
      <w:r>
        <w:t xml:space="preserve">Furthermore, </w:t>
      </w:r>
      <w:r w:rsidR="00EC184D">
        <w:t xml:space="preserve">the measurement scales and model developed is essential to </w:t>
      </w:r>
      <w:r w:rsidR="00EA276F">
        <w:t xml:space="preserve">industry in instances where predicting </w:t>
      </w:r>
      <w:r w:rsidR="00106FE3">
        <w:t xml:space="preserve">or measuring </w:t>
      </w:r>
      <w:r w:rsidR="00EA276F">
        <w:t>consumer trust is required.</w:t>
      </w:r>
      <w:r w:rsidR="00A447C4">
        <w:t xml:space="preserve"> </w:t>
      </w:r>
      <w:r w:rsidR="00AB50FE">
        <w:t>A particular e</w:t>
      </w:r>
      <w:r w:rsidR="00A447C4">
        <w:t xml:space="preserve">xample could be in testing </w:t>
      </w:r>
      <w:r w:rsidR="00AB50FE">
        <w:t xml:space="preserve">response to </w:t>
      </w:r>
      <w:r w:rsidR="00A447C4">
        <w:t xml:space="preserve">a new </w:t>
      </w:r>
      <w:r w:rsidR="00AB50FE">
        <w:t xml:space="preserve">E-Commerce </w:t>
      </w:r>
      <w:r w:rsidR="00A447C4">
        <w:t>website</w:t>
      </w:r>
      <w:r w:rsidR="002E6224">
        <w:t>.</w:t>
      </w:r>
    </w:p>
    <w:p w:rsidR="00AE2C0D" w:rsidRDefault="009F7804" w:rsidP="006877E9">
      <w:pPr>
        <w:pStyle w:val="Heading2"/>
        <w:numPr>
          <w:ilvl w:val="1"/>
          <w:numId w:val="46"/>
        </w:numPr>
        <w:rPr>
          <w:u w:val="single"/>
        </w:rPr>
      </w:pPr>
      <w:bookmarkStart w:id="83" w:name="_Toc333241068"/>
      <w:r>
        <w:rPr>
          <w:u w:val="single"/>
        </w:rPr>
        <w:lastRenderedPageBreak/>
        <w:t>Limitations of the Research</w:t>
      </w:r>
      <w:bookmarkEnd w:id="83"/>
    </w:p>
    <w:p w:rsidR="003E70A2" w:rsidRDefault="009F7804" w:rsidP="009F7804">
      <w:pPr>
        <w:pStyle w:val="DissertationNormal"/>
      </w:pPr>
      <w:r>
        <w:t xml:space="preserve">While the </w:t>
      </w:r>
      <w:r w:rsidR="00532059">
        <w:t xml:space="preserve">proposed </w:t>
      </w:r>
      <w:r>
        <w:t xml:space="preserve">model </w:t>
      </w:r>
      <w:r w:rsidR="004B5B5D">
        <w:t xml:space="preserve">extensively </w:t>
      </w:r>
      <w:r w:rsidR="00A9646E">
        <w:t xml:space="preserve">compared </w:t>
      </w:r>
      <w:r w:rsidR="00532059">
        <w:t>two variables (usability and trust)</w:t>
      </w:r>
      <w:r>
        <w:t xml:space="preserve"> </w:t>
      </w:r>
      <w:r w:rsidR="00532059">
        <w:t>i</w:t>
      </w:r>
      <w:r>
        <w:t>t</w:t>
      </w:r>
      <w:r w:rsidR="00897822">
        <w:t xml:space="preserve"> could have </w:t>
      </w:r>
      <w:r w:rsidR="004B5B5D">
        <w:t xml:space="preserve">measured the effects of other </w:t>
      </w:r>
      <w:r w:rsidR="00897822">
        <w:t>factors</w:t>
      </w:r>
      <w:r w:rsidR="004B5B5D">
        <w:t xml:space="preserve"> like privacy and security</w:t>
      </w:r>
      <w:r w:rsidR="00897822">
        <w:t xml:space="preserve"> </w:t>
      </w:r>
      <w:r w:rsidR="004B5B5D">
        <w:t>on consumer trust in E-Commerce to structure a more encompassing and detailed model</w:t>
      </w:r>
      <w:r w:rsidR="00897822">
        <w:t xml:space="preserve"> for trust in E-Commerce in Nigeria.</w:t>
      </w:r>
      <w:r w:rsidR="00DF2C98">
        <w:t xml:space="preserve"> </w:t>
      </w:r>
      <w:r w:rsidR="00A05BA6">
        <w:t>It is also evident that with usability accounting for 36% of the var</w:t>
      </w:r>
      <w:r w:rsidR="00A05BA6">
        <w:t>i</w:t>
      </w:r>
      <w:r w:rsidR="00A05BA6">
        <w:t xml:space="preserve">ance in trust, </w:t>
      </w:r>
      <w:r w:rsidR="00F12E0E">
        <w:t>there are other variables which may influence these results.</w:t>
      </w:r>
    </w:p>
    <w:p w:rsidR="006A7DCE" w:rsidRDefault="00AC7795" w:rsidP="00CA3DE7">
      <w:pPr>
        <w:pStyle w:val="DissertationNormal"/>
      </w:pPr>
      <w:r>
        <w:t xml:space="preserve">A </w:t>
      </w:r>
      <w:r w:rsidR="00F15ABB">
        <w:t xml:space="preserve">more </w:t>
      </w:r>
      <w:r w:rsidRPr="00EC6537">
        <w:rPr>
          <w:i/>
        </w:rPr>
        <w:t>significant</w:t>
      </w:r>
      <w:r>
        <w:t xml:space="preserve"> relationship</w:t>
      </w:r>
      <w:r w:rsidR="00EC6537">
        <w:t xml:space="preserve"> between the constructs was</w:t>
      </w:r>
      <w:r>
        <w:t xml:space="preserve"> </w:t>
      </w:r>
      <w:r w:rsidR="00E411A9">
        <w:t xml:space="preserve">observed </w:t>
      </w:r>
      <w:r>
        <w:t xml:space="preserve">with </w:t>
      </w:r>
      <w:r w:rsidR="00E411A9">
        <w:t xml:space="preserve">the </w:t>
      </w:r>
      <w:r>
        <w:t xml:space="preserve">larger </w:t>
      </w:r>
      <w:r w:rsidR="00E411A9">
        <w:t xml:space="preserve">main survey </w:t>
      </w:r>
      <w:r>
        <w:t>population</w:t>
      </w:r>
      <w:r w:rsidR="00E411A9">
        <w:t xml:space="preserve"> with lower critical value of t </w:t>
      </w:r>
      <w:r>
        <w:t xml:space="preserve">whilst a </w:t>
      </w:r>
      <w:r w:rsidRPr="00EC6537">
        <w:rPr>
          <w:i/>
        </w:rPr>
        <w:t>strong</w:t>
      </w:r>
      <w:r w:rsidR="00F15ABB">
        <w:rPr>
          <w:i/>
        </w:rPr>
        <w:t>er</w:t>
      </w:r>
      <w:r>
        <w:t xml:space="preserve"> relationship </w:t>
      </w:r>
      <w:r w:rsidR="00F15ABB">
        <w:t>was observed</w:t>
      </w:r>
      <w:r>
        <w:t xml:space="preserve"> with </w:t>
      </w:r>
      <w:r w:rsidR="00F15ABB">
        <w:t>the</w:t>
      </w:r>
      <w:r>
        <w:t xml:space="preserve"> smaller population</w:t>
      </w:r>
      <w:r w:rsidR="00F15ABB">
        <w:t xml:space="preserve"> </w:t>
      </w:r>
      <w:r w:rsidR="00C72BD1">
        <w:t xml:space="preserve">in the </w:t>
      </w:r>
      <w:r w:rsidR="00447551">
        <w:t xml:space="preserve">mini </w:t>
      </w:r>
      <w:r w:rsidR="00F15ABB">
        <w:t>survey/usability test population</w:t>
      </w:r>
      <w:r w:rsidR="00447551">
        <w:t xml:space="preserve"> with a higher corr</w:t>
      </w:r>
      <w:r w:rsidR="00447551">
        <w:t>e</w:t>
      </w:r>
      <w:r w:rsidR="00447551">
        <w:t>lation coefficient</w:t>
      </w:r>
      <w:r>
        <w:t>.</w:t>
      </w:r>
      <w:r w:rsidR="00F15ABB">
        <w:t xml:space="preserve"> </w:t>
      </w:r>
      <w:r w:rsidR="00A4667D">
        <w:t>With a value of alpha α = 0.05</w:t>
      </w:r>
      <w:r w:rsidR="00C72BD1">
        <w:t>,</w:t>
      </w:r>
      <w:r w:rsidR="00F15ABB">
        <w:t xml:space="preserve"> there existed the risk of rejecting the null hypothesis based on only a strong correlation calculated using a smaller sample </w:t>
      </w:r>
      <w:r w:rsidR="00E2435D">
        <w:t>(Type 1 error)</w:t>
      </w:r>
      <w:r w:rsidR="004D15F8">
        <w:t>. Attention must be paid to both strong correlation and significance.</w:t>
      </w:r>
    </w:p>
    <w:p w:rsidR="00AE2C0D" w:rsidRDefault="00AE2C0D" w:rsidP="00AE2C0D">
      <w:pPr>
        <w:pStyle w:val="StyleHeading2Underline"/>
      </w:pPr>
      <w:bookmarkStart w:id="84" w:name="_Toc333241069"/>
      <w:r>
        <w:t>Future Activity</w:t>
      </w:r>
      <w:bookmarkEnd w:id="84"/>
    </w:p>
    <w:p w:rsidR="007174CB" w:rsidRPr="003801AA" w:rsidRDefault="002844AD" w:rsidP="00C72BD1">
      <w:pPr>
        <w:pStyle w:val="DissertationNormal"/>
      </w:pPr>
      <w:r>
        <w:t xml:space="preserve">This research focused on usability which is just one of the many factors proposed to </w:t>
      </w:r>
      <w:r w:rsidR="009D61FC">
        <w:t xml:space="preserve">be related to </w:t>
      </w:r>
      <w:r>
        <w:t xml:space="preserve">trust. </w:t>
      </w:r>
      <w:r w:rsidR="00DB008C">
        <w:t xml:space="preserve">Although </w:t>
      </w:r>
      <w:r w:rsidR="00A233A4">
        <w:t>usability is responsible for about 36</w:t>
      </w:r>
      <w:r w:rsidR="00DB008C">
        <w:t xml:space="preserve">% of variance in trust, </w:t>
      </w:r>
      <w:r w:rsidR="009D61FC">
        <w:t xml:space="preserve">we cannot state categorically that usability </w:t>
      </w:r>
      <w:r w:rsidR="009D61FC">
        <w:rPr>
          <w:i/>
        </w:rPr>
        <w:t xml:space="preserve">causes </w:t>
      </w:r>
      <w:r w:rsidR="009D61FC">
        <w:t>trust. T</w:t>
      </w:r>
      <w:r w:rsidR="00DB008C">
        <w:t>here is room for f</w:t>
      </w:r>
      <w:r>
        <w:t xml:space="preserve">uture research on other </w:t>
      </w:r>
      <w:r w:rsidR="009D61FC">
        <w:t xml:space="preserve">variables which may impact </w:t>
      </w:r>
      <w:r>
        <w:t>trust such as security,</w:t>
      </w:r>
      <w:r w:rsidR="00061562">
        <w:t xml:space="preserve"> privacy,</w:t>
      </w:r>
      <w:r>
        <w:t xml:space="preserve"> brand</w:t>
      </w:r>
      <w:r w:rsidR="00DD6981">
        <w:t xml:space="preserve"> name</w:t>
      </w:r>
      <w:r w:rsidR="00DB008C">
        <w:t xml:space="preserve">, </w:t>
      </w:r>
      <w:r>
        <w:t>web infr</w:t>
      </w:r>
      <w:r>
        <w:t>a</w:t>
      </w:r>
      <w:r>
        <w:t>structure</w:t>
      </w:r>
      <w:r w:rsidR="00DB008C">
        <w:t xml:space="preserve"> and so on</w:t>
      </w:r>
      <w:r>
        <w:t xml:space="preserve">. </w:t>
      </w:r>
      <w:r w:rsidR="003801AA">
        <w:t xml:space="preserve">Also, the model should be extended to compute the outcomes from </w:t>
      </w:r>
      <w:r w:rsidR="003801AA">
        <w:rPr>
          <w:i/>
        </w:rPr>
        <w:t xml:space="preserve">trust </w:t>
      </w:r>
      <w:r w:rsidR="003801AA">
        <w:t xml:space="preserve">as represented by dotted lines linking trust to E-Commerce in the model </w:t>
      </w:r>
      <w:r w:rsidR="00A233A4">
        <w:t xml:space="preserve">shown in Fig 13. </w:t>
      </w:r>
      <w:r w:rsidR="003801AA">
        <w:t>(</w:t>
      </w:r>
      <w:r w:rsidR="0075473E">
        <w:t>Some of t</w:t>
      </w:r>
      <w:r w:rsidR="00873E5A">
        <w:t xml:space="preserve">hese outcomes could be </w:t>
      </w:r>
      <w:r w:rsidR="00A233A4">
        <w:t xml:space="preserve">how trust leads from </w:t>
      </w:r>
      <w:r w:rsidR="00A233A4" w:rsidRPr="00B54800">
        <w:rPr>
          <w:i/>
        </w:rPr>
        <w:t>intention</w:t>
      </w:r>
      <w:r w:rsidR="00A233A4">
        <w:t xml:space="preserve"> to </w:t>
      </w:r>
      <w:r w:rsidR="00873E5A">
        <w:t>actual pu</w:t>
      </w:r>
      <w:r w:rsidR="00873E5A">
        <w:t>r</w:t>
      </w:r>
      <w:r w:rsidR="00873E5A">
        <w:t>chase</w:t>
      </w:r>
      <w:r w:rsidR="008654C5">
        <w:t>, customer satisfaction</w:t>
      </w:r>
      <w:r w:rsidR="00873E5A">
        <w:t xml:space="preserve"> and loyalty</w:t>
      </w:r>
      <w:r w:rsidR="00CF3B25">
        <w:t>)</w:t>
      </w:r>
      <w:r w:rsidR="0075473E">
        <w:t>.</w:t>
      </w:r>
    </w:p>
    <w:p w:rsidR="00C673FA" w:rsidRDefault="007174CB" w:rsidP="00C72BD1">
      <w:pPr>
        <w:pStyle w:val="DissertationNormal"/>
      </w:pPr>
      <w:r>
        <w:t>T</w:t>
      </w:r>
      <w:r w:rsidR="002844AD">
        <w:t xml:space="preserve">he actual behaviour and reaction of </w:t>
      </w:r>
      <w:r w:rsidR="00C72BD1">
        <w:t xml:space="preserve">the </w:t>
      </w:r>
      <w:r w:rsidR="002844AD">
        <w:t>respondents to E-Commerce may also be measured against intentions as was presented in this stud</w:t>
      </w:r>
      <w:r w:rsidR="001D62BE">
        <w:t>y</w:t>
      </w:r>
      <w:r w:rsidR="00926B4F">
        <w:t>.</w:t>
      </w:r>
      <w:r w:rsidR="00516FCD">
        <w:t xml:space="preserve"> Trust in this study was li</w:t>
      </w:r>
      <w:r w:rsidR="00516FCD">
        <w:t>m</w:t>
      </w:r>
      <w:r w:rsidR="00516FCD">
        <w:t xml:space="preserve">ited to the </w:t>
      </w:r>
      <w:r w:rsidR="00516FCD" w:rsidRPr="00516FCD">
        <w:rPr>
          <w:i/>
        </w:rPr>
        <w:t>intention</w:t>
      </w:r>
      <w:r w:rsidR="00516FCD">
        <w:t xml:space="preserve"> of the respondents.</w:t>
      </w:r>
      <w:r w:rsidR="00D34796">
        <w:t xml:space="preserve"> </w:t>
      </w:r>
    </w:p>
    <w:p w:rsidR="004F3E38" w:rsidRDefault="004F3E38" w:rsidP="00D867FC">
      <w:pPr>
        <w:pStyle w:val="DissertationNormal"/>
      </w:pPr>
      <w:r>
        <w:lastRenderedPageBreak/>
        <w:t xml:space="preserve">The study focuses on Nigeria alone as a developing nation, future research </w:t>
      </w:r>
      <w:r w:rsidR="008069DB">
        <w:t>could co</w:t>
      </w:r>
      <w:r w:rsidR="008069DB">
        <w:t>m</w:t>
      </w:r>
      <w:r w:rsidR="008069DB">
        <w:t xml:space="preserve">pare populations for an insight into </w:t>
      </w:r>
      <w:r w:rsidR="0060667E">
        <w:t xml:space="preserve">such effects as have been discussed across </w:t>
      </w:r>
      <w:r w:rsidR="00404756">
        <w:t xml:space="preserve">national </w:t>
      </w:r>
      <w:r w:rsidR="00CA3DE7">
        <w:t>boundaries</w:t>
      </w:r>
      <w:r w:rsidR="0060667E">
        <w:t>.</w:t>
      </w:r>
    </w:p>
    <w:p w:rsidR="000B0E3C" w:rsidRDefault="00CA3DE7" w:rsidP="00C72BD1">
      <w:pPr>
        <w:pStyle w:val="DissertationNormal"/>
      </w:pPr>
      <w:r>
        <w:t xml:space="preserve">A study </w:t>
      </w:r>
      <w:r w:rsidR="00C72BD1">
        <w:t xml:space="preserve">that </w:t>
      </w:r>
      <w:r>
        <w:t xml:space="preserve">may compare websites, especially frequently used E-Commerce sites will also provide further insight into the factors influencing consumer trust in </w:t>
      </w:r>
      <w:r w:rsidR="00C72BD1">
        <w:t xml:space="preserve">E-Commerce </w:t>
      </w:r>
      <w:r>
        <w:t>in Nigeria.</w:t>
      </w:r>
    </w:p>
    <w:p w:rsidR="00C72BD1" w:rsidRPr="003E70A2" w:rsidRDefault="00C72BD1" w:rsidP="00C72BD1">
      <w:pPr>
        <w:pStyle w:val="DissertationNormal"/>
      </w:pPr>
      <w:r>
        <w:t xml:space="preserve">This study </w:t>
      </w:r>
      <w:r w:rsidR="00D03A4D">
        <w:t xml:space="preserve">successfully </w:t>
      </w:r>
      <w:r>
        <w:t>extends previous usability studies by developing validated mea</w:t>
      </w:r>
      <w:r>
        <w:t>s</w:t>
      </w:r>
      <w:r>
        <w:t>urement scales for usability and trust</w:t>
      </w:r>
      <w:r w:rsidR="0089643A">
        <w:t>. By</w:t>
      </w:r>
      <w:r>
        <w:t xml:space="preserve"> examining the role of usability in influencing trust in E-Commerce</w:t>
      </w:r>
      <w:r w:rsidR="007A36AE">
        <w:t xml:space="preserve"> in Nigeria</w:t>
      </w:r>
      <w:r w:rsidR="0089643A">
        <w:t xml:space="preserve">, it extends </w:t>
      </w:r>
      <w:hyperlink w:anchor="Flavian2006" w:history="1">
        <w:proofErr w:type="spellStart"/>
        <w:r w:rsidR="00AF0684" w:rsidRPr="008A2BFA">
          <w:rPr>
            <w:rStyle w:val="Hyperlink"/>
          </w:rPr>
          <w:t>Flavian</w:t>
        </w:r>
        <w:proofErr w:type="spellEnd"/>
        <w:r w:rsidR="00AF0684">
          <w:t xml:space="preserve">, </w:t>
        </w:r>
        <w:proofErr w:type="spellStart"/>
        <w:r w:rsidR="00AF0684">
          <w:t>Guinaliu</w:t>
        </w:r>
        <w:proofErr w:type="spellEnd"/>
        <w:r w:rsidR="00AF0684" w:rsidRPr="00554309">
          <w:t xml:space="preserve"> </w:t>
        </w:r>
        <w:r w:rsidR="00AF0684">
          <w:t>and</w:t>
        </w:r>
        <w:r w:rsidR="00AF0684" w:rsidRPr="00554309">
          <w:t xml:space="preserve"> </w:t>
        </w:r>
        <w:proofErr w:type="spellStart"/>
        <w:r w:rsidR="00AF0684" w:rsidRPr="00554309">
          <w:t>Gurrea</w:t>
        </w:r>
        <w:proofErr w:type="spellEnd"/>
        <w:r w:rsidR="00AF0684" w:rsidRPr="008A2BFA">
          <w:rPr>
            <w:rStyle w:val="Hyperlink"/>
          </w:rPr>
          <w:t>, 2006</w:t>
        </w:r>
      </w:hyperlink>
      <w:r w:rsidR="0089643A">
        <w:t xml:space="preserve"> by </w:t>
      </w:r>
      <w:r w:rsidR="00217B3E">
        <w:t>studying</w:t>
      </w:r>
      <w:r w:rsidR="0089643A">
        <w:t xml:space="preserve"> a particular nationality</w:t>
      </w:r>
      <w:r w:rsidR="00217B3E">
        <w:t xml:space="preserve"> (Nigeria)</w:t>
      </w:r>
      <w:r w:rsidR="00636C1C">
        <w:t xml:space="preserve"> and extends </w:t>
      </w:r>
      <w:hyperlink w:anchor="AdekunleandTella2008" w:history="1">
        <w:proofErr w:type="spellStart"/>
        <w:r w:rsidR="00434CCF" w:rsidRPr="00323CA4">
          <w:rPr>
            <w:rStyle w:val="Hyperlink"/>
          </w:rPr>
          <w:t>Adekunle</w:t>
        </w:r>
        <w:proofErr w:type="spellEnd"/>
        <w:r w:rsidR="00434CCF" w:rsidRPr="00323CA4">
          <w:rPr>
            <w:rStyle w:val="Hyperlink"/>
          </w:rPr>
          <w:t xml:space="preserve"> and </w:t>
        </w:r>
        <w:proofErr w:type="spellStart"/>
        <w:r w:rsidR="00434CCF" w:rsidRPr="00323CA4">
          <w:rPr>
            <w:rStyle w:val="Hyperlink"/>
          </w:rPr>
          <w:t>Tella</w:t>
        </w:r>
        <w:proofErr w:type="spellEnd"/>
        <w:r w:rsidR="00434CCF" w:rsidRPr="00323CA4">
          <w:rPr>
            <w:rStyle w:val="Hyperlink"/>
          </w:rPr>
          <w:t>, 2008</w:t>
        </w:r>
      </w:hyperlink>
      <w:r w:rsidR="002141E4">
        <w:rPr>
          <w:rStyle w:val="Hyperlink"/>
        </w:rPr>
        <w:t xml:space="preserve">; </w:t>
      </w:r>
      <w:proofErr w:type="spellStart"/>
      <w:r w:rsidR="002141E4" w:rsidRPr="002141E4">
        <w:rPr>
          <w:rStyle w:val="Hyperlink"/>
        </w:rPr>
        <w:t>Bedi</w:t>
      </w:r>
      <w:proofErr w:type="spellEnd"/>
      <w:r w:rsidR="002141E4" w:rsidRPr="002141E4">
        <w:rPr>
          <w:rStyle w:val="Hyperlink"/>
        </w:rPr>
        <w:t xml:space="preserve"> and </w:t>
      </w:r>
      <w:proofErr w:type="spellStart"/>
      <w:r w:rsidR="002141E4" w:rsidRPr="002141E4">
        <w:rPr>
          <w:rStyle w:val="Hyperlink"/>
        </w:rPr>
        <w:t>Banti</w:t>
      </w:r>
      <w:proofErr w:type="spellEnd"/>
      <w:r w:rsidR="002141E4" w:rsidRPr="002141E4">
        <w:rPr>
          <w:rStyle w:val="Hyperlink"/>
        </w:rPr>
        <w:t>, 2006</w:t>
      </w:r>
      <w:r w:rsidR="00636C1C">
        <w:t xml:space="preserve"> by</w:t>
      </w:r>
      <w:r w:rsidR="00C43AC6">
        <w:t xml:space="preserve"> providing statistical proof of the usability factor’s effects on </w:t>
      </w:r>
      <w:r w:rsidR="00EB491E">
        <w:t xml:space="preserve">trust in </w:t>
      </w:r>
      <w:r w:rsidR="00C43AC6">
        <w:t>E-Commerce</w:t>
      </w:r>
      <w:r>
        <w:t>.</w:t>
      </w:r>
      <w:r w:rsidR="00C3647B">
        <w:t xml:space="preserve"> The development and </w:t>
      </w:r>
      <w:r w:rsidR="00DF6E28">
        <w:t>validation of the trust and usability scales provides subsequent r</w:t>
      </w:r>
      <w:r w:rsidR="00DF6E28">
        <w:t>e</w:t>
      </w:r>
      <w:r w:rsidR="00DF6E28">
        <w:t>search with tested and proved</w:t>
      </w:r>
      <w:r w:rsidR="00C3647B">
        <w:t xml:space="preserve"> measurement scales</w:t>
      </w:r>
      <w:r w:rsidR="00831CF9">
        <w:t>.</w:t>
      </w:r>
    </w:p>
    <w:p w:rsidR="00C72BD1" w:rsidRDefault="00C72BD1" w:rsidP="00C72BD1">
      <w:pPr>
        <w:pStyle w:val="DissertationNormal"/>
      </w:pPr>
    </w:p>
    <w:p w:rsidR="00C673FA" w:rsidRDefault="00C673FA" w:rsidP="009652B1">
      <w:pPr>
        <w:pStyle w:val="Subtitle"/>
        <w:spacing w:before="240" w:line="360" w:lineRule="auto"/>
      </w:pPr>
      <w:r>
        <w:rPr>
          <w:sz w:val="20"/>
          <w:szCs w:val="20"/>
        </w:rPr>
        <w:br w:type="page"/>
      </w:r>
      <w:bookmarkStart w:id="85" w:name="_Toc333241070"/>
      <w:r>
        <w:lastRenderedPageBreak/>
        <w:t>REFRENCES CITED</w:t>
      </w:r>
      <w:bookmarkEnd w:id="85"/>
    </w:p>
    <w:p w:rsidR="00031D4B" w:rsidRPr="00DF5590" w:rsidRDefault="00031D4B" w:rsidP="000F0978">
      <w:pPr>
        <w:pStyle w:val="List"/>
        <w:spacing w:after="240"/>
      </w:pPr>
      <w:bookmarkStart w:id="86" w:name="AdekunleandTella2008"/>
      <w:bookmarkEnd w:id="86"/>
      <w:proofErr w:type="spellStart"/>
      <w:r>
        <w:t>Adekunle</w:t>
      </w:r>
      <w:proofErr w:type="spellEnd"/>
      <w:r>
        <w:t xml:space="preserve">, P.A. &amp; </w:t>
      </w:r>
      <w:proofErr w:type="spellStart"/>
      <w:r>
        <w:t>Tella</w:t>
      </w:r>
      <w:proofErr w:type="spellEnd"/>
      <w:r>
        <w:t>, A. (2008) ‘Nigerian SMEs Participation in Electronic Economy:</w:t>
      </w:r>
      <w:r w:rsidR="00DF5590">
        <w:t xml:space="preserve"> </w:t>
      </w:r>
      <w:r>
        <w:t>Problems and Way Forward’</w:t>
      </w:r>
      <w:r w:rsidR="00DF5590">
        <w:t xml:space="preserve"> </w:t>
      </w:r>
      <w:r w:rsidR="00DF5590">
        <w:rPr>
          <w:i/>
        </w:rPr>
        <w:t xml:space="preserve">Journal of Internet Banking and Commerce, </w:t>
      </w:r>
      <w:r w:rsidR="00DF5590">
        <w:t>12 (3), D</w:t>
      </w:r>
      <w:r w:rsidR="00DF5590">
        <w:t>e</w:t>
      </w:r>
      <w:r w:rsidR="00DF5590">
        <w:t xml:space="preserve">cember [Online]. Available from: </w:t>
      </w:r>
      <w:hyperlink r:id="rId45" w:history="1">
        <w:r w:rsidR="00BF7846">
          <w:rPr>
            <w:rStyle w:val="Hyperlink"/>
          </w:rPr>
          <w:t>http://www.arraydev.com/commerce/jibc/2008-12/JIBCArticleTemplate-Tella.pdf</w:t>
        </w:r>
      </w:hyperlink>
      <w:r w:rsidR="00BF7846">
        <w:t xml:space="preserve"> (Accessed: 4 July 2012)</w:t>
      </w:r>
      <w:r w:rsidR="00DF5590">
        <w:t xml:space="preserve"> </w:t>
      </w:r>
    </w:p>
    <w:p w:rsidR="00997B3C" w:rsidRPr="005D1A98" w:rsidRDefault="00997B3C" w:rsidP="000F0978">
      <w:pPr>
        <w:pStyle w:val="List"/>
        <w:spacing w:after="240"/>
        <w:rPr>
          <w:i/>
        </w:rPr>
      </w:pPr>
      <w:bookmarkStart w:id="87" w:name="AdesinaAndAyo2010"/>
      <w:bookmarkEnd w:id="87"/>
      <w:proofErr w:type="spellStart"/>
      <w:r>
        <w:t>Adesina</w:t>
      </w:r>
      <w:proofErr w:type="spellEnd"/>
      <w:r>
        <w:t>, A.A. &amp; Ayo, C.K. (</w:t>
      </w:r>
      <w:r w:rsidR="00811795">
        <w:t>2010</w:t>
      </w:r>
      <w:r>
        <w:t>)</w:t>
      </w:r>
      <w:r w:rsidR="00811795">
        <w:t xml:space="preserve"> ‘An Empirical Investigation of the Level of Users’ A</w:t>
      </w:r>
      <w:r w:rsidR="00811795">
        <w:t>c</w:t>
      </w:r>
      <w:r w:rsidR="00811795">
        <w:t>ceptance of E-Banking in Nigeria</w:t>
      </w:r>
      <w:r w:rsidR="005D1A98">
        <w:t xml:space="preserve">, </w:t>
      </w:r>
      <w:r w:rsidR="005D1A98">
        <w:rPr>
          <w:i/>
        </w:rPr>
        <w:t xml:space="preserve">Journal of Internet Banking and Commerce, </w:t>
      </w:r>
      <w:r w:rsidR="00B86235" w:rsidRPr="00B86235">
        <w:t>15 (1), April</w:t>
      </w:r>
      <w:r w:rsidR="009A32C0">
        <w:t xml:space="preserve"> [Online]</w:t>
      </w:r>
      <w:r w:rsidR="0032096C">
        <w:t>. Available from:</w:t>
      </w:r>
      <w:r w:rsidR="0087510C">
        <w:t xml:space="preserve"> </w:t>
      </w:r>
      <w:hyperlink r:id="rId46" w:history="1">
        <w:r w:rsidR="008136CA">
          <w:rPr>
            <w:rStyle w:val="Hyperlink"/>
          </w:rPr>
          <w:t>http://www.arraydev.com/commerce/jibc/2010-04/Adesina.pdf</w:t>
        </w:r>
      </w:hyperlink>
      <w:r w:rsidR="008136CA">
        <w:t xml:space="preserve"> (Accessed: 4 July 2012)</w:t>
      </w:r>
    </w:p>
    <w:p w:rsidR="001E6405" w:rsidRDefault="001E6405" w:rsidP="000F0978">
      <w:pPr>
        <w:pStyle w:val="List"/>
        <w:spacing w:after="240"/>
      </w:pPr>
      <w:bookmarkStart w:id="88" w:name="Adeyeye2008"/>
      <w:bookmarkEnd w:id="88"/>
      <w:proofErr w:type="spellStart"/>
      <w:r>
        <w:t>Adeyeye</w:t>
      </w:r>
      <w:proofErr w:type="spellEnd"/>
      <w:r>
        <w:t>, M. (2008) ‘E-Commerce, Business Methods and evaluation of payment met</w:t>
      </w:r>
      <w:r>
        <w:t>h</w:t>
      </w:r>
      <w:r>
        <w:t xml:space="preserve">ods in Nigeria’, </w:t>
      </w:r>
      <w:r w:rsidRPr="009E77AD">
        <w:rPr>
          <w:i/>
        </w:rPr>
        <w:t>Electronic Journal Information Systems Evaluation</w:t>
      </w:r>
      <w:r>
        <w:t xml:space="preserve">, 11(1) pp. 45-50 [Online] Available from: </w:t>
      </w:r>
      <w:hyperlink r:id="rId47" w:history="1">
        <w:r w:rsidRPr="00C32379">
          <w:rPr>
            <w:rStyle w:val="Hyperlink"/>
          </w:rPr>
          <w:t>www.ejise.com</w:t>
        </w:r>
      </w:hyperlink>
      <w:r>
        <w:t xml:space="preserve"> (Accessed: 06 June 2012)</w:t>
      </w:r>
    </w:p>
    <w:p w:rsidR="0061090C" w:rsidRDefault="0061090C" w:rsidP="000F0978">
      <w:pPr>
        <w:pStyle w:val="List"/>
        <w:spacing w:after="240"/>
        <w:rPr>
          <w:rFonts w:cs="Arial"/>
          <w:szCs w:val="20"/>
        </w:rPr>
      </w:pPr>
      <w:bookmarkStart w:id="89" w:name="Afzaletal2010"/>
      <w:bookmarkEnd w:id="89"/>
      <w:proofErr w:type="spellStart"/>
      <w:r>
        <w:t>Af</w:t>
      </w:r>
      <w:r w:rsidRPr="00554309">
        <w:rPr>
          <w:rFonts w:cs="Arial"/>
          <w:szCs w:val="20"/>
        </w:rPr>
        <w:t>zal</w:t>
      </w:r>
      <w:proofErr w:type="spellEnd"/>
      <w:r w:rsidRPr="00554309">
        <w:rPr>
          <w:rFonts w:cs="Arial"/>
          <w:szCs w:val="20"/>
        </w:rPr>
        <w:t xml:space="preserve">, H. Khan, M. A. Ur </w:t>
      </w:r>
      <w:proofErr w:type="spellStart"/>
      <w:r w:rsidRPr="00554309">
        <w:rPr>
          <w:rFonts w:cs="Arial"/>
          <w:szCs w:val="20"/>
        </w:rPr>
        <w:t>Rheman</w:t>
      </w:r>
      <w:proofErr w:type="spellEnd"/>
      <w:r w:rsidRPr="00554309">
        <w:rPr>
          <w:rFonts w:cs="Arial"/>
          <w:szCs w:val="20"/>
        </w:rPr>
        <w:t xml:space="preserve">, K. Ali, I. </w:t>
      </w:r>
      <w:proofErr w:type="spellStart"/>
      <w:r w:rsidRPr="00554309">
        <w:rPr>
          <w:rFonts w:cs="Arial"/>
          <w:szCs w:val="20"/>
        </w:rPr>
        <w:t>Wajahat</w:t>
      </w:r>
      <w:proofErr w:type="spellEnd"/>
      <w:r w:rsidRPr="00554309">
        <w:rPr>
          <w:rFonts w:cs="Arial"/>
          <w:szCs w:val="20"/>
        </w:rPr>
        <w:t xml:space="preserve">, </w:t>
      </w:r>
      <w:proofErr w:type="gramStart"/>
      <w:r w:rsidRPr="00554309">
        <w:rPr>
          <w:rFonts w:cs="Arial"/>
          <w:szCs w:val="20"/>
        </w:rPr>
        <w:t>S</w:t>
      </w:r>
      <w:proofErr w:type="gramEnd"/>
      <w:r>
        <w:t xml:space="preserve">. (2010) </w:t>
      </w:r>
      <w:r w:rsidRPr="00554309">
        <w:rPr>
          <w:rFonts w:cs="Arial"/>
          <w:szCs w:val="20"/>
        </w:rPr>
        <w:t>‘Consumer Trust in the Brand: Can it be built through brand reputation, brand competence and brand pr</w:t>
      </w:r>
      <w:r w:rsidRPr="00554309">
        <w:rPr>
          <w:rFonts w:cs="Arial"/>
          <w:szCs w:val="20"/>
        </w:rPr>
        <w:t>e</w:t>
      </w:r>
      <w:r w:rsidRPr="00554309">
        <w:rPr>
          <w:rFonts w:cs="Arial"/>
          <w:szCs w:val="20"/>
        </w:rPr>
        <w:t>dictability’</w:t>
      </w:r>
      <w:r>
        <w:t xml:space="preserve">.  </w:t>
      </w:r>
      <w:r w:rsidRPr="00554309">
        <w:rPr>
          <w:rFonts w:cs="Arial"/>
          <w:i/>
          <w:szCs w:val="20"/>
        </w:rPr>
        <w:t xml:space="preserve">Journal of International business research, </w:t>
      </w:r>
      <w:r w:rsidRPr="00554309">
        <w:rPr>
          <w:rFonts w:cs="Arial"/>
          <w:szCs w:val="20"/>
        </w:rPr>
        <w:t>3 (1), January, pp.43-5</w:t>
      </w:r>
      <w:r>
        <w:rPr>
          <w:rFonts w:cs="Arial"/>
          <w:szCs w:val="20"/>
        </w:rPr>
        <w:t>1</w:t>
      </w:r>
    </w:p>
    <w:p w:rsidR="0061090C" w:rsidRDefault="0061090C" w:rsidP="000F0978">
      <w:pPr>
        <w:pStyle w:val="List"/>
        <w:spacing w:after="240"/>
        <w:rPr>
          <w:rFonts w:cs="Arial"/>
          <w:szCs w:val="20"/>
        </w:rPr>
      </w:pPr>
      <w:bookmarkStart w:id="90" w:name="Akintola2011"/>
      <w:bookmarkStart w:id="91" w:name="Alexander1977"/>
      <w:bookmarkEnd w:id="90"/>
      <w:proofErr w:type="spellStart"/>
      <w:r>
        <w:t>A</w:t>
      </w:r>
      <w:r w:rsidRPr="00554309">
        <w:rPr>
          <w:rFonts w:cs="Arial"/>
          <w:szCs w:val="20"/>
        </w:rPr>
        <w:t>kintola</w:t>
      </w:r>
      <w:proofErr w:type="spellEnd"/>
      <w:r w:rsidRPr="00554309">
        <w:rPr>
          <w:rFonts w:cs="Arial"/>
          <w:szCs w:val="20"/>
        </w:rPr>
        <w:t xml:space="preserve">, K.G. </w:t>
      </w:r>
      <w:proofErr w:type="spellStart"/>
      <w:r w:rsidRPr="00554309">
        <w:rPr>
          <w:rFonts w:cs="Arial"/>
          <w:szCs w:val="20"/>
        </w:rPr>
        <w:t>Akinyede</w:t>
      </w:r>
      <w:proofErr w:type="spellEnd"/>
      <w:r w:rsidRPr="00554309">
        <w:rPr>
          <w:rFonts w:cs="Arial"/>
          <w:szCs w:val="20"/>
        </w:rPr>
        <w:t xml:space="preserve">, R.O. &amp; </w:t>
      </w:r>
      <w:proofErr w:type="spellStart"/>
      <w:r w:rsidRPr="00554309">
        <w:rPr>
          <w:rFonts w:cs="Arial"/>
          <w:szCs w:val="20"/>
        </w:rPr>
        <w:t>Agbonifo</w:t>
      </w:r>
      <w:proofErr w:type="spellEnd"/>
      <w:r w:rsidRPr="00554309">
        <w:rPr>
          <w:rFonts w:cs="Arial"/>
          <w:szCs w:val="20"/>
        </w:rPr>
        <w:t>, C.O</w:t>
      </w:r>
      <w:r>
        <w:t>. (2011</w:t>
      </w:r>
      <w:bookmarkEnd w:id="91"/>
      <w:r w:rsidR="00B1375B">
        <w:t>) Appraising</w:t>
      </w:r>
      <w:r w:rsidRPr="00554309">
        <w:rPr>
          <w:rFonts w:cs="Arial"/>
          <w:szCs w:val="20"/>
        </w:rPr>
        <w:t xml:space="preserve"> Nigeria Readiness for </w:t>
      </w:r>
      <w:proofErr w:type="spellStart"/>
      <w:r w:rsidRPr="00554309">
        <w:rPr>
          <w:rFonts w:cs="Arial"/>
          <w:szCs w:val="20"/>
        </w:rPr>
        <w:t>eCommerce</w:t>
      </w:r>
      <w:proofErr w:type="spellEnd"/>
      <w:r w:rsidRPr="00554309">
        <w:rPr>
          <w:rFonts w:cs="Arial"/>
          <w:szCs w:val="20"/>
        </w:rPr>
        <w:t xml:space="preserve"> towards achieving vision 20: 2020</w:t>
      </w:r>
      <w:r>
        <w:rPr>
          <w:rFonts w:cs="Arial"/>
          <w:szCs w:val="20"/>
        </w:rPr>
        <w:t xml:space="preserve"> [Online]. Available from: </w:t>
      </w:r>
      <w:hyperlink r:id="rId48" w:history="1">
        <w:r w:rsidRPr="00554309">
          <w:rPr>
            <w:rFonts w:cs="Arial"/>
            <w:color w:val="1155CC"/>
            <w:szCs w:val="20"/>
            <w:u w:val="single"/>
          </w:rPr>
          <w:t>www</w:t>
        </w:r>
      </w:hyperlink>
      <w:hyperlink r:id="rId49" w:history="1">
        <w:r w:rsidRPr="00554309">
          <w:rPr>
            <w:rFonts w:cs="Arial"/>
            <w:color w:val="1155CC"/>
            <w:szCs w:val="20"/>
            <w:u w:val="single"/>
          </w:rPr>
          <w:t>.</w:t>
        </w:r>
      </w:hyperlink>
      <w:hyperlink r:id="rId50" w:history="1">
        <w:proofErr w:type="gramStart"/>
        <w:r w:rsidRPr="00554309">
          <w:rPr>
            <w:rFonts w:cs="Arial"/>
            <w:color w:val="1155CC"/>
            <w:szCs w:val="20"/>
            <w:u w:val="single"/>
          </w:rPr>
          <w:t>arpapress</w:t>
        </w:r>
        <w:proofErr w:type="gramEnd"/>
      </w:hyperlink>
      <w:hyperlink r:id="rId51" w:history="1">
        <w:r w:rsidRPr="00554309">
          <w:rPr>
            <w:rFonts w:cs="Arial"/>
            <w:color w:val="1155CC"/>
            <w:szCs w:val="20"/>
            <w:u w:val="single"/>
          </w:rPr>
          <w:t>.</w:t>
        </w:r>
      </w:hyperlink>
      <w:hyperlink r:id="rId52" w:history="1">
        <w:r w:rsidRPr="00554309">
          <w:rPr>
            <w:rFonts w:cs="Arial"/>
            <w:color w:val="1155CC"/>
            <w:szCs w:val="20"/>
            <w:u w:val="single"/>
          </w:rPr>
          <w:t>com</w:t>
        </w:r>
      </w:hyperlink>
      <w:hyperlink r:id="rId53" w:history="1">
        <w:r w:rsidRPr="00554309">
          <w:rPr>
            <w:rFonts w:cs="Arial"/>
            <w:color w:val="1155CC"/>
            <w:szCs w:val="20"/>
            <w:u w:val="single"/>
          </w:rPr>
          <w:t>/</w:t>
        </w:r>
      </w:hyperlink>
      <w:hyperlink r:id="rId54" w:history="1">
        <w:r w:rsidRPr="00554309">
          <w:rPr>
            <w:rFonts w:cs="Arial"/>
            <w:color w:val="1155CC"/>
            <w:szCs w:val="20"/>
            <w:u w:val="single"/>
          </w:rPr>
          <w:t>volumes</w:t>
        </w:r>
      </w:hyperlink>
      <w:hyperlink r:id="rId55" w:history="1">
        <w:r w:rsidRPr="00554309">
          <w:rPr>
            <w:rFonts w:cs="Arial"/>
            <w:color w:val="1155CC"/>
            <w:szCs w:val="20"/>
            <w:u w:val="single"/>
          </w:rPr>
          <w:t>/</w:t>
        </w:r>
      </w:hyperlink>
      <w:hyperlink r:id="rId56" w:history="1">
        <w:r w:rsidRPr="00554309">
          <w:rPr>
            <w:rFonts w:cs="Arial"/>
            <w:color w:val="1155CC"/>
            <w:szCs w:val="20"/>
            <w:u w:val="single"/>
          </w:rPr>
          <w:t>vol</w:t>
        </w:r>
      </w:hyperlink>
      <w:hyperlink r:id="rId57" w:history="1">
        <w:r w:rsidRPr="00554309">
          <w:rPr>
            <w:rFonts w:cs="Arial"/>
            <w:color w:val="1155CC"/>
            <w:szCs w:val="20"/>
            <w:u w:val="single"/>
          </w:rPr>
          <w:t>9</w:t>
        </w:r>
      </w:hyperlink>
      <w:hyperlink r:id="rId58" w:history="1">
        <w:r w:rsidRPr="00554309">
          <w:rPr>
            <w:rFonts w:cs="Arial"/>
            <w:color w:val="1155CC"/>
            <w:szCs w:val="20"/>
            <w:u w:val="single"/>
          </w:rPr>
          <w:t>Issue</w:t>
        </w:r>
      </w:hyperlink>
      <w:hyperlink r:id="rId59" w:history="1">
        <w:r w:rsidRPr="00554309">
          <w:rPr>
            <w:rFonts w:cs="Arial"/>
            <w:color w:val="1155CC"/>
            <w:szCs w:val="20"/>
            <w:u w:val="single"/>
          </w:rPr>
          <w:t>2/</w:t>
        </w:r>
      </w:hyperlink>
      <w:hyperlink r:id="rId60" w:history="1">
        <w:r w:rsidRPr="00554309">
          <w:rPr>
            <w:rFonts w:cs="Arial"/>
            <w:color w:val="1155CC"/>
            <w:szCs w:val="20"/>
            <w:u w:val="single"/>
          </w:rPr>
          <w:t>IJRRAS</w:t>
        </w:r>
      </w:hyperlink>
      <w:hyperlink r:id="rId61" w:history="1">
        <w:r w:rsidRPr="00554309">
          <w:rPr>
            <w:rFonts w:cs="Arial"/>
            <w:color w:val="1155CC"/>
            <w:szCs w:val="20"/>
            <w:u w:val="single"/>
          </w:rPr>
          <w:t>_9_2_18.</w:t>
        </w:r>
      </w:hyperlink>
      <w:hyperlink r:id="rId62" w:history="1">
        <w:r w:rsidRPr="00554309">
          <w:rPr>
            <w:rFonts w:cs="Arial"/>
            <w:color w:val="1155CC"/>
            <w:szCs w:val="20"/>
            <w:u w:val="single"/>
          </w:rPr>
          <w:t>pdf</w:t>
        </w:r>
      </w:hyperlink>
      <w:r>
        <w:rPr>
          <w:rFonts w:cs="Arial"/>
          <w:szCs w:val="20"/>
        </w:rPr>
        <w:t xml:space="preserve"> (</w:t>
      </w:r>
      <w:r w:rsidRPr="00554309">
        <w:rPr>
          <w:rFonts w:cs="Arial"/>
          <w:szCs w:val="20"/>
        </w:rPr>
        <w:t>Accessed: 1 Dece</w:t>
      </w:r>
      <w:r w:rsidRPr="00554309">
        <w:rPr>
          <w:rFonts w:cs="Arial"/>
          <w:szCs w:val="20"/>
        </w:rPr>
        <w:t>m</w:t>
      </w:r>
      <w:r w:rsidRPr="00554309">
        <w:rPr>
          <w:rFonts w:cs="Arial"/>
          <w:szCs w:val="20"/>
        </w:rPr>
        <w:t>ber 201</w:t>
      </w:r>
      <w:r>
        <w:rPr>
          <w:rFonts w:cs="Arial"/>
          <w:szCs w:val="20"/>
        </w:rPr>
        <w:t>1</w:t>
      </w:r>
      <w:r w:rsidR="00441F2A">
        <w:rPr>
          <w:rFonts w:cs="Arial"/>
          <w:szCs w:val="20"/>
        </w:rPr>
        <w:t>)</w:t>
      </w:r>
    </w:p>
    <w:p w:rsidR="004F3CB4" w:rsidRPr="001A7922" w:rsidRDefault="004D3BB4" w:rsidP="000F0978">
      <w:pPr>
        <w:pStyle w:val="List"/>
        <w:spacing w:after="240"/>
        <w:rPr>
          <w:i/>
        </w:rPr>
      </w:pPr>
      <w:bookmarkStart w:id="92" w:name="AlRadaideh2011"/>
      <w:bookmarkEnd w:id="92"/>
      <w:r>
        <w:t>Al-</w:t>
      </w:r>
      <w:proofErr w:type="spellStart"/>
      <w:r>
        <w:t>Radaideh</w:t>
      </w:r>
      <w:proofErr w:type="spellEnd"/>
      <w:r>
        <w:t>, Q. A., Abu-</w:t>
      </w:r>
      <w:proofErr w:type="spellStart"/>
      <w:r>
        <w:t>Shanab</w:t>
      </w:r>
      <w:proofErr w:type="spellEnd"/>
      <w:r>
        <w:t xml:space="preserve">, E., </w:t>
      </w:r>
      <w:r w:rsidR="004F3CB4">
        <w:t>Haman, S. &amp; Abu-Salem, H. (</w:t>
      </w:r>
      <w:r w:rsidR="0042076B">
        <w:t>2011</w:t>
      </w:r>
      <w:r w:rsidR="004F3CB4">
        <w:t>)</w:t>
      </w:r>
      <w:r w:rsidR="0042076B">
        <w:t xml:space="preserve"> </w:t>
      </w:r>
      <w:r w:rsidR="00C052C6">
        <w:t xml:space="preserve">‘Usability of Online News Websites: A user perspective approach’, </w:t>
      </w:r>
      <w:r w:rsidR="001A7922">
        <w:rPr>
          <w:i/>
        </w:rPr>
        <w:t>International Journal of Human &amp; Social Sciences</w:t>
      </w:r>
      <w:r w:rsidR="001A7922" w:rsidRPr="001A7922">
        <w:t xml:space="preserve">, 6 (2), </w:t>
      </w:r>
      <w:r w:rsidR="00DF1DEB">
        <w:t>pp. 114-122</w:t>
      </w:r>
    </w:p>
    <w:p w:rsidR="007A39BB" w:rsidRDefault="007A39BB" w:rsidP="000F0978">
      <w:pPr>
        <w:pStyle w:val="List"/>
        <w:spacing w:after="240"/>
      </w:pPr>
      <w:bookmarkStart w:id="93" w:name="Arif2011"/>
      <w:bookmarkEnd w:id="93"/>
      <w:proofErr w:type="spellStart"/>
      <w:r>
        <w:t>Arif</w:t>
      </w:r>
      <w:proofErr w:type="spellEnd"/>
      <w:r>
        <w:t xml:space="preserve">, M. &amp; </w:t>
      </w:r>
      <w:proofErr w:type="spellStart"/>
      <w:r>
        <w:t>Arif</w:t>
      </w:r>
      <w:proofErr w:type="spellEnd"/>
      <w:r>
        <w:t xml:space="preserve">. S. (2011) </w:t>
      </w:r>
      <w:r w:rsidR="00EE4350" w:rsidRPr="00554309">
        <w:rPr>
          <w:rFonts w:cs="Arial"/>
        </w:rPr>
        <w:t xml:space="preserve">‘Trust as a standard for ecommerce infrastructure’, </w:t>
      </w:r>
      <w:r w:rsidR="00336495">
        <w:rPr>
          <w:rFonts w:cs="Arial"/>
          <w:i/>
          <w:iCs/>
        </w:rPr>
        <w:t xml:space="preserve">Advances in Networks and Communications: </w:t>
      </w:r>
      <w:r w:rsidR="00497B64">
        <w:rPr>
          <w:rFonts w:cs="Arial"/>
          <w:i/>
          <w:iCs/>
        </w:rPr>
        <w:t>C</w:t>
      </w:r>
      <w:r w:rsidR="00336495">
        <w:rPr>
          <w:rFonts w:cs="Arial"/>
          <w:i/>
          <w:iCs/>
        </w:rPr>
        <w:t>ommunications in Computer and Information Sc</w:t>
      </w:r>
      <w:r w:rsidR="00336495">
        <w:rPr>
          <w:rFonts w:cs="Arial"/>
          <w:i/>
          <w:iCs/>
        </w:rPr>
        <w:t>i</w:t>
      </w:r>
      <w:r w:rsidR="00336495">
        <w:rPr>
          <w:rFonts w:cs="Arial"/>
          <w:i/>
          <w:iCs/>
        </w:rPr>
        <w:t>ence</w:t>
      </w:r>
      <w:r w:rsidR="00EE4350" w:rsidRPr="00554309">
        <w:rPr>
          <w:rFonts w:cs="Arial"/>
          <w:i/>
          <w:iCs/>
        </w:rPr>
        <w:t xml:space="preserve">, 132 (2), </w:t>
      </w:r>
      <w:r w:rsidR="00EE4350" w:rsidRPr="00554309">
        <w:rPr>
          <w:rFonts w:cs="Arial"/>
        </w:rPr>
        <w:t xml:space="preserve">pp. 464-471, </w:t>
      </w:r>
      <w:proofErr w:type="spellStart"/>
      <w:r w:rsidR="005F75BB">
        <w:rPr>
          <w:rFonts w:cs="Arial"/>
        </w:rPr>
        <w:t>Springerlink</w:t>
      </w:r>
      <w:proofErr w:type="spellEnd"/>
      <w:r w:rsidR="005F75BB">
        <w:rPr>
          <w:rFonts w:cs="Arial"/>
        </w:rPr>
        <w:t xml:space="preserve"> [Onl</w:t>
      </w:r>
      <w:r w:rsidR="00130A8F">
        <w:rPr>
          <w:rFonts w:cs="Arial"/>
        </w:rPr>
        <w:t>i</w:t>
      </w:r>
      <w:r w:rsidR="005F75BB">
        <w:rPr>
          <w:rFonts w:cs="Arial"/>
        </w:rPr>
        <w:t xml:space="preserve">ne]. </w:t>
      </w:r>
      <w:r w:rsidR="00EE4350" w:rsidRPr="00554309">
        <w:rPr>
          <w:rFonts w:cs="Arial"/>
        </w:rPr>
        <w:t>DOI: 10.1007/978-3-642-17878-8_47</w:t>
      </w:r>
    </w:p>
    <w:p w:rsidR="00B60F55" w:rsidRPr="00B60F55" w:rsidRDefault="00B60F55" w:rsidP="000F0978">
      <w:pPr>
        <w:pStyle w:val="List"/>
        <w:spacing w:after="240"/>
      </w:pPr>
      <w:bookmarkStart w:id="94" w:name="Ayo2006"/>
      <w:bookmarkEnd w:id="94"/>
      <w:r>
        <w:t xml:space="preserve">Ayo, C.K. (2006) ‘The Prospects of E-Commerce Implementation in Nigeria’, </w:t>
      </w:r>
      <w:r>
        <w:rPr>
          <w:i/>
        </w:rPr>
        <w:t xml:space="preserve">Journal of Internet Banking and Commerce, </w:t>
      </w:r>
      <w:r w:rsidR="00FF0ADB">
        <w:t xml:space="preserve">11 (3), December [Online]. Available from: </w:t>
      </w:r>
      <w:hyperlink r:id="rId63" w:history="1">
        <w:r w:rsidR="00FF0ADB">
          <w:rPr>
            <w:rStyle w:val="Hyperlink"/>
          </w:rPr>
          <w:t>http://www.arraydev.com/commerce/JIBC/2006-12/AYO-Ecommerce.asp</w:t>
        </w:r>
      </w:hyperlink>
      <w:r w:rsidR="007F4869">
        <w:t xml:space="preserve"> (</w:t>
      </w:r>
      <w:r w:rsidR="00530D53">
        <w:t>Accessed: 4 July 2012)</w:t>
      </w:r>
    </w:p>
    <w:p w:rsidR="006C3DE8" w:rsidRPr="00CB5DC2" w:rsidRDefault="006C3DE8" w:rsidP="000F0978">
      <w:pPr>
        <w:pStyle w:val="List"/>
        <w:spacing w:after="240"/>
      </w:pPr>
      <w:bookmarkStart w:id="95" w:name="Ayoetal2008"/>
      <w:bookmarkEnd w:id="95"/>
      <w:r>
        <w:t>Ayo, C.K.</w:t>
      </w:r>
      <w:r w:rsidR="00CB5DC2">
        <w:t xml:space="preserve">, </w:t>
      </w:r>
      <w:proofErr w:type="spellStart"/>
      <w:r w:rsidR="00CB5DC2">
        <w:t>Adebiyi</w:t>
      </w:r>
      <w:proofErr w:type="spellEnd"/>
      <w:r w:rsidR="00CB5DC2">
        <w:t>, A.A.</w:t>
      </w:r>
      <w:proofErr w:type="gramStart"/>
      <w:r w:rsidR="00CB5DC2">
        <w:t>,</w:t>
      </w:r>
      <w:proofErr w:type="spellStart"/>
      <w:r w:rsidR="00CB5DC2">
        <w:t>Fatudimu</w:t>
      </w:r>
      <w:proofErr w:type="spellEnd"/>
      <w:proofErr w:type="gramEnd"/>
      <w:r w:rsidR="00CB5DC2">
        <w:t xml:space="preserve">, I.T. &amp; </w:t>
      </w:r>
      <w:proofErr w:type="spellStart"/>
      <w:r w:rsidR="00CB5DC2">
        <w:t>Uyinomen</w:t>
      </w:r>
      <w:proofErr w:type="spellEnd"/>
      <w:r w:rsidR="00CB5DC2">
        <w:t>, O.E.</w:t>
      </w:r>
      <w:r>
        <w:t xml:space="preserve"> (2008) ‘A Framework for e-Commerce Implementation: Nigeria a Case Study’, </w:t>
      </w:r>
      <w:r>
        <w:rPr>
          <w:i/>
        </w:rPr>
        <w:t xml:space="preserve">Journal of </w:t>
      </w:r>
      <w:r w:rsidR="00CB5DC2">
        <w:rPr>
          <w:i/>
        </w:rPr>
        <w:t xml:space="preserve">Internet Banking and Commerce, </w:t>
      </w:r>
      <w:r w:rsidR="00CB5DC2">
        <w:t>13 (2), August</w:t>
      </w:r>
      <w:r w:rsidR="009704AF">
        <w:t xml:space="preserve"> [Online]</w:t>
      </w:r>
      <w:r w:rsidR="00FF0ADB">
        <w:t>.</w:t>
      </w:r>
      <w:r w:rsidR="000E4AB1">
        <w:t xml:space="preserve"> Available from:</w:t>
      </w:r>
      <w:r w:rsidR="009C35E6">
        <w:t xml:space="preserve"> </w:t>
      </w:r>
      <w:hyperlink r:id="rId64" w:history="1">
        <w:r w:rsidR="009C35E6">
          <w:rPr>
            <w:rStyle w:val="Hyperlink"/>
          </w:rPr>
          <w:t>http://www.arraydev.com/commerce/jibc/2008-08/Ayo.pdf</w:t>
        </w:r>
      </w:hyperlink>
      <w:r w:rsidR="009C35E6">
        <w:t xml:space="preserve"> (Accessed: 4 July 2012)</w:t>
      </w:r>
      <w:r w:rsidR="00CB5DC2">
        <w:t xml:space="preserve"> </w:t>
      </w:r>
    </w:p>
    <w:p w:rsidR="005D544F" w:rsidRDefault="005D544F" w:rsidP="000F0978">
      <w:pPr>
        <w:pStyle w:val="List"/>
        <w:spacing w:after="240"/>
      </w:pPr>
      <w:bookmarkStart w:id="96" w:name="Barnum2010"/>
      <w:bookmarkEnd w:id="96"/>
      <w:r>
        <w:t>Barnum, C. M. (</w:t>
      </w:r>
      <w:r w:rsidR="002C12EA">
        <w:t>2010</w:t>
      </w:r>
      <w:r>
        <w:t xml:space="preserve">) </w:t>
      </w:r>
      <w:r w:rsidRPr="00D7790C">
        <w:rPr>
          <w:i/>
        </w:rPr>
        <w:t>Usability Testing essentials</w:t>
      </w:r>
      <w:r w:rsidR="00B95B48">
        <w:t>,</w:t>
      </w:r>
      <w:r>
        <w:t xml:space="preserve"> </w:t>
      </w:r>
      <w:r w:rsidR="002C12EA">
        <w:t>Science</w:t>
      </w:r>
      <w:r w:rsidR="00B95B48">
        <w:t>-</w:t>
      </w:r>
      <w:r w:rsidR="002C12EA">
        <w:t>Direct [Online]. Available from:</w:t>
      </w:r>
      <w:r w:rsidR="008267F6">
        <w:t xml:space="preserve"> </w:t>
      </w:r>
      <w:hyperlink r:id="rId65" w:history="1">
        <w:r w:rsidR="008267F6">
          <w:rPr>
            <w:rStyle w:val="Hyperlink"/>
          </w:rPr>
          <w:t>http://www.sciencedirect.com/science/book/9780123750921</w:t>
        </w:r>
      </w:hyperlink>
      <w:r w:rsidR="00D52B68">
        <w:t xml:space="preserve"> (Accessed: 20 June 2012)</w:t>
      </w:r>
    </w:p>
    <w:p w:rsidR="00EE4350" w:rsidRDefault="00EE4350" w:rsidP="000F0978">
      <w:pPr>
        <w:pStyle w:val="List"/>
        <w:spacing w:after="240"/>
      </w:pPr>
      <w:bookmarkStart w:id="97" w:name="Bedi2006"/>
      <w:bookmarkEnd w:id="97"/>
      <w:proofErr w:type="spellStart"/>
      <w:r>
        <w:t>Bedi</w:t>
      </w:r>
      <w:proofErr w:type="spellEnd"/>
      <w:r>
        <w:t xml:space="preserve">, P. &amp; </w:t>
      </w:r>
      <w:proofErr w:type="spellStart"/>
      <w:r>
        <w:t>Banti</w:t>
      </w:r>
      <w:proofErr w:type="spellEnd"/>
      <w:r>
        <w:t>, H. (</w:t>
      </w:r>
      <w:r w:rsidR="004166F4">
        <w:t>2006</w:t>
      </w:r>
      <w:r w:rsidR="00D50047">
        <w:t>)</w:t>
      </w:r>
      <w:r w:rsidR="000B3971" w:rsidRPr="00554309">
        <w:rPr>
          <w:rFonts w:cs="Arial"/>
        </w:rPr>
        <w:t xml:space="preserve"> ‘Assessing User Trust to improve web usability’, </w:t>
      </w:r>
      <w:r w:rsidR="000B3971" w:rsidRPr="00554309">
        <w:rPr>
          <w:rFonts w:cs="Arial"/>
          <w:i/>
          <w:iCs/>
        </w:rPr>
        <w:t>Journal of Computer Science</w:t>
      </w:r>
      <w:r w:rsidR="000B3971" w:rsidRPr="00554309">
        <w:rPr>
          <w:rFonts w:cs="Arial"/>
        </w:rPr>
        <w:t>, 2 (3), March, pp. 283-2</w:t>
      </w:r>
      <w:r w:rsidR="000B3971">
        <w:rPr>
          <w:rFonts w:cs="Arial"/>
        </w:rPr>
        <w:t>87</w:t>
      </w:r>
    </w:p>
    <w:p w:rsidR="00D35FE6" w:rsidRDefault="00D35FE6" w:rsidP="000F0978">
      <w:pPr>
        <w:pStyle w:val="List"/>
        <w:spacing w:after="240"/>
      </w:pPr>
      <w:bookmarkStart w:id="98" w:name="Belanche2011"/>
      <w:bookmarkEnd w:id="98"/>
      <w:proofErr w:type="spellStart"/>
      <w:r>
        <w:t>Belanche</w:t>
      </w:r>
      <w:proofErr w:type="spellEnd"/>
      <w:r>
        <w:t xml:space="preserve">, D. </w:t>
      </w:r>
      <w:proofErr w:type="spellStart"/>
      <w:r>
        <w:t>Casalo</w:t>
      </w:r>
      <w:proofErr w:type="spellEnd"/>
      <w:r>
        <w:t xml:space="preserve">, L.V. &amp; </w:t>
      </w:r>
      <w:proofErr w:type="spellStart"/>
      <w:r>
        <w:t>Guinaliu</w:t>
      </w:r>
      <w:proofErr w:type="spellEnd"/>
      <w:r>
        <w:t>, M. (</w:t>
      </w:r>
      <w:r w:rsidR="0033684A">
        <w:t>201</w:t>
      </w:r>
      <w:r w:rsidR="00BE503B">
        <w:t>2</w:t>
      </w:r>
      <w:r>
        <w:t>)</w:t>
      </w:r>
      <w:r w:rsidR="00B9766D">
        <w:t xml:space="preserve"> </w:t>
      </w:r>
      <w:r w:rsidR="006D7B74">
        <w:t>‘</w:t>
      </w:r>
      <w:r w:rsidR="00B9766D">
        <w:t>Website Usability, consumer satisfaction and the intention to use a website: the moderating effects of perceived risk</w:t>
      </w:r>
      <w:r w:rsidR="0039334C">
        <w:t xml:space="preserve">’, </w:t>
      </w:r>
      <w:r w:rsidR="0039334C" w:rsidRPr="006D7B74">
        <w:rPr>
          <w:i/>
        </w:rPr>
        <w:t>Journal of Retailing and Consumer Services</w:t>
      </w:r>
      <w:r w:rsidR="00F822F2">
        <w:t>, 19 (1), pp.</w:t>
      </w:r>
      <w:r w:rsidR="00F236FC">
        <w:t xml:space="preserve"> 124-132</w:t>
      </w:r>
      <w:r w:rsidR="00F91B75">
        <w:t>, DOI:</w:t>
      </w:r>
      <w:r w:rsidR="008965F9">
        <w:t>10.1016/j.jretconser</w:t>
      </w:r>
      <w:r w:rsidR="00062E7F">
        <w:t>.2011.11.001</w:t>
      </w:r>
    </w:p>
    <w:p w:rsidR="001B6B68" w:rsidRDefault="001B6B68" w:rsidP="000F0978">
      <w:pPr>
        <w:pStyle w:val="List"/>
        <w:spacing w:after="240"/>
      </w:pPr>
      <w:bookmarkStart w:id="99" w:name="Bevan2005"/>
      <w:bookmarkEnd w:id="99"/>
      <w:r>
        <w:lastRenderedPageBreak/>
        <w:t xml:space="preserve">Bevan, N. &amp; </w:t>
      </w:r>
      <w:proofErr w:type="spellStart"/>
      <w:r>
        <w:t>Spinhof</w:t>
      </w:r>
      <w:proofErr w:type="spellEnd"/>
      <w:r>
        <w:t>, L. (200</w:t>
      </w:r>
      <w:r w:rsidR="000632C3">
        <w:t>5</w:t>
      </w:r>
      <w:r>
        <w:t>) ‘</w:t>
      </w:r>
      <w:r w:rsidR="00192EF3">
        <w:t>G</w:t>
      </w:r>
      <w:r>
        <w:t xml:space="preserve">uidelines and standards for web usability’, </w:t>
      </w:r>
      <w:r>
        <w:rPr>
          <w:i/>
        </w:rPr>
        <w:t xml:space="preserve">Proceedings of International Conference on Human-Computer </w:t>
      </w:r>
      <w:r w:rsidR="000632C3">
        <w:rPr>
          <w:i/>
        </w:rPr>
        <w:t>Interaction</w:t>
      </w:r>
      <w:r>
        <w:rPr>
          <w:i/>
        </w:rPr>
        <w:t xml:space="preserve">, </w:t>
      </w:r>
      <w:r>
        <w:t>July</w:t>
      </w:r>
      <w:r w:rsidR="005917DC">
        <w:t xml:space="preserve">, Lag </w:t>
      </w:r>
      <w:r w:rsidR="00774AB5">
        <w:t>Vegas</w:t>
      </w:r>
      <w:r>
        <w:t xml:space="preserve">. </w:t>
      </w:r>
      <w:r w:rsidR="00192EF3">
        <w:t>Nev</w:t>
      </w:r>
      <w:r w:rsidR="00192EF3">
        <w:t>a</w:t>
      </w:r>
      <w:r w:rsidR="00192EF3">
        <w:t>da</w:t>
      </w:r>
      <w:r>
        <w:t xml:space="preserve">, </w:t>
      </w:r>
      <w:r w:rsidR="00192EF3">
        <w:t>USA</w:t>
      </w:r>
      <w:r>
        <w:t xml:space="preserve">: </w:t>
      </w:r>
      <w:r w:rsidR="005917DC">
        <w:t>Lawrence Erlbaum</w:t>
      </w:r>
    </w:p>
    <w:p w:rsidR="00011D45" w:rsidRPr="001E4BE6" w:rsidRDefault="00011D45" w:rsidP="000F0978">
      <w:pPr>
        <w:pStyle w:val="List"/>
        <w:spacing w:after="240"/>
      </w:pPr>
      <w:bookmarkStart w:id="100" w:name="Bevan2007"/>
      <w:bookmarkEnd w:id="100"/>
      <w:r>
        <w:t xml:space="preserve">Bevan, N. &amp; </w:t>
      </w:r>
      <w:proofErr w:type="spellStart"/>
      <w:r>
        <w:t>Spinhof</w:t>
      </w:r>
      <w:proofErr w:type="spellEnd"/>
      <w:r>
        <w:t>, L. (2007)</w:t>
      </w:r>
      <w:r w:rsidR="00C52743">
        <w:t xml:space="preserve"> ‘Are guidelines and standards for web usability compr</w:t>
      </w:r>
      <w:r w:rsidR="00C52743">
        <w:t>e</w:t>
      </w:r>
      <w:r w:rsidR="00C52743">
        <w:t>hensive?</w:t>
      </w:r>
      <w:proofErr w:type="gramStart"/>
      <w:r w:rsidR="00C52743">
        <w:t>’</w:t>
      </w:r>
      <w:r w:rsidR="001E4BE6">
        <w:t>,</w:t>
      </w:r>
      <w:proofErr w:type="gramEnd"/>
      <w:r w:rsidR="001E4BE6">
        <w:t xml:space="preserve"> </w:t>
      </w:r>
      <w:r w:rsidR="001E4BE6">
        <w:rPr>
          <w:i/>
        </w:rPr>
        <w:t>Proceedings of International</w:t>
      </w:r>
      <w:r w:rsidR="00A7246E">
        <w:rPr>
          <w:i/>
        </w:rPr>
        <w:t xml:space="preserve"> Conference on Human-Computer </w:t>
      </w:r>
      <w:r w:rsidR="000632C3">
        <w:rPr>
          <w:i/>
        </w:rPr>
        <w:t>Interaction</w:t>
      </w:r>
      <w:r w:rsidR="001E4BE6">
        <w:rPr>
          <w:i/>
        </w:rPr>
        <w:t xml:space="preserve">, </w:t>
      </w:r>
      <w:r w:rsidR="002940E4">
        <w:t>July, Berlin. Beijin</w:t>
      </w:r>
      <w:r w:rsidR="00D970E7">
        <w:t>g</w:t>
      </w:r>
      <w:r w:rsidR="002940E4">
        <w:t xml:space="preserve">, China: </w:t>
      </w:r>
      <w:r w:rsidR="001E4BE6">
        <w:t>Springer</w:t>
      </w:r>
      <w:r w:rsidR="002940E4">
        <w:t>, pp. 407-419.</w:t>
      </w:r>
    </w:p>
    <w:p w:rsidR="00836480" w:rsidRDefault="00EB1EA1" w:rsidP="000F0978">
      <w:pPr>
        <w:pStyle w:val="List"/>
        <w:spacing w:after="240"/>
      </w:pPr>
      <w:bookmarkStart w:id="101" w:name="Borgonovi2012"/>
      <w:bookmarkEnd w:id="101"/>
      <w:proofErr w:type="spellStart"/>
      <w:r>
        <w:t>Borgonovi</w:t>
      </w:r>
      <w:proofErr w:type="spellEnd"/>
      <w:r>
        <w:t>, F. (2012)</w:t>
      </w:r>
      <w:r w:rsidR="0031378E">
        <w:t xml:space="preserve"> ‘</w:t>
      </w:r>
      <w:r w:rsidR="00536AB0">
        <w:t>The difference between education and levels of trust and tolerance in Europe</w:t>
      </w:r>
      <w:r w:rsidR="0031378E">
        <w:t xml:space="preserve">’, </w:t>
      </w:r>
      <w:r w:rsidR="0031378E">
        <w:rPr>
          <w:i/>
        </w:rPr>
        <w:t xml:space="preserve">The British Journal of Sociology, </w:t>
      </w:r>
      <w:r w:rsidR="0031378E">
        <w:t xml:space="preserve">63 (1), </w:t>
      </w:r>
      <w:r w:rsidR="00836480">
        <w:t>March, pp. 146-167</w:t>
      </w:r>
      <w:r w:rsidR="00496254">
        <w:t xml:space="preserve">, </w:t>
      </w:r>
      <w:r w:rsidR="00496254">
        <w:rPr>
          <w:rFonts w:cs="Arial"/>
          <w:color w:val="000000"/>
          <w:sz w:val="18"/>
          <w:szCs w:val="18"/>
          <w:shd w:val="clear" w:color="auto" w:fill="FFFFFF"/>
        </w:rPr>
        <w:t>DOI: 10.1111/j.1468-4446.2011.01397.x</w:t>
      </w:r>
    </w:p>
    <w:p w:rsidR="00BD79A8" w:rsidRPr="00D54B51" w:rsidRDefault="00BD79A8" w:rsidP="000F0978">
      <w:pPr>
        <w:pStyle w:val="List"/>
        <w:spacing w:after="240"/>
      </w:pPr>
      <w:bookmarkStart w:id="102" w:name="BrownSkinner2007"/>
      <w:bookmarkEnd w:id="102"/>
      <w:r>
        <w:t>Brown, D. &amp; Skinner, D.A. (2007)</w:t>
      </w:r>
      <w:r w:rsidR="00F053D5">
        <w:t xml:space="preserve"> ‘National Forum of Applied Educational Research Jou</w:t>
      </w:r>
      <w:r w:rsidR="00F053D5">
        <w:t>r</w:t>
      </w:r>
      <w:r w:rsidR="00F053D5">
        <w:t>nal’</w:t>
      </w:r>
      <w:r w:rsidR="00E36499">
        <w:t xml:space="preserve">, </w:t>
      </w:r>
      <w:r w:rsidR="00E36499">
        <w:rPr>
          <w:i/>
        </w:rPr>
        <w:t>Brown-Skinner Model for Building Trust with at-risk students,</w:t>
      </w:r>
      <w:r w:rsidR="00D54B51">
        <w:rPr>
          <w:i/>
        </w:rPr>
        <w:t xml:space="preserve"> </w:t>
      </w:r>
      <w:r w:rsidR="00D54B51">
        <w:t>20 (3),</w:t>
      </w:r>
      <w:r w:rsidR="000121C3">
        <w:t xml:space="preserve"> March. Available at: </w:t>
      </w:r>
      <w:hyperlink r:id="rId66" w:history="1">
        <w:r w:rsidR="000121C3">
          <w:rPr>
            <w:rStyle w:val="Hyperlink"/>
          </w:rPr>
          <w:t>http://www.eric.ed.gov/PDFS/ED495498.pdf</w:t>
        </w:r>
      </w:hyperlink>
      <w:r w:rsidR="000121C3">
        <w:t xml:space="preserve"> (Accessed: 2 July, 2012)</w:t>
      </w:r>
    </w:p>
    <w:p w:rsidR="00902E8B" w:rsidRDefault="00902E8B" w:rsidP="000F0978">
      <w:pPr>
        <w:pStyle w:val="List"/>
        <w:spacing w:after="240"/>
      </w:pPr>
      <w:bookmarkStart w:id="103" w:name="Cappel2007"/>
      <w:bookmarkEnd w:id="103"/>
      <w:proofErr w:type="spellStart"/>
      <w:r>
        <w:t>Cappel</w:t>
      </w:r>
      <w:proofErr w:type="spellEnd"/>
      <w:r>
        <w:t xml:space="preserve">, J.J. &amp; Huang, Z. (2007) </w:t>
      </w:r>
      <w:r w:rsidRPr="00554309">
        <w:rPr>
          <w:rFonts w:cs="Arial"/>
        </w:rPr>
        <w:t xml:space="preserve">‘A usability analysis of company websites’, </w:t>
      </w:r>
      <w:r w:rsidRPr="00554309">
        <w:rPr>
          <w:rFonts w:cs="Arial"/>
          <w:i/>
          <w:iCs/>
        </w:rPr>
        <w:t>Journal of computer Information Systems</w:t>
      </w:r>
      <w:r w:rsidRPr="00554309">
        <w:rPr>
          <w:rFonts w:cs="Arial"/>
        </w:rPr>
        <w:t>, 48 (1), August, pp</w:t>
      </w:r>
      <w:r w:rsidR="00F822F2">
        <w:rPr>
          <w:rFonts w:cs="Arial"/>
        </w:rPr>
        <w:t>.</w:t>
      </w:r>
      <w:r w:rsidRPr="00554309">
        <w:rPr>
          <w:rFonts w:cs="Arial"/>
        </w:rPr>
        <w:t xml:space="preserve"> 117-1</w:t>
      </w:r>
      <w:r>
        <w:rPr>
          <w:rFonts w:cs="Arial"/>
        </w:rPr>
        <w:t>23</w:t>
      </w:r>
    </w:p>
    <w:p w:rsidR="007D53A9" w:rsidRDefault="0084646D" w:rsidP="000F0978">
      <w:pPr>
        <w:pStyle w:val="List"/>
        <w:spacing w:after="240"/>
      </w:pPr>
      <w:bookmarkStart w:id="104" w:name="CBN2012"/>
      <w:bookmarkEnd w:id="104"/>
      <w:r>
        <w:t xml:space="preserve">Central Bank of Nigeria (2012) </w:t>
      </w:r>
      <w:r>
        <w:rPr>
          <w:i/>
        </w:rPr>
        <w:t xml:space="preserve">Further Clarifications on Cash-Less Lagos Project </w:t>
      </w:r>
      <w:r>
        <w:t xml:space="preserve">[Online]. Available from: </w:t>
      </w:r>
      <w:hyperlink r:id="rId67" w:history="1">
        <w:r>
          <w:rPr>
            <w:rStyle w:val="Hyperlink"/>
          </w:rPr>
          <w:t>http://www.cenbank.org/cashless/</w:t>
        </w:r>
      </w:hyperlink>
      <w:r>
        <w:t xml:space="preserve"> (Accessed: 7 </w:t>
      </w:r>
      <w:r w:rsidR="00E45504">
        <w:t>April</w:t>
      </w:r>
      <w:r>
        <w:t xml:space="preserve"> 2012)</w:t>
      </w:r>
    </w:p>
    <w:p w:rsidR="001E6405" w:rsidRDefault="001E6405" w:rsidP="000F0978">
      <w:pPr>
        <w:pStyle w:val="List"/>
        <w:spacing w:after="240"/>
        <w:rPr>
          <w:rStyle w:val="Hyperlink"/>
          <w:rFonts w:cs="Arial"/>
        </w:rPr>
      </w:pPr>
      <w:bookmarkStart w:id="105" w:name="Cheskin1999"/>
      <w:bookmarkEnd w:id="105"/>
      <w:proofErr w:type="spellStart"/>
      <w:r>
        <w:t>Cheskin</w:t>
      </w:r>
      <w:proofErr w:type="spellEnd"/>
      <w:r>
        <w:t xml:space="preserve"> Research </w:t>
      </w:r>
      <w:r w:rsidRPr="00554309">
        <w:rPr>
          <w:rFonts w:cs="Arial"/>
        </w:rPr>
        <w:t xml:space="preserve">(1999) </w:t>
      </w:r>
      <w:proofErr w:type="spellStart"/>
      <w:r w:rsidRPr="00554309">
        <w:rPr>
          <w:rFonts w:cs="Arial"/>
        </w:rPr>
        <w:t>eCommerce</w:t>
      </w:r>
      <w:proofErr w:type="spellEnd"/>
      <w:r w:rsidRPr="00554309">
        <w:rPr>
          <w:rFonts w:cs="Arial"/>
        </w:rPr>
        <w:t xml:space="preserve"> Trust Study [Online]. Available from: </w:t>
      </w:r>
      <w:hyperlink r:id="rId68" w:history="1">
        <w:r w:rsidRPr="00554309">
          <w:rPr>
            <w:rStyle w:val="Hyperlink"/>
            <w:rFonts w:cs="Arial"/>
          </w:rPr>
          <w:t>http://www.added-value.com/source/wp-content/uploads/2012/01/17__report-eComm-Trust1999.pdf</w:t>
        </w:r>
      </w:hyperlink>
    </w:p>
    <w:p w:rsidR="005D2A78" w:rsidRPr="005D2A78" w:rsidRDefault="005D2A78" w:rsidP="000F0978">
      <w:pPr>
        <w:pStyle w:val="List"/>
        <w:spacing w:after="240"/>
      </w:pPr>
      <w:bookmarkStart w:id="106" w:name="CreativeResearchSystems2007"/>
      <w:bookmarkEnd w:id="106"/>
      <w:r>
        <w:t>Creative Research Systems (</w:t>
      </w:r>
      <w:r w:rsidR="0094309A">
        <w:t>2007</w:t>
      </w:r>
      <w:r>
        <w:t xml:space="preserve">) </w:t>
      </w:r>
      <w:r>
        <w:rPr>
          <w:i/>
        </w:rPr>
        <w:t xml:space="preserve">Sample Size Calculator </w:t>
      </w:r>
      <w:r>
        <w:t xml:space="preserve">[Online]. Available from: </w:t>
      </w:r>
      <w:hyperlink r:id="rId69" w:history="1">
        <w:r>
          <w:rPr>
            <w:rStyle w:val="Hyperlink"/>
          </w:rPr>
          <w:t>http://www.surveysystem.com/sscalc.htm</w:t>
        </w:r>
      </w:hyperlink>
      <w:r>
        <w:t xml:space="preserve"> (Accessed: 4 January 2012)</w:t>
      </w:r>
    </w:p>
    <w:p w:rsidR="00AD7A89" w:rsidRPr="00505830" w:rsidRDefault="00AD7A89" w:rsidP="000F0978">
      <w:pPr>
        <w:pStyle w:val="List"/>
        <w:spacing w:after="240"/>
      </w:pPr>
      <w:bookmarkStart w:id="107" w:name="CyberSource2005"/>
      <w:bookmarkEnd w:id="107"/>
      <w:proofErr w:type="spellStart"/>
      <w:r>
        <w:t>Cybersource</w:t>
      </w:r>
      <w:proofErr w:type="spellEnd"/>
      <w:r>
        <w:t xml:space="preserve"> Corp (2005) </w:t>
      </w:r>
      <w:r w:rsidR="00416992">
        <w:t>‘</w:t>
      </w:r>
      <w:r>
        <w:t>New York, Nigeria named Riskiest</w:t>
      </w:r>
      <w:r w:rsidR="00AA2644">
        <w:t xml:space="preserve"> Areas for </w:t>
      </w:r>
      <w:proofErr w:type="spellStart"/>
      <w:r w:rsidR="00AA2644">
        <w:t>e</w:t>
      </w:r>
      <w:r>
        <w:t>Commerce</w:t>
      </w:r>
      <w:proofErr w:type="spellEnd"/>
      <w:r w:rsidR="00416992">
        <w:t xml:space="preserve">’, </w:t>
      </w:r>
      <w:r w:rsidR="00416992" w:rsidRPr="00416992">
        <w:rPr>
          <w:i/>
        </w:rPr>
        <w:t>Business Credit</w:t>
      </w:r>
      <w:proofErr w:type="gramStart"/>
      <w:r w:rsidR="00C96D38">
        <w:rPr>
          <w:i/>
        </w:rPr>
        <w:t>,</w:t>
      </w:r>
      <w:r w:rsidR="00505830">
        <w:t>107</w:t>
      </w:r>
      <w:proofErr w:type="gramEnd"/>
      <w:r w:rsidR="00505830">
        <w:t xml:space="preserve"> (2), February, pp.67</w:t>
      </w:r>
      <w:r w:rsidR="00296DB4">
        <w:t>.</w:t>
      </w:r>
      <w:r w:rsidR="00505830">
        <w:t xml:space="preserve"> </w:t>
      </w:r>
    </w:p>
    <w:p w:rsidR="00580583" w:rsidRPr="00012BFF" w:rsidRDefault="00580583" w:rsidP="000F0978">
      <w:pPr>
        <w:pStyle w:val="List"/>
        <w:spacing w:after="240"/>
      </w:pPr>
      <w:bookmarkStart w:id="108" w:name="Dumas1999"/>
      <w:bookmarkEnd w:id="108"/>
      <w:r>
        <w:t xml:space="preserve">Dumas, J.S &amp; </w:t>
      </w:r>
      <w:proofErr w:type="spellStart"/>
      <w:r w:rsidR="000478E3">
        <w:t>Redish</w:t>
      </w:r>
      <w:proofErr w:type="spellEnd"/>
      <w:r w:rsidR="000478E3">
        <w:t xml:space="preserve">, J. </w:t>
      </w:r>
      <w:r w:rsidR="00C12865">
        <w:t xml:space="preserve">C. </w:t>
      </w:r>
      <w:r w:rsidR="000478E3">
        <w:t>(1999</w:t>
      </w:r>
      <w:r>
        <w:t>)</w:t>
      </w:r>
      <w:r w:rsidR="000478E3">
        <w:t xml:space="preserve"> </w:t>
      </w:r>
      <w:proofErr w:type="gramStart"/>
      <w:r w:rsidR="000478E3">
        <w:rPr>
          <w:i/>
        </w:rPr>
        <w:t>A</w:t>
      </w:r>
      <w:proofErr w:type="gramEnd"/>
      <w:r w:rsidR="000478E3">
        <w:rPr>
          <w:i/>
        </w:rPr>
        <w:t xml:space="preserve"> Practical Guide to Usability</w:t>
      </w:r>
      <w:r w:rsidR="00012BFF">
        <w:rPr>
          <w:i/>
        </w:rPr>
        <w:t xml:space="preserve"> </w:t>
      </w:r>
      <w:r w:rsidR="000478E3">
        <w:rPr>
          <w:i/>
        </w:rPr>
        <w:t>Testing</w:t>
      </w:r>
      <w:r w:rsidR="00684173">
        <w:rPr>
          <w:i/>
        </w:rPr>
        <w:t>.</w:t>
      </w:r>
      <w:r w:rsidR="00012BFF">
        <w:t xml:space="preserve"> </w:t>
      </w:r>
      <w:r w:rsidR="00684173">
        <w:t>Revised</w:t>
      </w:r>
      <w:r w:rsidR="00012BFF">
        <w:t xml:space="preserve"> edition</w:t>
      </w:r>
      <w:r w:rsidR="00684173">
        <w:t>.</w:t>
      </w:r>
      <w:r w:rsidR="00012BFF">
        <w:t xml:space="preserve"> </w:t>
      </w:r>
      <w:r w:rsidR="00AF443F">
        <w:t>Exeter-England</w:t>
      </w:r>
      <w:r w:rsidR="00012BFF">
        <w:t>: Intellect books.</w:t>
      </w:r>
    </w:p>
    <w:p w:rsidR="00BE7E58" w:rsidRDefault="00B95B48" w:rsidP="000F0978">
      <w:pPr>
        <w:pStyle w:val="List"/>
        <w:spacing w:after="240"/>
      </w:pPr>
      <w:bookmarkStart w:id="109" w:name="Dumas2008"/>
      <w:bookmarkEnd w:id="109"/>
      <w:r>
        <w:t xml:space="preserve">Dumas, J.S. &amp; </w:t>
      </w:r>
      <w:proofErr w:type="spellStart"/>
      <w:r>
        <w:t>Loring</w:t>
      </w:r>
      <w:proofErr w:type="spellEnd"/>
      <w:r>
        <w:t xml:space="preserve">, B.A. (2008) </w:t>
      </w:r>
      <w:r>
        <w:rPr>
          <w:i/>
        </w:rPr>
        <w:t xml:space="preserve">Moderating Usability </w:t>
      </w:r>
      <w:r w:rsidRPr="00B6718C">
        <w:rPr>
          <w:i/>
        </w:rPr>
        <w:t>Tests</w:t>
      </w:r>
      <w:r w:rsidR="00B6718C">
        <w:t>,</w:t>
      </w:r>
      <w:r>
        <w:rPr>
          <w:i/>
        </w:rPr>
        <w:t xml:space="preserve"> </w:t>
      </w:r>
      <w:r>
        <w:t>Science</w:t>
      </w:r>
      <w:r w:rsidR="00F505D2">
        <w:t>-</w:t>
      </w:r>
      <w:r>
        <w:t>Direct [Online].</w:t>
      </w:r>
      <w:r w:rsidR="00BE7E58">
        <w:t xml:space="preserve"> Available from: </w:t>
      </w:r>
      <w:hyperlink r:id="rId70" w:history="1">
        <w:r w:rsidR="00BE7E58">
          <w:rPr>
            <w:rStyle w:val="Hyperlink"/>
          </w:rPr>
          <w:t>http://www.sciencedirect.com.ezproxy.liv.ac.uk/science/book/9780123739339</w:t>
        </w:r>
      </w:hyperlink>
      <w:r w:rsidR="00BE7E58">
        <w:t xml:space="preserve"> (A</w:t>
      </w:r>
      <w:r w:rsidR="00BE7E58">
        <w:t>c</w:t>
      </w:r>
      <w:r w:rsidR="00BE7E58">
        <w:t>cessed: 20 June 2012)</w:t>
      </w:r>
    </w:p>
    <w:p w:rsidR="004240F1" w:rsidRDefault="00B95B48" w:rsidP="000F0978">
      <w:pPr>
        <w:pStyle w:val="List"/>
        <w:spacing w:after="240"/>
      </w:pPr>
      <w:r>
        <w:t xml:space="preserve"> </w:t>
      </w:r>
      <w:bookmarkStart w:id="110" w:name="Egger2000"/>
      <w:bookmarkEnd w:id="110"/>
      <w:r w:rsidR="004240F1">
        <w:t>Egger</w:t>
      </w:r>
      <w:r w:rsidR="00BC12F2">
        <w:t xml:space="preserve">, F. N. (2000) ‘Trust me I’m an online vendor: </w:t>
      </w:r>
      <w:r w:rsidR="00BC12F2" w:rsidRPr="008738FB">
        <w:rPr>
          <w:iCs/>
          <w:szCs w:val="20"/>
        </w:rPr>
        <w:t>Towards a Model of Trust for E-Commerce System Design</w:t>
      </w:r>
      <w:r w:rsidR="00BC12F2">
        <w:t xml:space="preserve">’, </w:t>
      </w:r>
      <w:r w:rsidR="00BC12F2" w:rsidRPr="00DF0BA0">
        <w:rPr>
          <w:i/>
        </w:rPr>
        <w:t>In the proceedings of CHI 2000</w:t>
      </w:r>
      <w:r w:rsidR="00BC12F2">
        <w:t xml:space="preserve">, 1-6 April, </w:t>
      </w:r>
      <w:r w:rsidR="00BC12F2">
        <w:rPr>
          <w:iCs/>
          <w:szCs w:val="20"/>
        </w:rPr>
        <w:t>Hague, T</w:t>
      </w:r>
      <w:r w:rsidR="00BC12F2" w:rsidRPr="008738FB">
        <w:rPr>
          <w:iCs/>
          <w:szCs w:val="20"/>
        </w:rPr>
        <w:t>he Netherlands</w:t>
      </w:r>
      <w:r w:rsidR="00BC12F2">
        <w:t xml:space="preserve"> pp. 101-1</w:t>
      </w:r>
      <w:r w:rsidR="004240F1">
        <w:t>02</w:t>
      </w:r>
    </w:p>
    <w:p w:rsidR="00A55A44" w:rsidRDefault="00F16A4D" w:rsidP="000F0978">
      <w:pPr>
        <w:pStyle w:val="List"/>
        <w:spacing w:after="240"/>
      </w:pPr>
      <w:bookmarkStart w:id="111" w:name="Elgar2010"/>
      <w:bookmarkEnd w:id="111"/>
      <w:r>
        <w:t>Elga</w:t>
      </w:r>
      <w:r w:rsidR="00A55A44">
        <w:t>r, F. J. (</w:t>
      </w:r>
      <w:r w:rsidR="00D76F92">
        <w:t>201</w:t>
      </w:r>
      <w:r w:rsidR="000D3DCD">
        <w:t>0</w:t>
      </w:r>
      <w:r w:rsidR="00A55A44">
        <w:t>)</w:t>
      </w:r>
      <w:r w:rsidR="00382431">
        <w:t xml:space="preserve"> ‘Income </w:t>
      </w:r>
      <w:r w:rsidR="00013375">
        <w:t>Inequality, Trust</w:t>
      </w:r>
      <w:r w:rsidR="00382431">
        <w:t xml:space="preserve">, and Population Health in 33 countries’, </w:t>
      </w:r>
      <w:r w:rsidR="00382431" w:rsidRPr="002232A7">
        <w:rPr>
          <w:i/>
        </w:rPr>
        <w:t>American Journal of Public Health</w:t>
      </w:r>
      <w:r w:rsidR="00382431">
        <w:t>, November 100(11), pp. 2311 - 2316</w:t>
      </w:r>
    </w:p>
    <w:p w:rsidR="009463E9" w:rsidRDefault="009463E9" w:rsidP="000F0978">
      <w:pPr>
        <w:pStyle w:val="List"/>
        <w:spacing w:after="240"/>
        <w:rPr>
          <w:rFonts w:cs="Arial"/>
        </w:rPr>
      </w:pPr>
      <w:bookmarkStart w:id="112" w:name="Ermishetal2009"/>
      <w:bookmarkEnd w:id="112"/>
      <w:proofErr w:type="spellStart"/>
      <w:r>
        <w:rPr>
          <w:rFonts w:cs="Arial"/>
        </w:rPr>
        <w:t>Ermisch</w:t>
      </w:r>
      <w:proofErr w:type="spellEnd"/>
      <w:r>
        <w:rPr>
          <w:rFonts w:cs="Arial"/>
        </w:rPr>
        <w:t xml:space="preserve">, J., Gambetta, D., Laurie, H., </w:t>
      </w:r>
      <w:proofErr w:type="spellStart"/>
      <w:r>
        <w:rPr>
          <w:rFonts w:cs="Arial"/>
        </w:rPr>
        <w:t>Siedler</w:t>
      </w:r>
      <w:proofErr w:type="spellEnd"/>
      <w:r>
        <w:rPr>
          <w:rFonts w:cs="Arial"/>
        </w:rPr>
        <w:t xml:space="preserve">, T. &amp; </w:t>
      </w:r>
      <w:proofErr w:type="spellStart"/>
      <w:r>
        <w:rPr>
          <w:rFonts w:cs="Arial"/>
        </w:rPr>
        <w:t>Uhrig</w:t>
      </w:r>
      <w:proofErr w:type="spellEnd"/>
      <w:r>
        <w:rPr>
          <w:rFonts w:cs="Arial"/>
        </w:rPr>
        <w:t>, S.C. (2009) ‘Measuring Pe</w:t>
      </w:r>
      <w:r>
        <w:rPr>
          <w:rFonts w:cs="Arial"/>
        </w:rPr>
        <w:t>o</w:t>
      </w:r>
      <w:r>
        <w:rPr>
          <w:rFonts w:cs="Arial"/>
        </w:rPr>
        <w:t xml:space="preserve">ple’s Trust’, </w:t>
      </w:r>
      <w:r>
        <w:rPr>
          <w:rFonts w:cs="Arial"/>
          <w:i/>
        </w:rPr>
        <w:t>Journal of the Royal Statistical Society,</w:t>
      </w:r>
      <w:r>
        <w:rPr>
          <w:rFonts w:cs="Arial"/>
        </w:rPr>
        <w:t xml:space="preserve"> 172 (4), December, pp. 749-769</w:t>
      </w:r>
    </w:p>
    <w:p w:rsidR="008044CE" w:rsidRDefault="00E65255" w:rsidP="000F0978">
      <w:pPr>
        <w:pStyle w:val="List"/>
        <w:spacing w:after="240"/>
      </w:pPr>
      <w:bookmarkStart w:id="113" w:name="FarrellandRudd2009"/>
      <w:bookmarkEnd w:id="113"/>
      <w:proofErr w:type="spellStart"/>
      <w:r>
        <w:t>Farrel</w:t>
      </w:r>
      <w:proofErr w:type="spellEnd"/>
      <w:r>
        <w:t>, A.M</w:t>
      </w:r>
      <w:r w:rsidR="008044CE">
        <w:t xml:space="preserve">. &amp; Rudd, J. M. (2009) </w:t>
      </w:r>
      <w:r w:rsidR="000767D2">
        <w:t>‘Factor Analysis and discriminant validity: A brief review of some practical issues’, Australia and New Zealand Marketing Conference, 30 N</w:t>
      </w:r>
      <w:r w:rsidR="000767D2">
        <w:t>o</w:t>
      </w:r>
      <w:r w:rsidR="000767D2">
        <w:t xml:space="preserve">vember – 02 December, Melbourne. </w:t>
      </w:r>
      <w:r w:rsidR="00BE1A99">
        <w:t xml:space="preserve">Available from: </w:t>
      </w:r>
      <w:hyperlink r:id="rId71" w:history="1">
        <w:r w:rsidR="00BE1A99">
          <w:rPr>
            <w:rStyle w:val="Hyperlink"/>
          </w:rPr>
          <w:t>http://eprints.aston.ac.uk/7644/</w:t>
        </w:r>
      </w:hyperlink>
      <w:r w:rsidR="00BE1A99">
        <w:t xml:space="preserve"> (Accessed: 29 July 2012)</w:t>
      </w:r>
    </w:p>
    <w:p w:rsidR="00C673FA" w:rsidRDefault="00C673FA" w:rsidP="000F0978">
      <w:pPr>
        <w:pStyle w:val="List"/>
        <w:spacing w:after="240"/>
      </w:pPr>
      <w:bookmarkStart w:id="114" w:name="Fallow2004"/>
      <w:bookmarkEnd w:id="114"/>
      <w:r>
        <w:t xml:space="preserve">Fallow, S. (2004) Maximizing Consumer Trust in e-Commerce by means of Usability Concepts in Web Design.  </w:t>
      </w:r>
      <w:proofErr w:type="spellStart"/>
      <w:r>
        <w:t>M.Sc</w:t>
      </w:r>
      <w:proofErr w:type="spellEnd"/>
      <w:r>
        <w:t xml:space="preserve"> dissertation,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Liverpool</w:t>
          </w:r>
        </w:smartTag>
      </w:smartTag>
      <w:r>
        <w:t>, August.  94 pp.  Available b</w:t>
      </w:r>
      <w:r>
        <w:rPr>
          <w:rStyle w:val="PageNumber"/>
        </w:rPr>
        <w:t xml:space="preserve">y request to the author, </w:t>
      </w:r>
      <w:hyperlink r:id="rId72" w:history="1">
        <w:r>
          <w:rPr>
            <w:rStyle w:val="Hyperlink"/>
          </w:rPr>
          <w:t>webmaster@cardsatyourfingertips.co.uk</w:t>
        </w:r>
      </w:hyperlink>
    </w:p>
    <w:p w:rsidR="00936B5F" w:rsidRPr="00705ACF" w:rsidRDefault="00A604F4" w:rsidP="00936B5F">
      <w:pPr>
        <w:pStyle w:val="List"/>
        <w:spacing w:before="0"/>
        <w:rPr>
          <w:rFonts w:cs="Arial"/>
          <w:szCs w:val="20"/>
        </w:rPr>
      </w:pPr>
      <w:bookmarkStart w:id="115" w:name="Fernandez2011"/>
      <w:bookmarkEnd w:id="115"/>
      <w:r>
        <w:lastRenderedPageBreak/>
        <w:t>Fernandez, A.</w:t>
      </w:r>
      <w:r w:rsidR="004E5A4A">
        <w:t>,</w:t>
      </w:r>
      <w:r>
        <w:t xml:space="preserve"> </w:t>
      </w:r>
      <w:proofErr w:type="spellStart"/>
      <w:r>
        <w:t>Insfran</w:t>
      </w:r>
      <w:proofErr w:type="spellEnd"/>
      <w:r>
        <w:t xml:space="preserve">, E. </w:t>
      </w:r>
      <w:r w:rsidR="00C63F8C">
        <w:t xml:space="preserve">&amp; </w:t>
      </w:r>
      <w:proofErr w:type="spellStart"/>
      <w:r>
        <w:t>Abrahao</w:t>
      </w:r>
      <w:proofErr w:type="spellEnd"/>
      <w:r>
        <w:t>, S. (2011</w:t>
      </w:r>
      <w:r w:rsidR="00705ACF">
        <w:t xml:space="preserve">) ‘Usability evaluation methods for the web: A systematic mapping study’, </w:t>
      </w:r>
      <w:r w:rsidR="006A4A7D" w:rsidRPr="00D40BB3">
        <w:rPr>
          <w:rFonts w:cs="Arial"/>
          <w:i/>
          <w:szCs w:val="20"/>
        </w:rPr>
        <w:t>Journal of Information and Software Technology Development</w:t>
      </w:r>
      <w:r w:rsidR="006A4A7D" w:rsidRPr="00705ACF">
        <w:rPr>
          <w:rFonts w:cs="Arial"/>
          <w:szCs w:val="20"/>
        </w:rPr>
        <w:t xml:space="preserve">, </w:t>
      </w:r>
      <w:r w:rsidR="006A4A7D">
        <w:rPr>
          <w:rFonts w:cs="Arial"/>
          <w:szCs w:val="20"/>
        </w:rPr>
        <w:t>53</w:t>
      </w:r>
      <w:r w:rsidR="006A4A7D" w:rsidRPr="00705ACF">
        <w:rPr>
          <w:rFonts w:cs="Arial"/>
          <w:szCs w:val="20"/>
        </w:rPr>
        <w:t xml:space="preserve"> (</w:t>
      </w:r>
      <w:r w:rsidR="006A4A7D">
        <w:rPr>
          <w:rFonts w:cs="Arial"/>
          <w:szCs w:val="20"/>
        </w:rPr>
        <w:t>8</w:t>
      </w:r>
      <w:r w:rsidR="006A4A7D" w:rsidRPr="00705ACF">
        <w:rPr>
          <w:rFonts w:cs="Arial"/>
          <w:szCs w:val="20"/>
        </w:rPr>
        <w:t>)</w:t>
      </w:r>
      <w:r w:rsidR="00936B5F">
        <w:rPr>
          <w:rFonts w:cs="Arial"/>
          <w:szCs w:val="20"/>
        </w:rPr>
        <w:t>,</w:t>
      </w:r>
      <w:r w:rsidR="00936B5F" w:rsidRPr="00936B5F">
        <w:rPr>
          <w:rFonts w:cs="Arial"/>
          <w:szCs w:val="20"/>
        </w:rPr>
        <w:t xml:space="preserve"> </w:t>
      </w:r>
      <w:r w:rsidR="00936B5F" w:rsidRPr="00705ACF">
        <w:rPr>
          <w:rFonts w:cs="Arial"/>
          <w:szCs w:val="20"/>
        </w:rPr>
        <w:t>pp.</w:t>
      </w:r>
      <w:r w:rsidR="00936B5F">
        <w:rPr>
          <w:rFonts w:cs="Arial"/>
          <w:szCs w:val="20"/>
        </w:rPr>
        <w:t>789-817</w:t>
      </w:r>
      <w:r w:rsidR="00936B5F" w:rsidRPr="00705ACF">
        <w:rPr>
          <w:rFonts w:cs="Arial"/>
          <w:szCs w:val="20"/>
        </w:rPr>
        <w:t xml:space="preserve">, </w:t>
      </w:r>
      <w:proofErr w:type="spellStart"/>
      <w:r w:rsidR="00936B5F">
        <w:rPr>
          <w:rFonts w:cs="Arial"/>
          <w:szCs w:val="20"/>
        </w:rPr>
        <w:t>ScienceDirect</w:t>
      </w:r>
      <w:proofErr w:type="spellEnd"/>
      <w:r w:rsidR="00936B5F" w:rsidRPr="00705ACF">
        <w:rPr>
          <w:rFonts w:cs="Arial"/>
          <w:szCs w:val="20"/>
        </w:rPr>
        <w:t xml:space="preserve"> [Online]. </w:t>
      </w:r>
      <w:r w:rsidR="00936B5F">
        <w:rPr>
          <w:rFonts w:cs="Arial"/>
          <w:szCs w:val="20"/>
        </w:rPr>
        <w:t>DOI</w:t>
      </w:r>
      <w:r w:rsidR="00936B5F" w:rsidRPr="00705ACF">
        <w:rPr>
          <w:rFonts w:cs="Arial"/>
          <w:szCs w:val="20"/>
        </w:rPr>
        <w:t>:</w:t>
      </w:r>
      <w:r w:rsidR="00936B5F" w:rsidRPr="00936B5F">
        <w:rPr>
          <w:rFonts w:cs="Arial"/>
          <w:szCs w:val="20"/>
        </w:rPr>
        <w:t xml:space="preserve"> </w:t>
      </w:r>
      <w:r w:rsidR="00936B5F" w:rsidRPr="00705ACF">
        <w:rPr>
          <w:rFonts w:cs="Arial"/>
          <w:szCs w:val="20"/>
        </w:rPr>
        <w:t>10.</w:t>
      </w:r>
      <w:r w:rsidR="00936B5F">
        <w:rPr>
          <w:rFonts w:cs="Arial"/>
          <w:szCs w:val="20"/>
        </w:rPr>
        <w:t>1016/j.infsof.2011.02.007</w:t>
      </w:r>
      <w:r w:rsidR="005F4E73">
        <w:rPr>
          <w:rFonts w:cs="Arial"/>
          <w:szCs w:val="20"/>
        </w:rPr>
        <w:t xml:space="preserve"> (Accessed: 20 June 2012)</w:t>
      </w:r>
    </w:p>
    <w:p w:rsidR="00417218" w:rsidRDefault="00417218" w:rsidP="000F0978">
      <w:pPr>
        <w:pStyle w:val="List"/>
        <w:spacing w:after="240"/>
      </w:pPr>
      <w:bookmarkStart w:id="116" w:name="Flavian2006"/>
      <w:bookmarkEnd w:id="116"/>
      <w:proofErr w:type="spellStart"/>
      <w:r>
        <w:t>Flavian</w:t>
      </w:r>
      <w:proofErr w:type="spellEnd"/>
      <w:r>
        <w:t>,</w:t>
      </w:r>
      <w:r w:rsidR="007D0BC9">
        <w:t xml:space="preserve"> </w:t>
      </w:r>
      <w:r w:rsidR="007D0BC9" w:rsidRPr="00554309">
        <w:rPr>
          <w:rFonts w:cs="Arial"/>
        </w:rPr>
        <w:t>C.</w:t>
      </w:r>
      <w:r w:rsidR="00370505">
        <w:rPr>
          <w:rFonts w:cs="Arial"/>
        </w:rPr>
        <w:t>,</w:t>
      </w:r>
      <w:r w:rsidR="007D0BC9" w:rsidRPr="00554309">
        <w:rPr>
          <w:rFonts w:cs="Arial"/>
        </w:rPr>
        <w:t xml:space="preserve"> </w:t>
      </w:r>
      <w:proofErr w:type="spellStart"/>
      <w:r w:rsidR="007D0BC9" w:rsidRPr="00554309">
        <w:rPr>
          <w:rFonts w:cs="Arial"/>
        </w:rPr>
        <w:t>Guinaliu</w:t>
      </w:r>
      <w:proofErr w:type="spellEnd"/>
      <w:r w:rsidR="007D0BC9" w:rsidRPr="00554309">
        <w:rPr>
          <w:rFonts w:cs="Arial"/>
        </w:rPr>
        <w:t xml:space="preserve">, M. &amp; </w:t>
      </w:r>
      <w:proofErr w:type="spellStart"/>
      <w:r w:rsidR="007D0BC9" w:rsidRPr="00554309">
        <w:rPr>
          <w:rFonts w:cs="Arial"/>
        </w:rPr>
        <w:t>Gurrea</w:t>
      </w:r>
      <w:proofErr w:type="spellEnd"/>
      <w:r w:rsidR="007D0BC9" w:rsidRPr="00554309">
        <w:rPr>
          <w:rFonts w:cs="Arial"/>
        </w:rPr>
        <w:t>, R. (2006) ‘The role played by perceived usability, sa</w:t>
      </w:r>
      <w:r w:rsidR="007D0BC9" w:rsidRPr="00554309">
        <w:rPr>
          <w:rFonts w:cs="Arial"/>
        </w:rPr>
        <w:t>t</w:t>
      </w:r>
      <w:r w:rsidR="007D0BC9" w:rsidRPr="00554309">
        <w:rPr>
          <w:rFonts w:cs="Arial"/>
        </w:rPr>
        <w:t xml:space="preserve">isfaction and consumer trust on website loyalty’, </w:t>
      </w:r>
      <w:r w:rsidR="007D0BC9" w:rsidRPr="00554309">
        <w:rPr>
          <w:rFonts w:cs="Arial"/>
          <w:i/>
          <w:iCs/>
        </w:rPr>
        <w:t>Journal of Information &amp; Manag</w:t>
      </w:r>
      <w:r w:rsidR="007D0BC9" w:rsidRPr="00554309">
        <w:rPr>
          <w:rFonts w:cs="Arial"/>
          <w:i/>
          <w:iCs/>
        </w:rPr>
        <w:t>e</w:t>
      </w:r>
      <w:r w:rsidR="007D0BC9" w:rsidRPr="00554309">
        <w:rPr>
          <w:rFonts w:cs="Arial"/>
          <w:i/>
          <w:iCs/>
        </w:rPr>
        <w:t>ment</w:t>
      </w:r>
      <w:r w:rsidR="007D0BC9" w:rsidRPr="00554309">
        <w:rPr>
          <w:rFonts w:cs="Arial"/>
        </w:rPr>
        <w:t>’, 43 (1), January, pp. 1-14, DOI: 10.1016/j.im.2005.01.0</w:t>
      </w:r>
      <w:r w:rsidR="007D0BC9">
        <w:rPr>
          <w:rFonts w:cs="Arial"/>
        </w:rPr>
        <w:t>02</w:t>
      </w:r>
    </w:p>
    <w:p w:rsidR="0037079C" w:rsidRDefault="0037079C" w:rsidP="000F0978">
      <w:pPr>
        <w:pStyle w:val="List"/>
        <w:spacing w:after="240"/>
      </w:pPr>
      <w:bookmarkStart w:id="117" w:name="Ngbo2012"/>
      <w:bookmarkEnd w:id="117"/>
      <w:r>
        <w:t>Get Nigerian Businesses Online (</w:t>
      </w:r>
      <w:proofErr w:type="spellStart"/>
      <w:r>
        <w:t>n.d.</w:t>
      </w:r>
      <w:proofErr w:type="spellEnd"/>
      <w:r>
        <w:t>)</w:t>
      </w:r>
      <w:r w:rsidR="00F867F8">
        <w:t xml:space="preserve"> </w:t>
      </w:r>
      <w:proofErr w:type="gramStart"/>
      <w:r w:rsidR="00926000">
        <w:rPr>
          <w:i/>
        </w:rPr>
        <w:t>Your</w:t>
      </w:r>
      <w:proofErr w:type="gramEnd"/>
      <w:r w:rsidR="00926000">
        <w:rPr>
          <w:i/>
        </w:rPr>
        <w:t xml:space="preserve"> customers are online your business needs to join them </w:t>
      </w:r>
      <w:r w:rsidR="00926000">
        <w:t>[Online]. Available from:</w:t>
      </w:r>
      <w:r w:rsidR="00F867F8">
        <w:t xml:space="preserve"> </w:t>
      </w:r>
      <w:hyperlink r:id="rId73" w:history="1">
        <w:r w:rsidR="00F867F8">
          <w:rPr>
            <w:rStyle w:val="Hyperlink"/>
          </w:rPr>
          <w:t>http://www.gnbo.com.ng</w:t>
        </w:r>
      </w:hyperlink>
      <w:r w:rsidR="001677AB">
        <w:t xml:space="preserve"> (Accessed</w:t>
      </w:r>
      <w:r w:rsidR="00F867F8">
        <w:t xml:space="preserve">: </w:t>
      </w:r>
      <w:r w:rsidR="008B0E6B">
        <w:t>06 June 2012</w:t>
      </w:r>
      <w:r w:rsidR="00F867F8">
        <w:t>)</w:t>
      </w:r>
    </w:p>
    <w:p w:rsidR="00963E85" w:rsidRDefault="00963E85" w:rsidP="000F0978">
      <w:pPr>
        <w:pStyle w:val="List"/>
        <w:spacing w:after="240"/>
      </w:pPr>
      <w:bookmarkStart w:id="118" w:name="Popoola2011"/>
      <w:bookmarkStart w:id="119" w:name="Gregg2010"/>
      <w:bookmarkEnd w:id="118"/>
      <w:bookmarkEnd w:id="119"/>
      <w:r>
        <w:t>Gregg,</w:t>
      </w:r>
      <w:r w:rsidR="00DD7619">
        <w:t xml:space="preserve"> </w:t>
      </w:r>
      <w:r w:rsidR="00DD7619" w:rsidRPr="00554309">
        <w:rPr>
          <w:rFonts w:cs="Arial"/>
        </w:rPr>
        <w:t xml:space="preserve">D.G. &amp; </w:t>
      </w:r>
      <w:proofErr w:type="spellStart"/>
      <w:r w:rsidR="00DD7619" w:rsidRPr="00554309">
        <w:rPr>
          <w:rFonts w:cs="Arial"/>
        </w:rPr>
        <w:t>Walczak</w:t>
      </w:r>
      <w:proofErr w:type="spellEnd"/>
      <w:r w:rsidR="00DD7619" w:rsidRPr="00554309">
        <w:rPr>
          <w:rFonts w:cs="Arial"/>
        </w:rPr>
        <w:t xml:space="preserve">, S. (2010) ‘The relationship between website quality, trust and price premiums at online auctions’, </w:t>
      </w:r>
      <w:r w:rsidR="00DD7619" w:rsidRPr="00554309">
        <w:rPr>
          <w:rFonts w:cs="Arial"/>
          <w:i/>
          <w:iCs/>
        </w:rPr>
        <w:t xml:space="preserve">Journal of electronic commerce research, </w:t>
      </w:r>
      <w:r w:rsidR="00DD7619" w:rsidRPr="00554309">
        <w:rPr>
          <w:rFonts w:cs="Arial"/>
        </w:rPr>
        <w:t xml:space="preserve">10 (1), </w:t>
      </w:r>
      <w:r w:rsidR="009C2374">
        <w:rPr>
          <w:rFonts w:cs="Arial"/>
        </w:rPr>
        <w:t xml:space="preserve">March, </w:t>
      </w:r>
      <w:proofErr w:type="spellStart"/>
      <w:r w:rsidR="00DD7619" w:rsidRPr="00554309">
        <w:rPr>
          <w:rFonts w:cs="Arial"/>
        </w:rPr>
        <w:t>pp</w:t>
      </w:r>
      <w:proofErr w:type="spellEnd"/>
      <w:r w:rsidR="00DD7619" w:rsidRPr="00554309">
        <w:rPr>
          <w:rFonts w:cs="Arial"/>
        </w:rPr>
        <w:t>: 1-2</w:t>
      </w:r>
      <w:r w:rsidR="006D4A03">
        <w:rPr>
          <w:rFonts w:cs="Arial"/>
        </w:rPr>
        <w:t>5</w:t>
      </w:r>
      <w:r w:rsidR="006D4A03">
        <w:t>, ACM Digital Library [Online]. DOI: 10.1007/s10660-010-9044-2</w:t>
      </w:r>
    </w:p>
    <w:p w:rsidR="00262723" w:rsidRPr="00C63FB7" w:rsidRDefault="00262723" w:rsidP="000F0978">
      <w:pPr>
        <w:pStyle w:val="List"/>
        <w:spacing w:after="240"/>
      </w:pPr>
      <w:bookmarkStart w:id="120" w:name="Huangetal2003"/>
      <w:bookmarkStart w:id="121" w:name="Hilyer2008"/>
      <w:bookmarkEnd w:id="120"/>
      <w:bookmarkEnd w:id="121"/>
      <w:proofErr w:type="spellStart"/>
      <w:r>
        <w:t>Hilyer</w:t>
      </w:r>
      <w:proofErr w:type="spellEnd"/>
      <w:r>
        <w:t>, L.A. (200</w:t>
      </w:r>
      <w:r w:rsidR="00697032">
        <w:t>9</w:t>
      </w:r>
      <w:r>
        <w:t xml:space="preserve">) </w:t>
      </w:r>
      <w:r w:rsidR="00F245C4">
        <w:t>User-</w:t>
      </w:r>
      <w:proofErr w:type="spellStart"/>
      <w:r w:rsidR="00F245C4">
        <w:t>Centred</w:t>
      </w:r>
      <w:proofErr w:type="spellEnd"/>
      <w:r w:rsidR="00F245C4">
        <w:t xml:space="preserve"> Library Websites’, </w:t>
      </w:r>
      <w:r w:rsidR="00F245C4">
        <w:rPr>
          <w:i/>
        </w:rPr>
        <w:t>The Journal of Academic Libraria</w:t>
      </w:r>
      <w:r w:rsidR="00F245C4">
        <w:rPr>
          <w:i/>
        </w:rPr>
        <w:t>n</w:t>
      </w:r>
      <w:r w:rsidR="00F245C4">
        <w:rPr>
          <w:i/>
        </w:rPr>
        <w:t xml:space="preserve">ship, </w:t>
      </w:r>
      <w:r w:rsidR="00C63FB7">
        <w:t xml:space="preserve">35 (1), </w:t>
      </w:r>
      <w:r w:rsidR="00697032">
        <w:t xml:space="preserve">January, </w:t>
      </w:r>
      <w:r w:rsidR="00C63FB7">
        <w:t xml:space="preserve">pp.101-102, </w:t>
      </w:r>
      <w:proofErr w:type="spellStart"/>
      <w:r w:rsidR="00C63FB7">
        <w:t>ScienceDirect</w:t>
      </w:r>
      <w:proofErr w:type="spellEnd"/>
      <w:r w:rsidR="00C63FB7">
        <w:t xml:space="preserve"> [Online]. DOI:10.1016/j.acalib.2008.10.011</w:t>
      </w:r>
    </w:p>
    <w:p w:rsidR="00CC20C4" w:rsidRDefault="00CC20C4" w:rsidP="000F0978">
      <w:pPr>
        <w:pStyle w:val="List"/>
        <w:spacing w:after="240"/>
      </w:pPr>
      <w:bookmarkStart w:id="122" w:name="Hincliffe2008"/>
      <w:bookmarkEnd w:id="122"/>
      <w:proofErr w:type="spellStart"/>
      <w:r>
        <w:t>Hincliffe</w:t>
      </w:r>
      <w:proofErr w:type="spellEnd"/>
      <w:r>
        <w:t>, A. &amp; Mummery, W.K. (</w:t>
      </w:r>
      <w:r w:rsidR="00E47B18">
        <w:t>2008</w:t>
      </w:r>
      <w:r>
        <w:t>)</w:t>
      </w:r>
      <w:r w:rsidR="001573B1">
        <w:t xml:space="preserve"> ‘Applying usability testing techniques to improve a health promotion </w:t>
      </w:r>
      <w:r w:rsidR="00D01841">
        <w:t>web</w:t>
      </w:r>
      <w:r w:rsidR="001573B1">
        <w:t>site</w:t>
      </w:r>
      <w:r w:rsidR="00AE63AC">
        <w:t xml:space="preserve">’, </w:t>
      </w:r>
      <w:r w:rsidR="004E1911" w:rsidRPr="00E6520E">
        <w:rPr>
          <w:i/>
        </w:rPr>
        <w:t>Health Promotion Journal of Australia</w:t>
      </w:r>
      <w:r w:rsidR="00770D85">
        <w:t>, 19 (1), April, pp. 29-35</w:t>
      </w:r>
    </w:p>
    <w:p w:rsidR="008C213E" w:rsidRPr="00077298" w:rsidRDefault="008C213E" w:rsidP="000F0978">
      <w:pPr>
        <w:pStyle w:val="List"/>
        <w:spacing w:after="240"/>
      </w:pPr>
      <w:bookmarkStart w:id="123" w:name="Hosmer1995"/>
      <w:bookmarkEnd w:id="123"/>
      <w:proofErr w:type="spellStart"/>
      <w:r>
        <w:t>Hosmer</w:t>
      </w:r>
      <w:proofErr w:type="spellEnd"/>
      <w:r>
        <w:t xml:space="preserve">, L.T. (1995) </w:t>
      </w:r>
      <w:r w:rsidR="00077298">
        <w:t xml:space="preserve">‘Trust: The Connecting Link between Organizational Theory and Philosophical Ethics’, </w:t>
      </w:r>
      <w:r w:rsidR="00077298">
        <w:rPr>
          <w:i/>
        </w:rPr>
        <w:t>The Academy of Management  Review</w:t>
      </w:r>
      <w:r w:rsidR="00077298">
        <w:t>, April, 20 (2), pp. 379-403</w:t>
      </w:r>
    </w:p>
    <w:p w:rsidR="00DB59E6" w:rsidRDefault="00DB59E6" w:rsidP="00DB59E6">
      <w:pPr>
        <w:pStyle w:val="List"/>
        <w:spacing w:after="240"/>
      </w:pPr>
      <w:bookmarkStart w:id="124" w:name="IllowskyandDean2012"/>
      <w:bookmarkStart w:id="125" w:name="HuandBentler2009"/>
      <w:bookmarkEnd w:id="124"/>
      <w:bookmarkEnd w:id="125"/>
      <w:r>
        <w:t xml:space="preserve">Hu, L. &amp; </w:t>
      </w:r>
      <w:proofErr w:type="spellStart"/>
      <w:r>
        <w:t>Bentler</w:t>
      </w:r>
      <w:proofErr w:type="spellEnd"/>
      <w:r>
        <w:t xml:space="preserve">, </w:t>
      </w:r>
      <w:r w:rsidR="001437C1">
        <w:t>P.M. (199</w:t>
      </w:r>
      <w:r>
        <w:t xml:space="preserve">9) </w:t>
      </w:r>
      <w:r w:rsidR="00762B40">
        <w:t>‘Cutoff Criteria for fit indexes in covariance structure anal</w:t>
      </w:r>
      <w:r w:rsidR="00762B40">
        <w:t>y</w:t>
      </w:r>
      <w:r w:rsidR="00762B40">
        <w:t xml:space="preserve">sis: Conventional criteria versus new alternatives’ </w:t>
      </w:r>
      <w:r w:rsidR="00762B40">
        <w:rPr>
          <w:i/>
        </w:rPr>
        <w:t xml:space="preserve">Structural Equation Modeling: A multidisciplinary </w:t>
      </w:r>
      <w:proofErr w:type="gramStart"/>
      <w:r w:rsidR="00762B40">
        <w:rPr>
          <w:i/>
        </w:rPr>
        <w:t>journal ,</w:t>
      </w:r>
      <w:proofErr w:type="gramEnd"/>
      <w:r w:rsidR="00762B40">
        <w:rPr>
          <w:i/>
        </w:rPr>
        <w:t xml:space="preserve"> </w:t>
      </w:r>
      <w:r w:rsidR="00762B40" w:rsidRPr="00762B40">
        <w:t xml:space="preserve">6 (1) </w:t>
      </w:r>
      <w:r w:rsidR="0029024C">
        <w:t>Taylor and Francis [Online]. DOI:</w:t>
      </w:r>
      <w:hyperlink r:id="rId74" w:history="1">
        <w:r w:rsidR="0029024C">
          <w:rPr>
            <w:rStyle w:val="Hyperlink"/>
          </w:rPr>
          <w:t xml:space="preserve"> </w:t>
        </w:r>
        <w:r w:rsidR="0029024C" w:rsidRPr="00AF3ADA">
          <w:rPr>
            <w:rStyle w:val="Hyperlink"/>
          </w:rPr>
          <w:t>10.1080/10705519909540118</w:t>
        </w:r>
      </w:hyperlink>
      <w:r w:rsidR="0029024C">
        <w:t xml:space="preserve"> (Accessed: 29 July 2012)</w:t>
      </w:r>
    </w:p>
    <w:p w:rsidR="00DB59E6" w:rsidRPr="004E36A8" w:rsidRDefault="00DB59E6" w:rsidP="00DB59E6">
      <w:pPr>
        <w:pStyle w:val="List"/>
        <w:spacing w:after="240"/>
      </w:pPr>
      <w:r>
        <w:t xml:space="preserve">Huang, J., </w:t>
      </w:r>
      <w:proofErr w:type="spellStart"/>
      <w:r>
        <w:t>Makoju</w:t>
      </w:r>
      <w:proofErr w:type="spellEnd"/>
      <w:r>
        <w:t xml:space="preserve">, E., Newell, S. &amp; </w:t>
      </w:r>
      <w:proofErr w:type="spellStart"/>
      <w:r>
        <w:t>Galliers</w:t>
      </w:r>
      <w:proofErr w:type="spellEnd"/>
      <w:r>
        <w:t>, R.D. (2003) ‘Opportunities to learn from ‘fai</w:t>
      </w:r>
      <w:r>
        <w:t>l</w:t>
      </w:r>
      <w:r>
        <w:t xml:space="preserve">ure’ with electronic commerce: a case study of electronic banking’, </w:t>
      </w:r>
      <w:r>
        <w:rPr>
          <w:i/>
        </w:rPr>
        <w:t>Journal of Info</w:t>
      </w:r>
      <w:r>
        <w:rPr>
          <w:i/>
        </w:rPr>
        <w:t>r</w:t>
      </w:r>
      <w:r>
        <w:rPr>
          <w:i/>
        </w:rPr>
        <w:t xml:space="preserve">mation Technology, </w:t>
      </w:r>
      <w:r>
        <w:t xml:space="preserve">18, pp.17-26, Taylor and Francis [Online]. </w:t>
      </w:r>
      <w:r w:rsidRPr="00DF399B">
        <w:t>DOI: 10.1080/0268396031000077422</w:t>
      </w:r>
      <w:r>
        <w:t xml:space="preserve"> (Accessed: 6 July 2012)</w:t>
      </w:r>
    </w:p>
    <w:p w:rsidR="0093655C" w:rsidRDefault="0093655C" w:rsidP="000F0978">
      <w:pPr>
        <w:pStyle w:val="List"/>
        <w:spacing w:after="240"/>
      </w:pPr>
      <w:proofErr w:type="spellStart"/>
      <w:r>
        <w:t>Illowsky</w:t>
      </w:r>
      <w:proofErr w:type="spellEnd"/>
      <w:r>
        <w:t xml:space="preserve">, B. &amp; </w:t>
      </w:r>
      <w:r w:rsidR="00583FCA">
        <w:t xml:space="preserve">Dean, S. (2012) </w:t>
      </w:r>
      <w:r w:rsidR="00127A64">
        <w:t xml:space="preserve">Collaborative Statistics [Online]. Available from: </w:t>
      </w:r>
      <w:hyperlink r:id="rId75" w:history="1">
        <w:r w:rsidR="00127A64" w:rsidRPr="005F58E4">
          <w:rPr>
            <w:rStyle w:val="Hyperlink"/>
          </w:rPr>
          <w:t>http://cnx.org/content/col10522/latest/</w:t>
        </w:r>
      </w:hyperlink>
      <w:r w:rsidR="00127A64">
        <w:t xml:space="preserve"> (Accessed: 10 July 2012)</w:t>
      </w:r>
    </w:p>
    <w:p w:rsidR="006C654C" w:rsidRDefault="006C654C" w:rsidP="000F0978">
      <w:pPr>
        <w:pStyle w:val="List"/>
        <w:spacing w:after="240"/>
      </w:pPr>
      <w:bookmarkStart w:id="126" w:name="InternetWorldStat2012"/>
      <w:bookmarkEnd w:id="126"/>
      <w:r>
        <w:t xml:space="preserve">Internet World Stats (2012) </w:t>
      </w:r>
      <w:r>
        <w:rPr>
          <w:i/>
        </w:rPr>
        <w:t>Africa Top Inte</w:t>
      </w:r>
      <w:r w:rsidR="008B520E">
        <w:rPr>
          <w:i/>
        </w:rPr>
        <w:t>r</w:t>
      </w:r>
      <w:r>
        <w:rPr>
          <w:i/>
        </w:rPr>
        <w:t xml:space="preserve">net Countries </w:t>
      </w:r>
      <w:r w:rsidR="008B520E">
        <w:rPr>
          <w:i/>
        </w:rPr>
        <w:t>December 31 2011</w:t>
      </w:r>
      <w:r>
        <w:rPr>
          <w:i/>
        </w:rPr>
        <w:t xml:space="preserve"> </w:t>
      </w:r>
      <w:r>
        <w:t xml:space="preserve">[Online]. Available from: </w:t>
      </w:r>
      <w:hyperlink r:id="rId76" w:history="1">
        <w:r>
          <w:rPr>
            <w:rStyle w:val="Hyperlink"/>
          </w:rPr>
          <w:t>http://www.internetworldstats.com/stats1.htm</w:t>
        </w:r>
      </w:hyperlink>
      <w:r>
        <w:t xml:space="preserve"> (Accessed: June 1, 2012)</w:t>
      </w:r>
    </w:p>
    <w:p w:rsidR="00941CBA" w:rsidRDefault="00941CBA" w:rsidP="000F0978">
      <w:pPr>
        <w:pStyle w:val="List"/>
        <w:spacing w:after="240"/>
      </w:pPr>
      <w:bookmarkStart w:id="127" w:name="ISO2001"/>
      <w:bookmarkEnd w:id="127"/>
      <w:r>
        <w:t xml:space="preserve">ISO (2001) </w:t>
      </w:r>
      <w:r w:rsidR="00092C2F">
        <w:rPr>
          <w:i/>
        </w:rPr>
        <w:t>ISO /IEC 9126-1:2001 Software engineering</w:t>
      </w:r>
      <w:r w:rsidR="00645945">
        <w:rPr>
          <w:i/>
        </w:rPr>
        <w:t xml:space="preserve"> Product quality Part 1: Quality model </w:t>
      </w:r>
      <w:r>
        <w:t xml:space="preserve">[Online]. Available from: </w:t>
      </w:r>
      <w:hyperlink r:id="rId77" w:history="1">
        <w:r>
          <w:rPr>
            <w:rStyle w:val="Hyperlink"/>
          </w:rPr>
          <w:t>http://www.iso.org/iso/iso_catalogue/catalogue_tc/catalogue_detail.htm?csnumber=22749</w:t>
        </w:r>
      </w:hyperlink>
      <w:r>
        <w:t xml:space="preserve"> (Accessed 12 June 2012)</w:t>
      </w:r>
    </w:p>
    <w:p w:rsidR="009C39DD" w:rsidRDefault="009C39DD" w:rsidP="000F0978">
      <w:pPr>
        <w:pStyle w:val="List"/>
        <w:spacing w:after="240"/>
      </w:pPr>
      <w:bookmarkStart w:id="128" w:name="ISO2008"/>
      <w:bookmarkEnd w:id="128"/>
      <w:r>
        <w:t xml:space="preserve">ISO (2008) </w:t>
      </w:r>
      <w:r w:rsidR="00F0493B" w:rsidRPr="00BF68A2">
        <w:rPr>
          <w:i/>
        </w:rPr>
        <w:t>ISO 9241-151:2008 Ergonomics of Human-system interaction – Guidance on World Wide Web user interfaces</w:t>
      </w:r>
      <w:r w:rsidR="009714EF">
        <w:t xml:space="preserve"> </w:t>
      </w:r>
      <w:r w:rsidR="009714EF" w:rsidRPr="009714EF">
        <w:t>[Online]</w:t>
      </w:r>
      <w:r w:rsidR="00875294">
        <w:t>.</w:t>
      </w:r>
      <w:r w:rsidR="00F0493B">
        <w:t xml:space="preserve"> </w:t>
      </w:r>
      <w:r>
        <w:t xml:space="preserve">Available from: </w:t>
      </w:r>
      <w:hyperlink r:id="rId78" w:history="1">
        <w:r>
          <w:rPr>
            <w:rStyle w:val="Hyperlink"/>
          </w:rPr>
          <w:t>http://www.iso.org/iso/iso_catalogue/catalogue_tc/catalogue_detail.htm?csnumber=37031</w:t>
        </w:r>
      </w:hyperlink>
      <w:r>
        <w:t xml:space="preserve"> (Accessed: 10 June 2012)</w:t>
      </w:r>
    </w:p>
    <w:p w:rsidR="009853DB" w:rsidRPr="00C41EC1" w:rsidRDefault="009853DB" w:rsidP="000F0978">
      <w:pPr>
        <w:pStyle w:val="List"/>
        <w:spacing w:after="240"/>
      </w:pPr>
      <w:bookmarkStart w:id="129" w:name="ISO2010"/>
      <w:bookmarkEnd w:id="129"/>
      <w:r>
        <w:t xml:space="preserve">ISO (2010) </w:t>
      </w:r>
      <w:r>
        <w:rPr>
          <w:i/>
        </w:rPr>
        <w:t>ISO 9241-210:2010 Ergonomics of Human-system interaction – Human Ce</w:t>
      </w:r>
      <w:r>
        <w:rPr>
          <w:i/>
        </w:rPr>
        <w:t>n</w:t>
      </w:r>
      <w:r>
        <w:rPr>
          <w:i/>
        </w:rPr>
        <w:t>tered design for interactive systems</w:t>
      </w:r>
      <w:r w:rsidR="00C41EC1">
        <w:rPr>
          <w:i/>
        </w:rPr>
        <w:t xml:space="preserve"> </w:t>
      </w:r>
      <w:r w:rsidR="00C41EC1">
        <w:t xml:space="preserve">[Online]. Available from: </w:t>
      </w:r>
      <w:hyperlink r:id="rId79" w:history="1">
        <w:r w:rsidR="00C41EC1">
          <w:rPr>
            <w:rStyle w:val="Hyperlink"/>
          </w:rPr>
          <w:t>http://www.iso.org/iso/iso_catalogue/catalogue_ics/catalogue_detail_ics.htm?csnumber=52075</w:t>
        </w:r>
      </w:hyperlink>
      <w:r w:rsidR="00C41EC1">
        <w:t xml:space="preserve"> (Accessed:</w:t>
      </w:r>
      <w:r w:rsidR="00E32EEE">
        <w:t xml:space="preserve"> 21 June 2012)</w:t>
      </w:r>
    </w:p>
    <w:p w:rsidR="00963B30" w:rsidRDefault="00963B30" w:rsidP="000F0978">
      <w:pPr>
        <w:pStyle w:val="List"/>
        <w:spacing w:after="240"/>
      </w:pPr>
      <w:bookmarkStart w:id="130" w:name="Jacobs2010"/>
      <w:bookmarkEnd w:id="130"/>
      <w:r>
        <w:lastRenderedPageBreak/>
        <w:t xml:space="preserve">Jacobs, G. (2010) </w:t>
      </w:r>
      <w:r w:rsidRPr="002C0092">
        <w:rPr>
          <w:i/>
        </w:rPr>
        <w:t>How to keep web users on your site</w:t>
      </w:r>
      <w:r w:rsidR="002C0092">
        <w:t xml:space="preserve"> [Online]</w:t>
      </w:r>
      <w:r w:rsidR="00941CBA">
        <w:t>.</w:t>
      </w:r>
      <w:r>
        <w:t xml:space="preserve"> Travel Weekly UK</w:t>
      </w:r>
      <w:r w:rsidR="00FA6117">
        <w:t>,</w:t>
      </w:r>
      <w:r>
        <w:t xml:space="preserve"> </w:t>
      </w:r>
      <w:r w:rsidR="0009620C">
        <w:t xml:space="preserve">(5), </w:t>
      </w:r>
      <w:r>
        <w:t>30 April 2010, p</w:t>
      </w:r>
      <w:r w:rsidR="0009620C">
        <w:t xml:space="preserve">p. </w:t>
      </w:r>
      <w:r>
        <w:t>34</w:t>
      </w:r>
      <w:r w:rsidR="00FA6117">
        <w:t xml:space="preserve"> (Accessed: 19 June 2012)</w:t>
      </w:r>
    </w:p>
    <w:p w:rsidR="00AF50DE" w:rsidRPr="001B432A" w:rsidRDefault="00AF50DE" w:rsidP="000F0978">
      <w:pPr>
        <w:pStyle w:val="List"/>
        <w:spacing w:after="240"/>
        <w:rPr>
          <w:i/>
        </w:rPr>
      </w:pPr>
      <w:bookmarkStart w:id="131" w:name="Khajouei2011"/>
      <w:bookmarkEnd w:id="131"/>
      <w:proofErr w:type="spellStart"/>
      <w:r>
        <w:t>Khajouei</w:t>
      </w:r>
      <w:proofErr w:type="spellEnd"/>
      <w:r>
        <w:t>, R.</w:t>
      </w:r>
      <w:r w:rsidR="00C24B40">
        <w:t>,</w:t>
      </w:r>
      <w:r>
        <w:t xml:space="preserve"> </w:t>
      </w:r>
      <w:proofErr w:type="spellStart"/>
      <w:r>
        <w:t>Hasman</w:t>
      </w:r>
      <w:proofErr w:type="spellEnd"/>
      <w:r>
        <w:t>, A. &amp; Jaspers, M.W.M. (2011)</w:t>
      </w:r>
      <w:r w:rsidR="001B432A">
        <w:t xml:space="preserve"> ‘Determination of the effectiveness of two methods for usability evaluation using a CPOE medication system’, </w:t>
      </w:r>
      <w:r w:rsidR="001B432A">
        <w:rPr>
          <w:i/>
        </w:rPr>
        <w:t>Journal of medical informatics</w:t>
      </w:r>
      <w:r w:rsidR="001B432A" w:rsidRPr="00E4194D">
        <w:t xml:space="preserve">, 80 (5) </w:t>
      </w:r>
      <w:r w:rsidR="00757537">
        <w:t xml:space="preserve">May, </w:t>
      </w:r>
      <w:r w:rsidR="001B432A" w:rsidRPr="00E4194D">
        <w:t>pp.341-350</w:t>
      </w:r>
    </w:p>
    <w:p w:rsidR="00680260" w:rsidRDefault="00680260" w:rsidP="000F0978">
      <w:pPr>
        <w:pStyle w:val="List"/>
        <w:spacing w:after="240"/>
      </w:pPr>
      <w:bookmarkStart w:id="132" w:name="Krug2000"/>
      <w:bookmarkEnd w:id="132"/>
      <w:r>
        <w:t xml:space="preserve">Krug, S. (2000) </w:t>
      </w:r>
      <w:r w:rsidRPr="003420C1">
        <w:rPr>
          <w:i/>
        </w:rPr>
        <w:t>Usability testing on 10 cents a day</w:t>
      </w:r>
      <w:r>
        <w:t xml:space="preserve"> [Online]. Available from: </w:t>
      </w:r>
      <w:hyperlink r:id="rId80" w:history="1">
        <w:r>
          <w:rPr>
            <w:rStyle w:val="Hyperlink"/>
          </w:rPr>
          <w:t>http://www.sensible.com/downloads/DMMTchapter09_for_personal_use_only.pdf</w:t>
        </w:r>
      </w:hyperlink>
      <w:r w:rsidR="0046149C">
        <w:t xml:space="preserve"> (Accessed: 21</w:t>
      </w:r>
      <w:r w:rsidR="00231B6D">
        <w:t xml:space="preserve"> December 2011)</w:t>
      </w:r>
    </w:p>
    <w:p w:rsidR="00CF382E" w:rsidRDefault="00CF382E" w:rsidP="000F0978">
      <w:pPr>
        <w:pStyle w:val="List"/>
        <w:spacing w:after="240"/>
      </w:pPr>
      <w:bookmarkStart w:id="133" w:name="Krug2006"/>
      <w:bookmarkEnd w:id="133"/>
      <w:r>
        <w:t xml:space="preserve">Krug, S. </w:t>
      </w:r>
      <w:r w:rsidR="00CC47B2">
        <w:rPr>
          <w:rFonts w:cs="Arial"/>
        </w:rPr>
        <w:t>(2005</w:t>
      </w:r>
      <w:r w:rsidRPr="00554309">
        <w:rPr>
          <w:rFonts w:cs="Arial"/>
        </w:rPr>
        <w:t xml:space="preserve">) </w:t>
      </w:r>
      <w:r w:rsidRPr="00554309">
        <w:rPr>
          <w:rFonts w:cs="Arial"/>
          <w:i/>
          <w:iCs/>
        </w:rPr>
        <w:t>Don’t make me think</w:t>
      </w:r>
      <w:proofErr w:type="gramStart"/>
      <w:r w:rsidRPr="00554309">
        <w:rPr>
          <w:rFonts w:cs="Arial"/>
          <w:i/>
          <w:iCs/>
        </w:rPr>
        <w:t>!:</w:t>
      </w:r>
      <w:proofErr w:type="gramEnd"/>
      <w:r w:rsidRPr="00554309">
        <w:rPr>
          <w:rFonts w:cs="Arial"/>
          <w:i/>
          <w:iCs/>
        </w:rPr>
        <w:t xml:space="preserve"> A Common Sense Approach to Web Usability</w:t>
      </w:r>
      <w:r w:rsidR="001D222B">
        <w:rPr>
          <w:rFonts w:cs="Arial"/>
        </w:rPr>
        <w:t>.</w:t>
      </w:r>
      <w:r w:rsidRPr="00554309">
        <w:rPr>
          <w:rFonts w:cs="Arial"/>
        </w:rPr>
        <w:t xml:space="preserve"> S</w:t>
      </w:r>
      <w:r w:rsidRPr="00554309">
        <w:rPr>
          <w:rFonts w:cs="Arial"/>
        </w:rPr>
        <w:t>e</w:t>
      </w:r>
      <w:r w:rsidRPr="00554309">
        <w:rPr>
          <w:rFonts w:cs="Arial"/>
        </w:rPr>
        <w:t>cond edition</w:t>
      </w:r>
      <w:r w:rsidR="001D222B">
        <w:rPr>
          <w:rFonts w:cs="Arial"/>
        </w:rPr>
        <w:t>.</w:t>
      </w:r>
      <w:r w:rsidRPr="00554309">
        <w:rPr>
          <w:rFonts w:cs="Arial"/>
        </w:rPr>
        <w:t xml:space="preserve"> Berkeley: New Riders</w:t>
      </w:r>
    </w:p>
    <w:p w:rsidR="005E1E1F" w:rsidRPr="00CD61D8" w:rsidRDefault="007F2F29" w:rsidP="000F0978">
      <w:pPr>
        <w:pStyle w:val="List"/>
        <w:spacing w:after="240"/>
      </w:pPr>
      <w:bookmarkStart w:id="134" w:name="Li2011"/>
      <w:bookmarkEnd w:id="134"/>
      <w:r>
        <w:t>Li, F. &amp; Li, Y. (</w:t>
      </w:r>
      <w:r w:rsidR="005E1E1F">
        <w:t>2011</w:t>
      </w:r>
      <w:r>
        <w:t>)</w:t>
      </w:r>
      <w:r w:rsidR="00C60B49">
        <w:t xml:space="preserve"> </w:t>
      </w:r>
      <w:r w:rsidR="004B3B33">
        <w:t>‘</w:t>
      </w:r>
      <w:r w:rsidR="00C60B49">
        <w:t>Usability Evaluation of E-Commerce on B2C Websites in China</w:t>
      </w:r>
      <w:r w:rsidR="004B3B33">
        <w:t>’</w:t>
      </w:r>
      <w:r w:rsidR="009C7BB0">
        <w:t xml:space="preserve">, </w:t>
      </w:r>
      <w:r w:rsidR="009C7BB0">
        <w:rPr>
          <w:i/>
        </w:rPr>
        <w:t xml:space="preserve">CEIS 2011 </w:t>
      </w:r>
      <w:proofErr w:type="spellStart"/>
      <w:r w:rsidR="009C7BB0">
        <w:rPr>
          <w:i/>
        </w:rPr>
        <w:t>P</w:t>
      </w:r>
      <w:r w:rsidR="00C41D2A">
        <w:rPr>
          <w:i/>
        </w:rPr>
        <w:t>r</w:t>
      </w:r>
      <w:r w:rsidR="009C7BB0">
        <w:rPr>
          <w:i/>
        </w:rPr>
        <w:t>ocedia</w:t>
      </w:r>
      <w:proofErr w:type="spellEnd"/>
      <w:r w:rsidR="009C7BB0">
        <w:rPr>
          <w:i/>
        </w:rPr>
        <w:t xml:space="preserve"> Engineering</w:t>
      </w:r>
      <w:r w:rsidR="00CD61D8">
        <w:rPr>
          <w:i/>
        </w:rPr>
        <w:t xml:space="preserve">, </w:t>
      </w:r>
      <w:r w:rsidR="00CD61D8">
        <w:t>DOI: 10.1016/j.proeng.2011.08.982</w:t>
      </w:r>
    </w:p>
    <w:p w:rsidR="00DE35F0" w:rsidRPr="00DE35F0" w:rsidRDefault="00DE35F0" w:rsidP="000F0978">
      <w:pPr>
        <w:pStyle w:val="List"/>
        <w:spacing w:after="240"/>
      </w:pPr>
      <w:bookmarkStart w:id="135" w:name="MayerDaviesSchoorman1995"/>
      <w:bookmarkEnd w:id="135"/>
      <w:r>
        <w:t xml:space="preserve">Mayer, R.C., Davies, J.H &amp; </w:t>
      </w:r>
      <w:proofErr w:type="spellStart"/>
      <w:r>
        <w:t>Schoorman</w:t>
      </w:r>
      <w:proofErr w:type="spellEnd"/>
      <w:r>
        <w:t>, D.F. (1995) ‘An integrative model of organiz</w:t>
      </w:r>
      <w:r>
        <w:t>a</w:t>
      </w:r>
      <w:r>
        <w:t xml:space="preserve">tional trust’, </w:t>
      </w:r>
      <w:r>
        <w:rPr>
          <w:rStyle w:val="Emphasis"/>
          <w:rFonts w:cs="Arial"/>
          <w:color w:val="000000"/>
          <w:szCs w:val="20"/>
          <w:shd w:val="clear" w:color="auto" w:fill="FFFFFF"/>
        </w:rPr>
        <w:t>Academy of Management Review,</w:t>
      </w:r>
      <w:r>
        <w:rPr>
          <w:rStyle w:val="Emphasis"/>
          <w:rFonts w:cs="Arial"/>
          <w:i w:val="0"/>
          <w:color w:val="000000"/>
          <w:szCs w:val="20"/>
          <w:shd w:val="clear" w:color="auto" w:fill="FFFFFF"/>
        </w:rPr>
        <w:t xml:space="preserve"> </w:t>
      </w:r>
      <w:r w:rsidR="00FE4CE1">
        <w:rPr>
          <w:rStyle w:val="Emphasis"/>
          <w:rFonts w:cs="Arial"/>
          <w:i w:val="0"/>
          <w:color w:val="000000"/>
          <w:szCs w:val="20"/>
          <w:shd w:val="clear" w:color="auto" w:fill="FFFFFF"/>
        </w:rPr>
        <w:t xml:space="preserve">20 (3), pp. 709-734, </w:t>
      </w:r>
      <w:r w:rsidR="00C665FB">
        <w:rPr>
          <w:rStyle w:val="Emphasis"/>
          <w:rFonts w:cs="Arial"/>
          <w:i w:val="0"/>
          <w:color w:val="000000"/>
          <w:szCs w:val="20"/>
          <w:shd w:val="clear" w:color="auto" w:fill="FFFFFF"/>
        </w:rPr>
        <w:t>July. J</w:t>
      </w:r>
      <w:r w:rsidR="00FE4CE1">
        <w:rPr>
          <w:rStyle w:val="Emphasis"/>
          <w:rFonts w:cs="Arial"/>
          <w:i w:val="0"/>
          <w:color w:val="000000"/>
          <w:szCs w:val="20"/>
          <w:shd w:val="clear" w:color="auto" w:fill="FFFFFF"/>
        </w:rPr>
        <w:t xml:space="preserve">STOR [Online]. Available from: </w:t>
      </w:r>
      <w:hyperlink r:id="rId81" w:history="1">
        <w:r w:rsidR="00FE4CE1" w:rsidRPr="008872C7">
          <w:rPr>
            <w:rStyle w:val="Hyperlink"/>
            <w:rFonts w:cs="Arial"/>
            <w:szCs w:val="20"/>
            <w:shd w:val="clear" w:color="auto" w:fill="FFFFFF"/>
          </w:rPr>
          <w:t>http://www.jstor.org</w:t>
        </w:r>
      </w:hyperlink>
      <w:r w:rsidR="00FE4CE1">
        <w:rPr>
          <w:rStyle w:val="Emphasis"/>
          <w:rFonts w:cs="Arial"/>
          <w:i w:val="0"/>
          <w:color w:val="000000"/>
          <w:szCs w:val="20"/>
          <w:shd w:val="clear" w:color="auto" w:fill="FFFFFF"/>
        </w:rPr>
        <w:t xml:space="preserve"> (Accessed: 2 July, 2012)</w:t>
      </w:r>
    </w:p>
    <w:p w:rsidR="00A16CAC" w:rsidRDefault="00A16CAC" w:rsidP="000F0978">
      <w:pPr>
        <w:pStyle w:val="List"/>
        <w:spacing w:after="240"/>
      </w:pPr>
      <w:bookmarkStart w:id="136" w:name="McKnightCummings1996"/>
      <w:bookmarkEnd w:id="136"/>
      <w:r>
        <w:t xml:space="preserve">McKnight, D.H., Cummings, L.L. &amp; </w:t>
      </w:r>
      <w:proofErr w:type="spellStart"/>
      <w:r w:rsidR="002950E5">
        <w:t>Chervany</w:t>
      </w:r>
      <w:proofErr w:type="spellEnd"/>
      <w:r w:rsidR="002950E5">
        <w:t>, N.L. (1996</w:t>
      </w:r>
      <w:r>
        <w:t>) ‘Trust Formation in New Orga</w:t>
      </w:r>
      <w:r>
        <w:t>n</w:t>
      </w:r>
      <w:r>
        <w:t>izational Relationships’</w:t>
      </w:r>
      <w:r w:rsidR="0042255B">
        <w:t>,</w:t>
      </w:r>
      <w:r w:rsidR="002950E5">
        <w:t xml:space="preserve"> </w:t>
      </w:r>
      <w:r w:rsidR="002950E5" w:rsidRPr="00B530AC">
        <w:rPr>
          <w:i/>
        </w:rPr>
        <w:t>University of Minnesota MIS Research Centre Working Paper Series</w:t>
      </w:r>
      <w:r w:rsidR="002950E5">
        <w:t>, WP 96-01</w:t>
      </w:r>
      <w:r w:rsidR="00D605BA">
        <w:t xml:space="preserve"> [Online].</w:t>
      </w:r>
      <w:r w:rsidR="002950E5">
        <w:t xml:space="preserve"> Available from:</w:t>
      </w:r>
      <w:r w:rsidR="006E52F5">
        <w:t xml:space="preserve"> </w:t>
      </w:r>
      <w:hyperlink r:id="rId82" w:history="1">
        <w:r w:rsidR="006E52F5">
          <w:rPr>
            <w:rStyle w:val="Hyperlink"/>
          </w:rPr>
          <w:t>http://www.misrc.umn.edu/wpaper/WorkingPapers/9601.pdf</w:t>
        </w:r>
      </w:hyperlink>
      <w:r w:rsidR="006E52F5">
        <w:t xml:space="preserve"> (Accessed: 2 July, 2012)</w:t>
      </w:r>
    </w:p>
    <w:p w:rsidR="00816111" w:rsidRPr="001021D3" w:rsidRDefault="00816111" w:rsidP="000F0978">
      <w:pPr>
        <w:pStyle w:val="List"/>
        <w:spacing w:after="240"/>
      </w:pPr>
      <w:bookmarkStart w:id="137" w:name="McKnight1996"/>
      <w:bookmarkEnd w:id="137"/>
      <w:r>
        <w:t xml:space="preserve">McKnight, D.H.  &amp; </w:t>
      </w:r>
      <w:proofErr w:type="spellStart"/>
      <w:r>
        <w:t>Chervany</w:t>
      </w:r>
      <w:proofErr w:type="spellEnd"/>
      <w:r>
        <w:t>, N.L. (</w:t>
      </w:r>
      <w:r w:rsidR="0023459A">
        <w:t>1996</w:t>
      </w:r>
      <w:r>
        <w:t>)</w:t>
      </w:r>
      <w:r w:rsidR="0023459A">
        <w:t xml:space="preserve"> ‘The Meanings of Trust’, </w:t>
      </w:r>
      <w:r w:rsidR="003A0785" w:rsidRPr="00B530AC">
        <w:rPr>
          <w:i/>
        </w:rPr>
        <w:t>University of Minnesota MIS Research Centre Working Paper Series</w:t>
      </w:r>
      <w:r w:rsidR="003A0785">
        <w:t>, WP 96-04</w:t>
      </w:r>
      <w:r w:rsidR="00D605BA">
        <w:t xml:space="preserve"> [Online].</w:t>
      </w:r>
      <w:r w:rsidR="003A0785">
        <w:t xml:space="preserve"> Available from: http://</w:t>
      </w:r>
      <w:r w:rsidR="003A0785" w:rsidRPr="003A0785">
        <w:t xml:space="preserve"> </w:t>
      </w:r>
      <w:hyperlink r:id="rId83" w:history="1">
        <w:r w:rsidR="003A0785">
          <w:rPr>
            <w:rStyle w:val="Hyperlink"/>
          </w:rPr>
          <w:t>http://misrc.umn.edu/wpaper/workingpapers/9604.pdf</w:t>
        </w:r>
      </w:hyperlink>
      <w:r w:rsidR="00E62686">
        <w:t xml:space="preserve"> (Accessed: 4 December, 2011)</w:t>
      </w:r>
    </w:p>
    <w:p w:rsidR="007865C2" w:rsidRDefault="007865C2" w:rsidP="000F0978">
      <w:pPr>
        <w:pStyle w:val="List"/>
        <w:spacing w:after="240"/>
      </w:pPr>
      <w:bookmarkStart w:id="138" w:name="McKnightChoudhuryKacmar2002"/>
      <w:bookmarkEnd w:id="138"/>
      <w:r>
        <w:t>McKnight, D.H.</w:t>
      </w:r>
      <w:r w:rsidR="00A16CAC">
        <w:t>,</w:t>
      </w:r>
      <w:r>
        <w:t xml:space="preserve"> </w:t>
      </w:r>
      <w:proofErr w:type="spellStart"/>
      <w:r w:rsidR="00794129" w:rsidRPr="00554309">
        <w:rPr>
          <w:rFonts w:cs="Arial"/>
        </w:rPr>
        <w:t>Choudhury</w:t>
      </w:r>
      <w:proofErr w:type="spellEnd"/>
      <w:r w:rsidR="00794129" w:rsidRPr="00554309">
        <w:rPr>
          <w:rFonts w:cs="Arial"/>
        </w:rPr>
        <w:t xml:space="preserve">, V.  &amp; </w:t>
      </w:r>
      <w:proofErr w:type="spellStart"/>
      <w:r w:rsidR="00794129" w:rsidRPr="00554309">
        <w:rPr>
          <w:rFonts w:cs="Arial"/>
        </w:rPr>
        <w:t>Kacmar</w:t>
      </w:r>
      <w:proofErr w:type="spellEnd"/>
      <w:r w:rsidR="00794129" w:rsidRPr="00554309">
        <w:rPr>
          <w:rFonts w:cs="Arial"/>
        </w:rPr>
        <w:t xml:space="preserve">, C. (2002) ‘The impact of initial consumer trust on intentions to transact with a website: a trust building model’, </w:t>
      </w:r>
      <w:r w:rsidR="00794129" w:rsidRPr="00554309">
        <w:rPr>
          <w:rFonts w:cs="Arial"/>
          <w:i/>
          <w:iCs/>
        </w:rPr>
        <w:t>Journal of strategic i</w:t>
      </w:r>
      <w:r w:rsidR="00794129" w:rsidRPr="00554309">
        <w:rPr>
          <w:rFonts w:cs="Arial"/>
          <w:i/>
          <w:iCs/>
        </w:rPr>
        <w:t>n</w:t>
      </w:r>
      <w:r w:rsidR="00794129" w:rsidRPr="00554309">
        <w:rPr>
          <w:rFonts w:cs="Arial"/>
          <w:i/>
          <w:iCs/>
        </w:rPr>
        <w:t>formation systems</w:t>
      </w:r>
      <w:r w:rsidR="00794129" w:rsidRPr="00554309">
        <w:rPr>
          <w:rFonts w:cs="Arial"/>
        </w:rPr>
        <w:t>’, 11 (3), pp. 297-323, DOI: 10.1016/s0963-8687(02)00020-3 (A</w:t>
      </w:r>
      <w:r w:rsidR="00794129" w:rsidRPr="00554309">
        <w:rPr>
          <w:rFonts w:cs="Arial"/>
        </w:rPr>
        <w:t>c</w:t>
      </w:r>
      <w:r w:rsidR="00794129" w:rsidRPr="00554309">
        <w:rPr>
          <w:rFonts w:cs="Arial"/>
        </w:rPr>
        <w:t>cessed: 14 December 2011</w:t>
      </w:r>
      <w:r w:rsidR="00794129">
        <w:rPr>
          <w:rFonts w:cs="Arial"/>
        </w:rPr>
        <w:t>)</w:t>
      </w:r>
    </w:p>
    <w:p w:rsidR="00EF2282" w:rsidRPr="00F6055D" w:rsidRDefault="00EF2282" w:rsidP="00E2238F">
      <w:pPr>
        <w:pStyle w:val="List"/>
        <w:rPr>
          <w:i/>
        </w:rPr>
      </w:pPr>
      <w:bookmarkStart w:id="139" w:name="Musa2009"/>
      <w:bookmarkEnd w:id="139"/>
      <w:r>
        <w:t xml:space="preserve">Musa, D., Schulz, R., Roderick, H.; Silverman, M. &amp; Thomas, S.B. (2009) </w:t>
      </w:r>
      <w:r w:rsidR="0059591D">
        <w:t>‘Trust in Health Care System and use of Preventive Health Services by older Black and White Adults’</w:t>
      </w:r>
      <w:r w:rsidR="00F6055D">
        <w:t xml:space="preserve">, </w:t>
      </w:r>
      <w:r w:rsidR="00F6055D">
        <w:rPr>
          <w:i/>
        </w:rPr>
        <w:t xml:space="preserve">Journal of Public Health, </w:t>
      </w:r>
      <w:r w:rsidR="00F71D84" w:rsidRPr="00F20A78">
        <w:t xml:space="preserve">July, </w:t>
      </w:r>
      <w:r w:rsidR="00F6055D" w:rsidRPr="00F6055D">
        <w:t>99 (7), pp. 1293</w:t>
      </w:r>
      <w:r w:rsidR="004E5EEB">
        <w:t>-1300</w:t>
      </w:r>
      <w:r w:rsidR="00F6055D">
        <w:rPr>
          <w:i/>
        </w:rPr>
        <w:t xml:space="preserve"> </w:t>
      </w:r>
    </w:p>
    <w:p w:rsidR="00E2238F" w:rsidRDefault="00E2238F" w:rsidP="00E2238F">
      <w:pPr>
        <w:pStyle w:val="List"/>
      </w:pPr>
      <w:bookmarkStart w:id="140" w:name="Nielson1999"/>
      <w:bookmarkEnd w:id="140"/>
      <w:r>
        <w:t xml:space="preserve">Nielson, </w:t>
      </w:r>
      <w:r w:rsidR="00277918">
        <w:rPr>
          <w:rFonts w:cs="Arial"/>
        </w:rPr>
        <w:t>J. (</w:t>
      </w:r>
      <w:r w:rsidR="00233712">
        <w:rPr>
          <w:rFonts w:cs="Arial"/>
        </w:rPr>
        <w:t>1999</w:t>
      </w:r>
      <w:r w:rsidRPr="00554309">
        <w:rPr>
          <w:rFonts w:cs="Arial"/>
        </w:rPr>
        <w:t xml:space="preserve">) </w:t>
      </w:r>
      <w:r w:rsidR="004820C1">
        <w:rPr>
          <w:rFonts w:cs="Arial"/>
          <w:i/>
          <w:iCs/>
        </w:rPr>
        <w:t>Designing</w:t>
      </w:r>
      <w:r w:rsidRPr="00554309">
        <w:rPr>
          <w:rFonts w:cs="Arial"/>
          <w:i/>
          <w:iCs/>
        </w:rPr>
        <w:t xml:space="preserve"> Web Usability</w:t>
      </w:r>
      <w:r w:rsidRPr="00554309">
        <w:rPr>
          <w:rFonts w:cs="Arial"/>
        </w:rPr>
        <w:t>, Berkeley: New Riders</w:t>
      </w:r>
    </w:p>
    <w:p w:rsidR="004D10CC" w:rsidRDefault="004D10CC" w:rsidP="00B12F5B">
      <w:pPr>
        <w:pStyle w:val="List"/>
      </w:pPr>
      <w:bookmarkStart w:id="141" w:name="Nielsen2003"/>
      <w:bookmarkEnd w:id="141"/>
      <w:r>
        <w:t xml:space="preserve">Nielson, J. (2003) </w:t>
      </w:r>
      <w:r w:rsidRPr="00124161">
        <w:rPr>
          <w:i/>
        </w:rPr>
        <w:t>Usability 101: Introduction to Usability</w:t>
      </w:r>
      <w:r>
        <w:t xml:space="preserve"> [Online]. Available from: </w:t>
      </w:r>
      <w:hyperlink r:id="rId84" w:history="1">
        <w:r w:rsidR="0033418B">
          <w:rPr>
            <w:rStyle w:val="Hyperlink"/>
          </w:rPr>
          <w:t>http://www.useit.com/alertbox/20030825.html</w:t>
        </w:r>
      </w:hyperlink>
      <w:r w:rsidR="0033418B">
        <w:t xml:space="preserve"> (Accessed: </w:t>
      </w:r>
      <w:r w:rsidR="004C6216">
        <w:t>23 March 2012)</w:t>
      </w:r>
    </w:p>
    <w:p w:rsidR="00C21E1B" w:rsidRPr="00C21E1B" w:rsidRDefault="00C21E1B" w:rsidP="00B12F5B">
      <w:pPr>
        <w:pStyle w:val="List"/>
      </w:pPr>
      <w:bookmarkStart w:id="142" w:name="Nielson2005"/>
      <w:bookmarkEnd w:id="142"/>
      <w:r>
        <w:t xml:space="preserve">Nielsen, J. (2005) </w:t>
      </w:r>
      <w:r>
        <w:rPr>
          <w:i/>
        </w:rPr>
        <w:t xml:space="preserve">Heuristic Evaluation </w:t>
      </w:r>
      <w:r>
        <w:t xml:space="preserve">[Online]. Available from: </w:t>
      </w:r>
      <w:hyperlink r:id="rId85" w:history="1">
        <w:r>
          <w:rPr>
            <w:rStyle w:val="Hyperlink"/>
          </w:rPr>
          <w:t>http://www.useit.com/papers/heuristic/</w:t>
        </w:r>
      </w:hyperlink>
      <w:r>
        <w:t xml:space="preserve"> (Accessed: 01 June 2012)</w:t>
      </w:r>
    </w:p>
    <w:p w:rsidR="003B0EDF" w:rsidRDefault="003B0EDF" w:rsidP="00B12F5B">
      <w:pPr>
        <w:pStyle w:val="List"/>
      </w:pPr>
      <w:bookmarkStart w:id="143" w:name="Nielson2006"/>
      <w:bookmarkEnd w:id="143"/>
      <w:r>
        <w:t xml:space="preserve">Nielson, </w:t>
      </w:r>
      <w:r w:rsidRPr="00554309">
        <w:rPr>
          <w:rFonts w:cs="Arial"/>
        </w:rPr>
        <w:t xml:space="preserve">J &amp; </w:t>
      </w:r>
      <w:proofErr w:type="spellStart"/>
      <w:r w:rsidRPr="00554309">
        <w:rPr>
          <w:rFonts w:cs="Arial"/>
        </w:rPr>
        <w:t>Loranger</w:t>
      </w:r>
      <w:proofErr w:type="spellEnd"/>
      <w:r w:rsidRPr="00554309">
        <w:rPr>
          <w:rFonts w:cs="Arial"/>
        </w:rPr>
        <w:t xml:space="preserve">, H. (2006) </w:t>
      </w:r>
      <w:r w:rsidRPr="00554309">
        <w:rPr>
          <w:rFonts w:cs="Arial"/>
          <w:i/>
          <w:iCs/>
        </w:rPr>
        <w:t>Prioritizing Web Usability</w:t>
      </w:r>
      <w:r w:rsidR="002A1EC5">
        <w:rPr>
          <w:rFonts w:cs="Arial"/>
          <w:i/>
          <w:iCs/>
        </w:rPr>
        <w:t>.</w:t>
      </w:r>
      <w:r w:rsidRPr="00554309">
        <w:rPr>
          <w:rFonts w:cs="Arial"/>
        </w:rPr>
        <w:t xml:space="preserve"> Berkeley: New Riders</w:t>
      </w:r>
    </w:p>
    <w:p w:rsidR="00A37BCB" w:rsidRDefault="000F342B" w:rsidP="000F0978">
      <w:pPr>
        <w:pStyle w:val="List"/>
        <w:spacing w:after="240"/>
      </w:pPr>
      <w:bookmarkStart w:id="144" w:name="NielsenNorman"/>
      <w:bookmarkEnd w:id="144"/>
      <w:r>
        <w:t>Nielsen-</w:t>
      </w:r>
      <w:r w:rsidR="00A37BCB">
        <w:t>Norman Group (</w:t>
      </w:r>
      <w:proofErr w:type="spellStart"/>
      <w:r w:rsidR="00520EE8">
        <w:t>n.d.</w:t>
      </w:r>
      <w:proofErr w:type="spellEnd"/>
      <w:r w:rsidR="00A37BCB">
        <w:t>)</w:t>
      </w:r>
      <w:r w:rsidR="00520EE8">
        <w:t xml:space="preserve"> </w:t>
      </w:r>
      <w:r w:rsidR="00520EE8">
        <w:rPr>
          <w:i/>
        </w:rPr>
        <w:t xml:space="preserve">User Testing </w:t>
      </w:r>
      <w:r w:rsidR="00520EE8">
        <w:t xml:space="preserve">[Online]. Available from: </w:t>
      </w:r>
      <w:hyperlink r:id="rId86" w:history="1">
        <w:r w:rsidR="00520EE8">
          <w:rPr>
            <w:rStyle w:val="Hyperlink"/>
          </w:rPr>
          <w:t>http://www.nngroup.com/services/testing.html</w:t>
        </w:r>
      </w:hyperlink>
      <w:r w:rsidR="00520EE8">
        <w:t xml:space="preserve"> (Accessed: </w:t>
      </w:r>
      <w:r w:rsidR="00470B25">
        <w:t>01 June, 2012)</w:t>
      </w:r>
      <w:r w:rsidR="00A37BCB">
        <w:t xml:space="preserve"> </w:t>
      </w:r>
    </w:p>
    <w:p w:rsidR="00CE1FC2" w:rsidRDefault="00CE1FC2" w:rsidP="000F0978">
      <w:pPr>
        <w:pStyle w:val="List"/>
        <w:spacing w:after="240"/>
      </w:pPr>
      <w:bookmarkStart w:id="145" w:name="Nielsen2012"/>
      <w:bookmarkEnd w:id="145"/>
      <w:r>
        <w:t xml:space="preserve">Nielsen, J. (2012) </w:t>
      </w:r>
      <w:r w:rsidRPr="00820BEE">
        <w:rPr>
          <w:i/>
        </w:rPr>
        <w:t>How many test users in a usability study</w:t>
      </w:r>
      <w:r w:rsidR="00820BEE">
        <w:rPr>
          <w:i/>
        </w:rPr>
        <w:t xml:space="preserve">? </w:t>
      </w:r>
      <w:r>
        <w:t xml:space="preserve"> [Online]. Available from: </w:t>
      </w:r>
      <w:hyperlink r:id="rId87" w:history="1">
        <w:r>
          <w:rPr>
            <w:rStyle w:val="Hyperlink"/>
          </w:rPr>
          <w:t>http://www.useit.com/alertbox/number-of-test-users.html</w:t>
        </w:r>
      </w:hyperlink>
      <w:r>
        <w:t xml:space="preserve"> (Accessed:20 June 2012)</w:t>
      </w:r>
    </w:p>
    <w:p w:rsidR="0010042B" w:rsidRPr="00151094" w:rsidRDefault="0010042B" w:rsidP="000F0978">
      <w:pPr>
        <w:pStyle w:val="List"/>
        <w:spacing w:after="240"/>
      </w:pPr>
      <w:bookmarkStart w:id="146" w:name="NigerianBureauStatistics2011"/>
      <w:bookmarkEnd w:id="146"/>
      <w:r>
        <w:t xml:space="preserve">Nigerian Bureau of Statistics (2011) 2011 </w:t>
      </w:r>
      <w:r w:rsidRPr="00151094">
        <w:rPr>
          <w:i/>
        </w:rPr>
        <w:t>Socio</w:t>
      </w:r>
      <w:r w:rsidR="00151094">
        <w:rPr>
          <w:i/>
        </w:rPr>
        <w:t xml:space="preserve"> E</w:t>
      </w:r>
      <w:r w:rsidRPr="00151094">
        <w:rPr>
          <w:i/>
        </w:rPr>
        <w:t xml:space="preserve">conomic </w:t>
      </w:r>
      <w:r w:rsidR="00151094">
        <w:rPr>
          <w:i/>
        </w:rPr>
        <w:t>S</w:t>
      </w:r>
      <w:r w:rsidRPr="00151094">
        <w:rPr>
          <w:i/>
        </w:rPr>
        <w:t>urvey: Access to ICT</w:t>
      </w:r>
      <w:r w:rsidR="00151094">
        <w:t xml:space="preserve"> [Online]. Available from: </w:t>
      </w:r>
      <w:hyperlink r:id="rId88" w:history="1">
        <w:r w:rsidR="00151094">
          <w:rPr>
            <w:rStyle w:val="Hyperlink"/>
          </w:rPr>
          <w:t>http://www.nigerianstat.gov.ng/</w:t>
        </w:r>
      </w:hyperlink>
      <w:r w:rsidR="00151094">
        <w:t xml:space="preserve"> (Accessed: 1 July 2012)</w:t>
      </w:r>
    </w:p>
    <w:p w:rsidR="009E30CE" w:rsidRDefault="009E30CE" w:rsidP="000F0978">
      <w:pPr>
        <w:pStyle w:val="List"/>
        <w:spacing w:after="240"/>
      </w:pPr>
      <w:proofErr w:type="spellStart"/>
      <w:r>
        <w:t>Popoola</w:t>
      </w:r>
      <w:proofErr w:type="spellEnd"/>
      <w:r>
        <w:t xml:space="preserve">, W. (2011) Why most Nigerian E-Businesses fail [Online] Nigeria Available from: </w:t>
      </w:r>
      <w:hyperlink r:id="rId89" w:history="1">
        <w:r>
          <w:rPr>
            <w:rStyle w:val="Hyperlink"/>
          </w:rPr>
          <w:t>http://woweffectng.com/new/why-most-nigerian-e-businesses-fail/</w:t>
        </w:r>
      </w:hyperlink>
      <w:r>
        <w:t xml:space="preserve"> (Accessed: 04 June 2012)</w:t>
      </w:r>
    </w:p>
    <w:p w:rsidR="004673E6" w:rsidRDefault="004673E6" w:rsidP="000F0978">
      <w:pPr>
        <w:pStyle w:val="List"/>
        <w:spacing w:after="240"/>
      </w:pPr>
      <w:bookmarkStart w:id="147" w:name="RichBN"/>
      <w:bookmarkEnd w:id="147"/>
      <w:r>
        <w:rPr>
          <w:rFonts w:cs="Arial"/>
        </w:rPr>
        <w:lastRenderedPageBreak/>
        <w:t>Rich, B.N.</w:t>
      </w:r>
      <w:r w:rsidR="006F25EA">
        <w:rPr>
          <w:rFonts w:cs="Arial"/>
        </w:rPr>
        <w:t xml:space="preserve"> (</w:t>
      </w:r>
      <w:proofErr w:type="spellStart"/>
      <w:r w:rsidR="006F25EA">
        <w:rPr>
          <w:rFonts w:cs="Arial"/>
        </w:rPr>
        <w:t>n.d.</w:t>
      </w:r>
      <w:proofErr w:type="spellEnd"/>
      <w:r w:rsidR="006F25EA">
        <w:rPr>
          <w:rFonts w:cs="Arial"/>
        </w:rPr>
        <w:t>)</w:t>
      </w:r>
      <w:r>
        <w:rPr>
          <w:rFonts w:cs="Arial"/>
        </w:rPr>
        <w:t xml:space="preserve"> </w:t>
      </w:r>
      <w:r w:rsidR="008F684E">
        <w:rPr>
          <w:rFonts w:cs="Arial"/>
        </w:rPr>
        <w:t>Biographical memoirs</w:t>
      </w:r>
      <w:r>
        <w:rPr>
          <w:rFonts w:cs="Arial"/>
        </w:rPr>
        <w:t>:</w:t>
      </w:r>
      <w:r w:rsidR="008F684E">
        <w:rPr>
          <w:rFonts w:cs="Arial"/>
        </w:rPr>
        <w:t xml:space="preserve"> </w:t>
      </w:r>
      <w:r>
        <w:rPr>
          <w:rFonts w:cs="Arial"/>
        </w:rPr>
        <w:t xml:space="preserve">Clarence Leonard Johnson [Online]. Available from: </w:t>
      </w:r>
      <w:hyperlink r:id="rId90" w:history="1">
        <w:r>
          <w:rPr>
            <w:rStyle w:val="Hyperlink"/>
          </w:rPr>
          <w:t>http://www.nap.edu/readingroom.php?book=biomems&amp;page=cjohnson.html</w:t>
        </w:r>
      </w:hyperlink>
      <w:r>
        <w:t xml:space="preserve"> (Accessed: 10 June 2012)</w:t>
      </w:r>
    </w:p>
    <w:p w:rsidR="00B17F3B" w:rsidRDefault="00B17F3B" w:rsidP="000F0978">
      <w:pPr>
        <w:pStyle w:val="List"/>
        <w:spacing w:after="240"/>
      </w:pPr>
      <w:bookmarkStart w:id="148" w:name="Rubin2008"/>
      <w:bookmarkEnd w:id="148"/>
      <w:r>
        <w:t xml:space="preserve">Rubin, J. &amp; </w:t>
      </w:r>
      <w:proofErr w:type="spellStart"/>
      <w:r>
        <w:t>Chisnell</w:t>
      </w:r>
      <w:proofErr w:type="spellEnd"/>
      <w:r>
        <w:t xml:space="preserve">, D. (2008) </w:t>
      </w:r>
      <w:r w:rsidRPr="004715BA">
        <w:rPr>
          <w:i/>
        </w:rPr>
        <w:t>Handbook of Usability Testing: How to plan, Design and Conduct effective Tests</w:t>
      </w:r>
      <w:r>
        <w:t>. New Jersey: Wiley</w:t>
      </w:r>
    </w:p>
    <w:p w:rsidR="00253816" w:rsidRDefault="00253816" w:rsidP="000F0978">
      <w:pPr>
        <w:pStyle w:val="List"/>
        <w:spacing w:after="240"/>
        <w:rPr>
          <w:rFonts w:cs="Arial"/>
        </w:rPr>
      </w:pPr>
      <w:bookmarkStart w:id="149" w:name="SapienzaToldraZingales2007"/>
      <w:bookmarkEnd w:id="149"/>
      <w:proofErr w:type="spellStart"/>
      <w:r>
        <w:rPr>
          <w:rFonts w:cs="Arial"/>
        </w:rPr>
        <w:t>Sapienza</w:t>
      </w:r>
      <w:proofErr w:type="spellEnd"/>
      <w:r>
        <w:rPr>
          <w:rFonts w:cs="Arial"/>
        </w:rPr>
        <w:t xml:space="preserve">, P., </w:t>
      </w:r>
      <w:proofErr w:type="spellStart"/>
      <w:r>
        <w:rPr>
          <w:rFonts w:cs="Arial"/>
        </w:rPr>
        <w:t>Toldra</w:t>
      </w:r>
      <w:proofErr w:type="spellEnd"/>
      <w:r>
        <w:rPr>
          <w:rFonts w:cs="Arial"/>
        </w:rPr>
        <w:t xml:space="preserve">, A. &amp; </w:t>
      </w:r>
      <w:proofErr w:type="spellStart"/>
      <w:r>
        <w:rPr>
          <w:rFonts w:cs="Arial"/>
        </w:rPr>
        <w:t>Zingales</w:t>
      </w:r>
      <w:proofErr w:type="spellEnd"/>
      <w:r>
        <w:rPr>
          <w:rFonts w:cs="Arial"/>
        </w:rPr>
        <w:t>, L.</w:t>
      </w:r>
      <w:r w:rsidR="00456AD5">
        <w:rPr>
          <w:rFonts w:cs="Arial"/>
        </w:rPr>
        <w:t xml:space="preserve"> (2007) Understanding Trust [Online]. Available from: </w:t>
      </w:r>
      <w:hyperlink r:id="rId91" w:history="1">
        <w:r w:rsidR="00456AD5">
          <w:rPr>
            <w:rStyle w:val="Hyperlink"/>
          </w:rPr>
          <w:t>http://www.eui.eu/Personal/Guiso/Courses/Lecture%207/Understandingtrust.pdf</w:t>
        </w:r>
      </w:hyperlink>
      <w:r w:rsidR="00F7122B">
        <w:t xml:space="preserve"> (Accessed: 4 July 2012)</w:t>
      </w:r>
    </w:p>
    <w:p w:rsidR="00A67A58" w:rsidRPr="00E1660A" w:rsidRDefault="00B900D8" w:rsidP="000F0978">
      <w:pPr>
        <w:pStyle w:val="List"/>
        <w:spacing w:after="240"/>
        <w:rPr>
          <w:rFonts w:cs="Arial"/>
        </w:rPr>
      </w:pPr>
      <w:bookmarkStart w:id="150" w:name="SohReidKing2009"/>
      <w:bookmarkEnd w:id="150"/>
      <w:proofErr w:type="spellStart"/>
      <w:r>
        <w:rPr>
          <w:rFonts w:cs="Arial"/>
        </w:rPr>
        <w:t>Soh</w:t>
      </w:r>
      <w:proofErr w:type="spellEnd"/>
      <w:r>
        <w:rPr>
          <w:rFonts w:cs="Arial"/>
        </w:rPr>
        <w:t>, H., Reid, L.N. &amp; King, K.W. (2009)</w:t>
      </w:r>
      <w:r w:rsidR="00555E73">
        <w:rPr>
          <w:rFonts w:cs="Arial"/>
        </w:rPr>
        <w:t xml:space="preserve"> ‘Measuring Trust in Advertising’,</w:t>
      </w:r>
      <w:r w:rsidR="00855F1F">
        <w:rPr>
          <w:rFonts w:cs="Arial"/>
        </w:rPr>
        <w:t xml:space="preserve"> </w:t>
      </w:r>
      <w:r w:rsidR="00E1660A">
        <w:rPr>
          <w:rFonts w:cs="Arial"/>
          <w:i/>
        </w:rPr>
        <w:t>Journal of A</w:t>
      </w:r>
      <w:r w:rsidR="00E1660A">
        <w:rPr>
          <w:rFonts w:cs="Arial"/>
          <w:i/>
        </w:rPr>
        <w:t>d</w:t>
      </w:r>
      <w:r w:rsidR="00E1660A">
        <w:rPr>
          <w:rFonts w:cs="Arial"/>
          <w:i/>
        </w:rPr>
        <w:t xml:space="preserve">vertising, </w:t>
      </w:r>
      <w:r w:rsidR="00E1660A">
        <w:rPr>
          <w:rFonts w:cs="Arial"/>
        </w:rPr>
        <w:t xml:space="preserve">38 (2), pp.83-103, </w:t>
      </w:r>
      <w:proofErr w:type="spellStart"/>
      <w:r w:rsidR="00E1660A">
        <w:rPr>
          <w:rFonts w:cs="Arial"/>
        </w:rPr>
        <w:t>Ehis</w:t>
      </w:r>
      <w:proofErr w:type="spellEnd"/>
      <w:r w:rsidR="00E1660A">
        <w:rPr>
          <w:rFonts w:cs="Arial"/>
        </w:rPr>
        <w:t xml:space="preserve"> [Online]. DOI:10.2753/JOA0091-3367380206 (A</w:t>
      </w:r>
      <w:r w:rsidR="00E1660A">
        <w:rPr>
          <w:rFonts w:cs="Arial"/>
        </w:rPr>
        <w:t>c</w:t>
      </w:r>
      <w:r w:rsidR="00E1660A">
        <w:rPr>
          <w:rFonts w:cs="Arial"/>
        </w:rPr>
        <w:t>cesses: 3 July, 2012)</w:t>
      </w:r>
    </w:p>
    <w:p w:rsidR="002A04C5" w:rsidRPr="005E2414" w:rsidRDefault="002A04C5" w:rsidP="000F0978">
      <w:pPr>
        <w:pStyle w:val="List"/>
        <w:spacing w:after="240"/>
        <w:rPr>
          <w:rFonts w:cs="Arial"/>
        </w:rPr>
      </w:pPr>
      <w:bookmarkStart w:id="151" w:name="TschannenMoran2000"/>
      <w:bookmarkEnd w:id="151"/>
      <w:proofErr w:type="spellStart"/>
      <w:r>
        <w:rPr>
          <w:rFonts w:cs="Arial"/>
        </w:rPr>
        <w:t>Tschannen</w:t>
      </w:r>
      <w:proofErr w:type="spellEnd"/>
      <w:r>
        <w:rPr>
          <w:rFonts w:cs="Arial"/>
        </w:rPr>
        <w:t>-Moran, M. &amp; Hoy, W.K. (2000)</w:t>
      </w:r>
      <w:r w:rsidR="001D14B8">
        <w:rPr>
          <w:rFonts w:cs="Arial"/>
        </w:rPr>
        <w:t xml:space="preserve"> ‘A multidisciplinary Analysis of the Nature, Meaning and Measurement of Trust’, </w:t>
      </w:r>
      <w:r w:rsidR="005E2414">
        <w:rPr>
          <w:rFonts w:cs="Arial"/>
          <w:i/>
        </w:rPr>
        <w:t xml:space="preserve">Review of Educational Research, </w:t>
      </w:r>
      <w:r w:rsidR="005E2414">
        <w:rPr>
          <w:rFonts w:cs="Arial"/>
        </w:rPr>
        <w:t>70 (4), pp. 547-593</w:t>
      </w:r>
      <w:r w:rsidR="00F00239">
        <w:rPr>
          <w:rFonts w:cs="Arial"/>
        </w:rPr>
        <w:t xml:space="preserve"> DOI:10.</w:t>
      </w:r>
      <w:r w:rsidR="00377C4D">
        <w:rPr>
          <w:rFonts w:cs="Arial"/>
        </w:rPr>
        <w:t>3102/00346543070004547</w:t>
      </w:r>
    </w:p>
    <w:p w:rsidR="009E30CE" w:rsidRDefault="009E30CE" w:rsidP="000F0978">
      <w:pPr>
        <w:pStyle w:val="List"/>
        <w:spacing w:after="240"/>
        <w:rPr>
          <w:rFonts w:cs="Arial"/>
        </w:rPr>
      </w:pPr>
      <w:bookmarkStart w:id="152" w:name="Tullis2004"/>
      <w:bookmarkEnd w:id="152"/>
      <w:proofErr w:type="spellStart"/>
      <w:r w:rsidRPr="00554309">
        <w:rPr>
          <w:rFonts w:cs="Arial"/>
        </w:rPr>
        <w:t>Tullis</w:t>
      </w:r>
      <w:proofErr w:type="spellEnd"/>
      <w:r w:rsidRPr="00554309">
        <w:rPr>
          <w:rFonts w:cs="Arial"/>
        </w:rPr>
        <w:t>, T. &amp; Stetson, J.N. (2004</w:t>
      </w:r>
      <w:r>
        <w:rPr>
          <w:rFonts w:cs="Arial"/>
        </w:rPr>
        <w:t xml:space="preserve">) </w:t>
      </w:r>
      <w:r w:rsidRPr="00554309">
        <w:rPr>
          <w:rFonts w:cs="Arial"/>
          <w:i/>
        </w:rPr>
        <w:t>A comparison of questionnaires for assessing website usability</w:t>
      </w:r>
      <w:r w:rsidRPr="00554309">
        <w:rPr>
          <w:rFonts w:cs="Arial"/>
        </w:rPr>
        <w:t xml:space="preserve"> [Online]. Available from: </w:t>
      </w:r>
      <w:hyperlink r:id="rId92" w:history="1">
        <w:r w:rsidRPr="00554309">
          <w:rPr>
            <w:rStyle w:val="Hyperlink"/>
            <w:rFonts w:cs="Arial"/>
          </w:rPr>
          <w:t>http://www.usabilityprofessionals.org/usability_resources/conference/2004/UPA-2004-TullisStetson.pdf</w:t>
        </w:r>
      </w:hyperlink>
      <w:r w:rsidRPr="00554309">
        <w:rPr>
          <w:rFonts w:cs="Arial"/>
        </w:rPr>
        <w:t xml:space="preserve"> (Accesse</w:t>
      </w:r>
      <w:r>
        <w:rPr>
          <w:rFonts w:cs="Arial"/>
        </w:rPr>
        <w:t>d: 11 February 2011</w:t>
      </w:r>
      <w:r w:rsidR="00BC6D50">
        <w:rPr>
          <w:rFonts w:cs="Arial"/>
        </w:rPr>
        <w:t>)</w:t>
      </w:r>
    </w:p>
    <w:p w:rsidR="00BD53BA" w:rsidRDefault="007B4DD6" w:rsidP="000F0978">
      <w:pPr>
        <w:pStyle w:val="List"/>
        <w:spacing w:after="240"/>
        <w:rPr>
          <w:rFonts w:cs="Arial"/>
          <w:color w:val="000000"/>
          <w:szCs w:val="20"/>
          <w:shd w:val="clear" w:color="auto" w:fill="FFFFFF"/>
        </w:rPr>
      </w:pPr>
      <w:bookmarkStart w:id="153" w:name="UNPFA2010"/>
      <w:bookmarkEnd w:id="153"/>
      <w:r>
        <w:rPr>
          <w:rFonts w:cs="Arial"/>
          <w:color w:val="000000"/>
          <w:szCs w:val="20"/>
          <w:shd w:val="clear" w:color="auto" w:fill="FFFFFF"/>
        </w:rPr>
        <w:t>UNPFA.org (</w:t>
      </w:r>
      <w:r w:rsidR="00E60932">
        <w:rPr>
          <w:rFonts w:cs="Arial"/>
          <w:color w:val="000000"/>
          <w:szCs w:val="20"/>
          <w:shd w:val="clear" w:color="auto" w:fill="FFFFFF"/>
        </w:rPr>
        <w:t>2010</w:t>
      </w:r>
      <w:r>
        <w:rPr>
          <w:rFonts w:cs="Arial"/>
          <w:color w:val="000000"/>
          <w:szCs w:val="20"/>
          <w:shd w:val="clear" w:color="auto" w:fill="FFFFFF"/>
        </w:rPr>
        <w:t xml:space="preserve">) </w:t>
      </w:r>
      <w:r w:rsidRPr="00BD53BA">
        <w:rPr>
          <w:rFonts w:cs="Arial"/>
          <w:i/>
          <w:color w:val="000000"/>
          <w:szCs w:val="20"/>
          <w:shd w:val="clear" w:color="auto" w:fill="FFFFFF"/>
        </w:rPr>
        <w:t xml:space="preserve">Nigerian </w:t>
      </w:r>
      <w:r w:rsidR="00BD53BA" w:rsidRPr="00BD53BA">
        <w:rPr>
          <w:rFonts w:cs="Arial"/>
          <w:i/>
          <w:color w:val="000000"/>
          <w:szCs w:val="20"/>
          <w:shd w:val="clear" w:color="auto" w:fill="FFFFFF"/>
        </w:rPr>
        <w:t>Millennium</w:t>
      </w:r>
      <w:r w:rsidRPr="00BD53BA">
        <w:rPr>
          <w:rFonts w:cs="Arial"/>
          <w:i/>
          <w:color w:val="000000"/>
          <w:szCs w:val="20"/>
          <w:shd w:val="clear" w:color="auto" w:fill="FFFFFF"/>
        </w:rPr>
        <w:t xml:space="preserve"> Development Goals</w:t>
      </w:r>
      <w:r>
        <w:rPr>
          <w:rFonts w:cs="Arial"/>
          <w:color w:val="000000"/>
          <w:szCs w:val="20"/>
          <w:shd w:val="clear" w:color="auto" w:fill="FFFFFF"/>
        </w:rPr>
        <w:t xml:space="preserve"> [Online]. Available from: </w:t>
      </w:r>
      <w:hyperlink r:id="rId93" w:history="1">
        <w:r>
          <w:rPr>
            <w:rStyle w:val="Hyperlink"/>
          </w:rPr>
          <w:t>http://nigeria.unfpa.org/pdf/nigeria_2010.pdf</w:t>
        </w:r>
      </w:hyperlink>
      <w:r w:rsidRPr="00786D4A">
        <w:rPr>
          <w:rFonts w:cs="Arial"/>
          <w:color w:val="000000"/>
          <w:szCs w:val="20"/>
          <w:shd w:val="clear" w:color="auto" w:fill="FFFFFF"/>
        </w:rPr>
        <w:t xml:space="preserve"> </w:t>
      </w:r>
      <w:r>
        <w:rPr>
          <w:rFonts w:cs="Arial"/>
          <w:color w:val="000000"/>
          <w:szCs w:val="20"/>
          <w:shd w:val="clear" w:color="auto" w:fill="FFFFFF"/>
        </w:rPr>
        <w:t xml:space="preserve"> (Accessed: 1 July 2012)</w:t>
      </w:r>
    </w:p>
    <w:p w:rsidR="00B45EA3" w:rsidRDefault="00B45EA3" w:rsidP="000F0978">
      <w:pPr>
        <w:pStyle w:val="List"/>
        <w:spacing w:after="240"/>
        <w:rPr>
          <w:rFonts w:cs="Arial"/>
          <w:color w:val="000000"/>
          <w:szCs w:val="20"/>
          <w:shd w:val="clear" w:color="auto" w:fill="FFFFFF"/>
        </w:rPr>
      </w:pPr>
      <w:bookmarkStart w:id="154" w:name="USDeptOfHealth2003"/>
      <w:bookmarkEnd w:id="154"/>
      <w:r w:rsidRPr="00786D4A">
        <w:rPr>
          <w:rFonts w:cs="Arial"/>
          <w:color w:val="000000"/>
          <w:szCs w:val="20"/>
          <w:shd w:val="clear" w:color="auto" w:fill="FFFFFF"/>
        </w:rPr>
        <w:t>U.S. Dept. of Health and Human Services (200</w:t>
      </w:r>
      <w:r w:rsidR="003B0D6C">
        <w:rPr>
          <w:rFonts w:cs="Arial"/>
          <w:color w:val="000000"/>
          <w:szCs w:val="20"/>
          <w:shd w:val="clear" w:color="auto" w:fill="FFFFFF"/>
        </w:rPr>
        <w:t>3</w:t>
      </w:r>
      <w:r w:rsidRPr="00786D4A">
        <w:rPr>
          <w:rFonts w:cs="Arial"/>
          <w:color w:val="000000"/>
          <w:szCs w:val="20"/>
          <w:shd w:val="clear" w:color="auto" w:fill="FFFFFF"/>
        </w:rPr>
        <w:t xml:space="preserve">) </w:t>
      </w:r>
      <w:r w:rsidRPr="00786D4A">
        <w:rPr>
          <w:rFonts w:cs="Arial"/>
          <w:i/>
          <w:color w:val="000000"/>
          <w:szCs w:val="20"/>
          <w:shd w:val="clear" w:color="auto" w:fill="FFFFFF"/>
        </w:rPr>
        <w:t>The Research-Based Web Design &amp; Usability Guidelines, Enlarged/Expanded edition</w:t>
      </w:r>
      <w:r w:rsidRPr="00786D4A">
        <w:rPr>
          <w:rFonts w:cs="Arial"/>
          <w:color w:val="000000"/>
          <w:szCs w:val="20"/>
          <w:shd w:val="clear" w:color="auto" w:fill="FFFFFF"/>
        </w:rPr>
        <w:t xml:space="preserve"> [Online] Washington: U.S. Gover</w:t>
      </w:r>
      <w:r w:rsidRPr="00786D4A">
        <w:rPr>
          <w:rFonts w:cs="Arial"/>
          <w:color w:val="000000"/>
          <w:szCs w:val="20"/>
          <w:shd w:val="clear" w:color="auto" w:fill="FFFFFF"/>
        </w:rPr>
        <w:t>n</w:t>
      </w:r>
      <w:r w:rsidRPr="00786D4A">
        <w:rPr>
          <w:rFonts w:cs="Arial"/>
          <w:color w:val="000000"/>
          <w:szCs w:val="20"/>
          <w:shd w:val="clear" w:color="auto" w:fill="FFFFFF"/>
        </w:rPr>
        <w:t xml:space="preserve">ment Printing Office. Available from: </w:t>
      </w:r>
      <w:hyperlink r:id="rId94" w:history="1">
        <w:r w:rsidRPr="00786D4A">
          <w:rPr>
            <w:rStyle w:val="Hyperlink"/>
            <w:rFonts w:cs="Arial"/>
          </w:rPr>
          <w:t>http://www.usability.gov/guidelines/guidelines_book.pdf</w:t>
        </w:r>
      </w:hyperlink>
      <w:r w:rsidRPr="00786D4A">
        <w:rPr>
          <w:rFonts w:cs="Arial"/>
        </w:rPr>
        <w:t xml:space="preserve"> </w:t>
      </w:r>
      <w:r w:rsidRPr="00786D4A">
        <w:rPr>
          <w:rFonts w:cs="Arial"/>
          <w:color w:val="000000"/>
          <w:szCs w:val="20"/>
          <w:shd w:val="clear" w:color="auto" w:fill="FFFFFF"/>
        </w:rPr>
        <w:t xml:space="preserve"> (Accessed: 16 June 2012</w:t>
      </w:r>
      <w:r>
        <w:rPr>
          <w:rFonts w:cs="Arial"/>
          <w:color w:val="000000"/>
          <w:szCs w:val="20"/>
          <w:shd w:val="clear" w:color="auto" w:fill="FFFFFF"/>
        </w:rPr>
        <w:t>)</w:t>
      </w:r>
    </w:p>
    <w:p w:rsidR="00D04B9F" w:rsidRDefault="009053E5" w:rsidP="000F0978">
      <w:pPr>
        <w:pStyle w:val="List"/>
        <w:spacing w:after="240"/>
        <w:rPr>
          <w:rFonts w:cs="Arial"/>
        </w:rPr>
      </w:pPr>
      <w:r>
        <w:rPr>
          <w:rFonts w:cs="Arial"/>
        </w:rPr>
        <w:t xml:space="preserve"> </w:t>
      </w:r>
      <w:bookmarkStart w:id="155" w:name="UsabilityGov"/>
      <w:bookmarkEnd w:id="155"/>
      <w:r w:rsidR="00D04B9F">
        <w:rPr>
          <w:rFonts w:cs="Arial"/>
        </w:rPr>
        <w:t>Usability.gov (</w:t>
      </w:r>
      <w:proofErr w:type="spellStart"/>
      <w:r w:rsidR="004A616B">
        <w:rPr>
          <w:rFonts w:cs="Arial"/>
        </w:rPr>
        <w:t>n.d.</w:t>
      </w:r>
      <w:proofErr w:type="spellEnd"/>
      <w:r w:rsidR="00D04B9F">
        <w:rPr>
          <w:rFonts w:cs="Arial"/>
        </w:rPr>
        <w:t xml:space="preserve">) </w:t>
      </w:r>
      <w:r w:rsidR="00D04B9F" w:rsidRPr="00A90E1B">
        <w:rPr>
          <w:rFonts w:cs="Arial"/>
          <w:i/>
        </w:rPr>
        <w:t>Usability Basics</w:t>
      </w:r>
      <w:r w:rsidR="00D04B9F">
        <w:rPr>
          <w:rFonts w:cs="Arial"/>
        </w:rPr>
        <w:t xml:space="preserve"> [Online]. Available from: </w:t>
      </w:r>
      <w:hyperlink r:id="rId95" w:history="1">
        <w:r w:rsidR="00D04B9F">
          <w:rPr>
            <w:rStyle w:val="Hyperlink"/>
          </w:rPr>
          <w:t>http://www.usability.gov/basics/index.html</w:t>
        </w:r>
      </w:hyperlink>
      <w:r w:rsidR="00D04B9F">
        <w:t xml:space="preserve"> (Accessed: 01 June 2012)</w:t>
      </w:r>
    </w:p>
    <w:p w:rsidR="009B48AE" w:rsidRDefault="009B48AE" w:rsidP="000F0978">
      <w:pPr>
        <w:pStyle w:val="List"/>
        <w:spacing w:after="240"/>
        <w:rPr>
          <w:rFonts w:cs="Arial"/>
          <w:szCs w:val="20"/>
        </w:rPr>
      </w:pPr>
      <w:bookmarkStart w:id="156" w:name="UsabilityProfessionalsPix"/>
      <w:bookmarkEnd w:id="156"/>
      <w:r>
        <w:rPr>
          <w:rFonts w:cs="Arial"/>
          <w:szCs w:val="20"/>
        </w:rPr>
        <w:t>Usability Professionals</w:t>
      </w:r>
      <w:r w:rsidRPr="00FD663F">
        <w:rPr>
          <w:rFonts w:cs="Arial"/>
          <w:szCs w:val="20"/>
        </w:rPr>
        <w:t xml:space="preserve"> (2004) </w:t>
      </w:r>
      <w:r w:rsidRPr="00AC1CA8">
        <w:rPr>
          <w:rFonts w:cs="Arial"/>
          <w:i/>
          <w:szCs w:val="20"/>
        </w:rPr>
        <w:t>User-Centered design model</w:t>
      </w:r>
      <w:r w:rsidRPr="00FD663F">
        <w:rPr>
          <w:rFonts w:cs="Arial"/>
          <w:szCs w:val="20"/>
        </w:rPr>
        <w:t xml:space="preserve"> [Online image]. Available from</w:t>
      </w:r>
      <w:r>
        <w:t>:</w:t>
      </w:r>
      <w:r w:rsidRPr="00B13C21">
        <w:rPr>
          <w:rFonts w:cs="Arial"/>
          <w:szCs w:val="20"/>
        </w:rPr>
        <w:t xml:space="preserve">http://www.usabilityprofessionals.org/usability_resources/about_usability/images/iso_13407.jpg </w:t>
      </w:r>
      <w:r w:rsidRPr="00FD663F">
        <w:rPr>
          <w:rFonts w:cs="Arial"/>
          <w:szCs w:val="20"/>
        </w:rPr>
        <w:t xml:space="preserve">(Accessed: </w:t>
      </w:r>
      <w:r>
        <w:rPr>
          <w:rFonts w:cs="Arial"/>
          <w:szCs w:val="20"/>
        </w:rPr>
        <w:t>19</w:t>
      </w:r>
      <w:r w:rsidRPr="00FD663F">
        <w:rPr>
          <w:rFonts w:cs="Arial"/>
          <w:szCs w:val="20"/>
        </w:rPr>
        <w:t xml:space="preserve"> </w:t>
      </w:r>
      <w:r>
        <w:rPr>
          <w:rFonts w:cs="Arial"/>
          <w:szCs w:val="20"/>
        </w:rPr>
        <w:t>June 2012)</w:t>
      </w:r>
    </w:p>
    <w:p w:rsidR="009E30CE" w:rsidRDefault="009E30CE" w:rsidP="000F0978">
      <w:pPr>
        <w:pStyle w:val="List"/>
        <w:spacing w:after="240"/>
        <w:rPr>
          <w:rFonts w:cs="Arial"/>
        </w:rPr>
      </w:pPr>
      <w:bookmarkStart w:id="157" w:name="Vila2010"/>
      <w:bookmarkEnd w:id="157"/>
      <w:r>
        <w:rPr>
          <w:rFonts w:cs="Arial"/>
        </w:rPr>
        <w:t xml:space="preserve">Vila, N. </w:t>
      </w:r>
      <w:r w:rsidRPr="00554309">
        <w:rPr>
          <w:rFonts w:cs="Arial"/>
        </w:rPr>
        <w:t xml:space="preserve">&amp; </w:t>
      </w:r>
      <w:proofErr w:type="spellStart"/>
      <w:r w:rsidRPr="00554309">
        <w:rPr>
          <w:rFonts w:cs="Arial"/>
        </w:rPr>
        <w:t>Kuster</w:t>
      </w:r>
      <w:proofErr w:type="spellEnd"/>
      <w:r w:rsidRPr="00554309">
        <w:rPr>
          <w:rFonts w:cs="Arial"/>
        </w:rPr>
        <w:t>, I. (2010) ‘The role of usability on stimulating SME’s online buying inte</w:t>
      </w:r>
      <w:r w:rsidRPr="00554309">
        <w:rPr>
          <w:rFonts w:cs="Arial"/>
        </w:rPr>
        <w:t>n</w:t>
      </w:r>
      <w:r w:rsidRPr="00554309">
        <w:rPr>
          <w:rFonts w:cs="Arial"/>
        </w:rPr>
        <w:t xml:space="preserve">tion: an experiment based on a fictitious website design, </w:t>
      </w:r>
      <w:r w:rsidRPr="00554309">
        <w:rPr>
          <w:rFonts w:cs="Arial"/>
          <w:i/>
          <w:iCs/>
        </w:rPr>
        <w:t>Journal of quality and quant</w:t>
      </w:r>
      <w:r w:rsidRPr="00554309">
        <w:rPr>
          <w:rFonts w:cs="Arial"/>
          <w:i/>
          <w:iCs/>
        </w:rPr>
        <w:t>i</w:t>
      </w:r>
      <w:r w:rsidRPr="00554309">
        <w:rPr>
          <w:rFonts w:cs="Arial"/>
          <w:i/>
          <w:iCs/>
        </w:rPr>
        <w:t xml:space="preserve">ty, </w:t>
      </w:r>
      <w:r w:rsidRPr="00554309">
        <w:rPr>
          <w:rFonts w:cs="Arial"/>
        </w:rPr>
        <w:t xml:space="preserve">46 (1), </w:t>
      </w:r>
      <w:proofErr w:type="spellStart"/>
      <w:r w:rsidRPr="00554309">
        <w:rPr>
          <w:rFonts w:cs="Arial"/>
        </w:rPr>
        <w:t>pp</w:t>
      </w:r>
      <w:proofErr w:type="spellEnd"/>
      <w:r w:rsidRPr="00554309">
        <w:rPr>
          <w:rFonts w:cs="Arial"/>
        </w:rPr>
        <w:t>: 117 – 13</w:t>
      </w:r>
      <w:r>
        <w:rPr>
          <w:rFonts w:cs="Arial"/>
        </w:rPr>
        <w:t>6</w:t>
      </w:r>
    </w:p>
    <w:p w:rsidR="00356644" w:rsidRDefault="00356644" w:rsidP="00B12F5B">
      <w:pPr>
        <w:pStyle w:val="List"/>
        <w:rPr>
          <w:rFonts w:cs="Arial"/>
        </w:rPr>
      </w:pPr>
      <w:bookmarkStart w:id="158" w:name="Webster1913"/>
      <w:bookmarkEnd w:id="158"/>
      <w:r>
        <w:rPr>
          <w:rFonts w:cs="Arial"/>
        </w:rPr>
        <w:t xml:space="preserve">Webster (1913) </w:t>
      </w:r>
      <w:r w:rsidRPr="002124A0">
        <w:rPr>
          <w:rFonts w:cs="Arial"/>
          <w:i/>
        </w:rPr>
        <w:t>Trust</w:t>
      </w:r>
      <w:r>
        <w:rPr>
          <w:rFonts w:cs="Arial"/>
        </w:rPr>
        <w:t xml:space="preserve"> [Online]. Available from: </w:t>
      </w:r>
      <w:hyperlink r:id="rId96" w:history="1">
        <w:r>
          <w:rPr>
            <w:rStyle w:val="Hyperlink"/>
          </w:rPr>
          <w:t>http://www.webster-dictionary.org/definition/trust</w:t>
        </w:r>
      </w:hyperlink>
      <w:r>
        <w:t xml:space="preserve"> (Accessed:</w:t>
      </w:r>
      <w:r w:rsidR="0063226C">
        <w:t xml:space="preserve"> 1 July 2012)</w:t>
      </w:r>
    </w:p>
    <w:p w:rsidR="0092597B" w:rsidRPr="00641F59" w:rsidRDefault="0092597B" w:rsidP="00B12F5B">
      <w:pPr>
        <w:pStyle w:val="List"/>
        <w:rPr>
          <w:rFonts w:cs="Arial"/>
        </w:rPr>
      </w:pPr>
      <w:bookmarkStart w:id="159" w:name="Youngblood2011"/>
      <w:bookmarkEnd w:id="159"/>
      <w:r>
        <w:rPr>
          <w:rFonts w:cs="Arial"/>
        </w:rPr>
        <w:t xml:space="preserve">Youngblood, N.E. </w:t>
      </w:r>
      <w:r w:rsidR="00614F4A">
        <w:rPr>
          <w:rFonts w:cs="Arial"/>
        </w:rPr>
        <w:t xml:space="preserve">&amp; </w:t>
      </w:r>
      <w:proofErr w:type="spellStart"/>
      <w:r w:rsidR="00614F4A">
        <w:rPr>
          <w:rFonts w:cs="Arial"/>
        </w:rPr>
        <w:t>Mackiewicz</w:t>
      </w:r>
      <w:proofErr w:type="spellEnd"/>
      <w:r w:rsidR="00614F4A">
        <w:rPr>
          <w:rFonts w:cs="Arial"/>
        </w:rPr>
        <w:t>, J. (2011)</w:t>
      </w:r>
      <w:r w:rsidR="00AE48DF">
        <w:rPr>
          <w:rFonts w:cs="Arial"/>
        </w:rPr>
        <w:t xml:space="preserve"> ‘A usability analysis of municipal government website home pages in Alabama’,</w:t>
      </w:r>
      <w:r w:rsidR="00B402D9">
        <w:rPr>
          <w:rFonts w:cs="Arial"/>
        </w:rPr>
        <w:t xml:space="preserve"> </w:t>
      </w:r>
      <w:r w:rsidR="00B402D9">
        <w:rPr>
          <w:rFonts w:cs="Arial"/>
          <w:i/>
        </w:rPr>
        <w:t xml:space="preserve">Government </w:t>
      </w:r>
      <w:r w:rsidR="00600A8B">
        <w:rPr>
          <w:rFonts w:cs="Arial"/>
          <w:i/>
        </w:rPr>
        <w:t>Information</w:t>
      </w:r>
      <w:r w:rsidR="00B402D9">
        <w:rPr>
          <w:rFonts w:cs="Arial"/>
          <w:i/>
        </w:rPr>
        <w:t xml:space="preserve"> Quarterly</w:t>
      </w:r>
      <w:r w:rsidR="00641F59">
        <w:rPr>
          <w:rFonts w:cs="Arial"/>
          <w:i/>
        </w:rPr>
        <w:t xml:space="preserve"> </w:t>
      </w:r>
      <w:r w:rsidR="00641F59">
        <w:rPr>
          <w:rFonts w:cs="Arial"/>
        </w:rPr>
        <w:t>DOI:</w:t>
      </w:r>
      <w:r w:rsidR="006F766C">
        <w:rPr>
          <w:rFonts w:cs="Arial"/>
        </w:rPr>
        <w:t xml:space="preserve"> 10.1016/j.giq.2011.12.010</w:t>
      </w:r>
    </w:p>
    <w:p w:rsidR="00A25F1F" w:rsidRPr="00F24102" w:rsidRDefault="005D0932" w:rsidP="00A25F1F">
      <w:pPr>
        <w:pStyle w:val="List"/>
        <w:rPr>
          <w:rFonts w:cs="Arial"/>
          <w:i/>
        </w:rPr>
      </w:pPr>
      <w:bookmarkStart w:id="160" w:name="Zhang2008"/>
      <w:bookmarkEnd w:id="160"/>
      <w:r>
        <w:rPr>
          <w:rFonts w:cs="Arial"/>
        </w:rPr>
        <w:t xml:space="preserve">Zhang, A.Y., </w:t>
      </w:r>
      <w:proofErr w:type="spellStart"/>
      <w:r>
        <w:rPr>
          <w:rFonts w:cs="Arial"/>
        </w:rPr>
        <w:t>Tsui</w:t>
      </w:r>
      <w:proofErr w:type="spellEnd"/>
      <w:r>
        <w:rPr>
          <w:rFonts w:cs="Arial"/>
        </w:rPr>
        <w:t xml:space="preserve">, A.S., Song, L.J., Li, C. &amp; </w:t>
      </w:r>
      <w:proofErr w:type="spellStart"/>
      <w:r>
        <w:rPr>
          <w:rFonts w:cs="Arial"/>
        </w:rPr>
        <w:t>Jia</w:t>
      </w:r>
      <w:proofErr w:type="spellEnd"/>
      <w:r>
        <w:rPr>
          <w:rFonts w:cs="Arial"/>
        </w:rPr>
        <w:t>, L. (</w:t>
      </w:r>
      <w:r w:rsidR="00A25F1F">
        <w:rPr>
          <w:rFonts w:cs="Arial"/>
        </w:rPr>
        <w:t>2008) ‘How do I trust thee? The E</w:t>
      </w:r>
      <w:r w:rsidR="00A25F1F">
        <w:rPr>
          <w:rFonts w:cs="Arial"/>
        </w:rPr>
        <w:t>m</w:t>
      </w:r>
      <w:r w:rsidR="00A25F1F">
        <w:rPr>
          <w:rFonts w:cs="Arial"/>
        </w:rPr>
        <w:t>ployee-Organization Relationship, Supervisory Support and Middle  Manager Trust in the Organization</w:t>
      </w:r>
      <w:r w:rsidR="00480E32">
        <w:rPr>
          <w:rFonts w:cs="Arial"/>
        </w:rPr>
        <w:t>’</w:t>
      </w:r>
      <w:r w:rsidR="00A25F1F">
        <w:rPr>
          <w:rFonts w:cs="Arial"/>
        </w:rPr>
        <w:t xml:space="preserve">, </w:t>
      </w:r>
      <w:r w:rsidR="00A25F1F">
        <w:rPr>
          <w:rFonts w:cs="Arial"/>
          <w:i/>
        </w:rPr>
        <w:t xml:space="preserve">Journal of Human Resource Management, </w:t>
      </w:r>
      <w:r w:rsidR="00A25F1F" w:rsidRPr="00F24102">
        <w:rPr>
          <w:rFonts w:cs="Arial"/>
        </w:rPr>
        <w:t>February</w:t>
      </w:r>
      <w:r w:rsidR="00A25F1F">
        <w:rPr>
          <w:rFonts w:cs="Arial"/>
        </w:rPr>
        <w:t>, 47 (1), pp. 111-132</w:t>
      </w:r>
    </w:p>
    <w:p w:rsidR="00AC7E24" w:rsidRPr="007B0F31" w:rsidRDefault="00AC7E24" w:rsidP="00B12F5B">
      <w:pPr>
        <w:pStyle w:val="List"/>
        <w:rPr>
          <w:rFonts w:cs="Arial"/>
        </w:rPr>
      </w:pPr>
      <w:bookmarkStart w:id="161" w:name="Zhongetal2011"/>
      <w:bookmarkEnd w:id="161"/>
      <w:proofErr w:type="spellStart"/>
      <w:r>
        <w:rPr>
          <w:rFonts w:cs="Arial"/>
        </w:rPr>
        <w:t>Zhong</w:t>
      </w:r>
      <w:proofErr w:type="spellEnd"/>
      <w:r>
        <w:rPr>
          <w:rFonts w:cs="Arial"/>
        </w:rPr>
        <w:t xml:space="preserve">, Y., </w:t>
      </w:r>
      <w:proofErr w:type="spellStart"/>
      <w:r>
        <w:rPr>
          <w:rFonts w:cs="Arial"/>
        </w:rPr>
        <w:t>Xiong</w:t>
      </w:r>
      <w:proofErr w:type="spellEnd"/>
      <w:r>
        <w:rPr>
          <w:rFonts w:cs="Arial"/>
        </w:rPr>
        <w:t>, J. &amp; Yao, L. (</w:t>
      </w:r>
      <w:r w:rsidR="007B0F31">
        <w:rPr>
          <w:rFonts w:cs="Arial"/>
        </w:rPr>
        <w:t>2011</w:t>
      </w:r>
      <w:r>
        <w:rPr>
          <w:rFonts w:cs="Arial"/>
        </w:rPr>
        <w:t>)</w:t>
      </w:r>
      <w:r w:rsidR="007B0F31">
        <w:rPr>
          <w:rFonts w:cs="Arial"/>
        </w:rPr>
        <w:t xml:space="preserve"> ‘Measuring Feedback </w:t>
      </w:r>
      <w:proofErr w:type="gramStart"/>
      <w:r w:rsidR="007B0F31">
        <w:rPr>
          <w:rFonts w:cs="Arial"/>
        </w:rPr>
        <w:t>credibility  by</w:t>
      </w:r>
      <w:proofErr w:type="gramEnd"/>
      <w:r w:rsidR="007B0F31">
        <w:rPr>
          <w:rFonts w:cs="Arial"/>
        </w:rPr>
        <w:t xml:space="preserve"> Customer Value in C2C Trust Model’, </w:t>
      </w:r>
      <w:r w:rsidR="007B0F31">
        <w:rPr>
          <w:rFonts w:cs="Arial"/>
          <w:i/>
        </w:rPr>
        <w:t xml:space="preserve">Information Technology Journal, </w:t>
      </w:r>
      <w:r w:rsidR="007B0F31">
        <w:rPr>
          <w:rFonts w:cs="Arial"/>
        </w:rPr>
        <w:t>10 (12)</w:t>
      </w:r>
      <w:r w:rsidR="00D8125C">
        <w:rPr>
          <w:rFonts w:cs="Arial"/>
        </w:rPr>
        <w:t>, pp. 2329-2335</w:t>
      </w:r>
      <w:r w:rsidR="00853E9D">
        <w:rPr>
          <w:rFonts w:cs="Arial"/>
        </w:rPr>
        <w:t xml:space="preserve">, </w:t>
      </w:r>
      <w:proofErr w:type="spellStart"/>
      <w:r w:rsidR="00853E9D">
        <w:rPr>
          <w:rFonts w:cs="Arial"/>
        </w:rPr>
        <w:t>Ehis</w:t>
      </w:r>
      <w:proofErr w:type="spellEnd"/>
      <w:r w:rsidR="00853E9D">
        <w:rPr>
          <w:rFonts w:cs="Arial"/>
        </w:rPr>
        <w:t xml:space="preserve"> [Online]. DOI: 10.3923/itj.2011.2329.2325</w:t>
      </w:r>
      <w:r w:rsidR="00137B1C">
        <w:rPr>
          <w:rFonts w:cs="Arial"/>
        </w:rPr>
        <w:t xml:space="preserve"> (Accessed: 3 July 2012)</w:t>
      </w:r>
    </w:p>
    <w:p w:rsidR="005E1506" w:rsidRDefault="005E1506" w:rsidP="00B12F5B">
      <w:pPr>
        <w:pStyle w:val="List"/>
        <w:rPr>
          <w:rFonts w:cs="Arial"/>
        </w:rPr>
      </w:pPr>
      <w:proofErr w:type="spellStart"/>
      <w:r w:rsidRPr="00554309">
        <w:rPr>
          <w:rFonts w:cs="Arial"/>
        </w:rPr>
        <w:lastRenderedPageBreak/>
        <w:t>Tullis</w:t>
      </w:r>
      <w:proofErr w:type="spellEnd"/>
      <w:r w:rsidRPr="00554309">
        <w:rPr>
          <w:rFonts w:cs="Arial"/>
        </w:rPr>
        <w:t>, T. &amp; Stetson, J.N. (2004</w:t>
      </w:r>
      <w:r>
        <w:rPr>
          <w:rFonts w:cs="Arial"/>
        </w:rPr>
        <w:t xml:space="preserve">) </w:t>
      </w:r>
      <w:r w:rsidRPr="00554309">
        <w:rPr>
          <w:rFonts w:cs="Arial"/>
          <w:i/>
        </w:rPr>
        <w:t>A comparison of questionnaires for assessing website usability</w:t>
      </w:r>
      <w:r w:rsidRPr="00554309">
        <w:rPr>
          <w:rFonts w:cs="Arial"/>
        </w:rPr>
        <w:t xml:space="preserve"> [Online]. Available from: </w:t>
      </w:r>
      <w:hyperlink r:id="rId97" w:history="1">
        <w:r w:rsidRPr="00554309">
          <w:rPr>
            <w:rStyle w:val="Hyperlink"/>
            <w:rFonts w:cs="Arial"/>
          </w:rPr>
          <w:t>http://www.usabilityprofessionals.org/usability_resources/conference/2004/UPA-2004-TullisStetson.pdf</w:t>
        </w:r>
      </w:hyperlink>
      <w:r w:rsidRPr="00554309">
        <w:rPr>
          <w:rFonts w:cs="Arial"/>
        </w:rPr>
        <w:t xml:space="preserve"> (Accesse</w:t>
      </w:r>
      <w:r>
        <w:rPr>
          <w:rFonts w:cs="Arial"/>
        </w:rPr>
        <w:t xml:space="preserve">d: 11 </w:t>
      </w:r>
      <w:r w:rsidR="00245123">
        <w:rPr>
          <w:rFonts w:cs="Arial"/>
        </w:rPr>
        <w:t>February</w:t>
      </w:r>
      <w:r>
        <w:rPr>
          <w:rFonts w:cs="Arial"/>
        </w:rPr>
        <w:t xml:space="preserve"> 2011)</w:t>
      </w:r>
    </w:p>
    <w:p w:rsidR="00554309" w:rsidRDefault="00554309" w:rsidP="00554309">
      <w:pPr>
        <w:spacing w:line="276" w:lineRule="auto"/>
        <w:jc w:val="both"/>
        <w:rPr>
          <w:rFonts w:ascii="Arial" w:hAnsi="Arial" w:cs="Arial"/>
        </w:rPr>
      </w:pPr>
    </w:p>
    <w:p w:rsidR="00C673FA" w:rsidRPr="00E72B43" w:rsidRDefault="00C673FA" w:rsidP="00095FAB">
      <w:pPr>
        <w:pStyle w:val="List"/>
        <w:spacing w:before="0"/>
        <w:rPr>
          <w:rFonts w:cs="Arial"/>
          <w:szCs w:val="20"/>
        </w:rPr>
      </w:pPr>
    </w:p>
    <w:p w:rsidR="001311A1" w:rsidRDefault="001311A1">
      <w:pPr>
        <w:rPr>
          <w:b/>
          <w:bCs/>
          <w:sz w:val="28"/>
          <w:szCs w:val="28"/>
        </w:rPr>
      </w:pPr>
      <w:r>
        <w:br w:type="page"/>
      </w:r>
    </w:p>
    <w:p w:rsidR="00C673FA" w:rsidRDefault="00C673FA" w:rsidP="009352F6">
      <w:pPr>
        <w:pStyle w:val="TRHeaders"/>
      </w:pPr>
      <w:r>
        <w:lastRenderedPageBreak/>
        <w:t>APPENDICES</w:t>
      </w:r>
      <w:r w:rsidR="009352F6">
        <w:br/>
      </w:r>
    </w:p>
    <w:p w:rsidR="00C673FA" w:rsidRDefault="00BA542B" w:rsidP="00AB0DCA">
      <w:pPr>
        <w:pStyle w:val="Heading6"/>
        <w:ind w:left="0"/>
        <w:jc w:val="center"/>
      </w:pPr>
      <w:r>
        <w:t>Usability testing and survey implementation</w:t>
      </w:r>
    </w:p>
    <w:p w:rsidR="00C673FA" w:rsidRDefault="000A5C41">
      <w:pPr>
        <w:pStyle w:val="Heading7"/>
      </w:pPr>
      <w:r>
        <w:t>Demographic Information Questionnaire</w:t>
      </w:r>
    </w:p>
    <w:p w:rsidR="00F4465E" w:rsidRPr="00F4465E" w:rsidRDefault="00F4465E" w:rsidP="00F4465E">
      <w:pPr>
        <w:pStyle w:val="DissertationNormal"/>
      </w:pPr>
      <w:r>
        <w:t>The following questionnaire was administered to usability test participants at the end of the usability test and also administered online at the end of the survey</w:t>
      </w:r>
      <w:r w:rsidR="00FB49A7">
        <w:t xml:space="preserve"> to survey respon</w:t>
      </w:r>
      <w:r w:rsidR="00FB49A7">
        <w:t>d</w:t>
      </w:r>
      <w:r w:rsidR="00FB49A7">
        <w:t>ents.</w:t>
      </w:r>
      <w:r>
        <w:t xml:space="preserve"> </w:t>
      </w:r>
    </w:p>
    <w:p w:rsidR="00C673FA" w:rsidRDefault="000A5C41">
      <w:pPr>
        <w:pStyle w:val="BodyText"/>
      </w:pPr>
      <w:r>
        <w:rPr>
          <w:noProof/>
          <w:lang w:val="en-GB" w:eastAsia="en-GB" w:bidi="ar-SA"/>
        </w:rPr>
        <w:drawing>
          <wp:inline distT="0" distB="0" distL="0" distR="0">
            <wp:extent cx="6098759" cy="598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cstate="print"/>
                    <a:stretch>
                      <a:fillRect/>
                    </a:stretch>
                  </pic:blipFill>
                  <pic:spPr>
                    <a:xfrm>
                      <a:off x="0" y="0"/>
                      <a:ext cx="6098759" cy="5981700"/>
                    </a:xfrm>
                    <a:prstGeom prst="rect">
                      <a:avLst/>
                    </a:prstGeom>
                  </pic:spPr>
                </pic:pic>
              </a:graphicData>
            </a:graphic>
          </wp:inline>
        </w:drawing>
      </w:r>
    </w:p>
    <w:p w:rsidR="000A5C41" w:rsidRDefault="000A5C41" w:rsidP="000A5C41">
      <w:pPr>
        <w:pStyle w:val="Heading7"/>
      </w:pPr>
      <w:r>
        <w:lastRenderedPageBreak/>
        <w:t>Usability Test Structure</w:t>
      </w:r>
    </w:p>
    <w:p w:rsidR="00C22385" w:rsidRDefault="00C22385">
      <w:pPr>
        <w:pStyle w:val="BodyText"/>
      </w:pPr>
      <w:bookmarkStart w:id="162" w:name="_GoBack"/>
      <w:r>
        <w:rPr>
          <w:noProof/>
          <w:lang w:val="en-GB" w:eastAsia="en-GB" w:bidi="ar-SA"/>
        </w:rPr>
        <w:drawing>
          <wp:inline distT="0" distB="0" distL="0" distR="0">
            <wp:extent cx="5048250" cy="155936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048250" cy="1559366"/>
                    </a:xfrm>
                    <a:prstGeom prst="rect">
                      <a:avLst/>
                    </a:prstGeom>
                    <a:noFill/>
                    <a:ln>
                      <a:noFill/>
                    </a:ln>
                  </pic:spPr>
                </pic:pic>
              </a:graphicData>
            </a:graphic>
          </wp:inline>
        </w:drawing>
      </w:r>
      <w:bookmarkEnd w:id="162"/>
    </w:p>
    <w:p w:rsidR="00336B12" w:rsidRDefault="00336B12" w:rsidP="000B3BBA">
      <w:pPr>
        <w:pStyle w:val="Caption"/>
        <w:keepNext/>
        <w:spacing w:before="0"/>
        <w:rPr>
          <w:lang w:val="en-US"/>
        </w:rPr>
      </w:pPr>
      <w:bookmarkStart w:id="163" w:name="_Ref115425393"/>
      <w:bookmarkStart w:id="164" w:name="_Toc333241074"/>
      <w:r>
        <w:rPr>
          <w:lang w:val="en-US"/>
        </w:rPr>
        <w:t xml:space="preserve">Table </w:t>
      </w:r>
      <w:r w:rsidR="00307226">
        <w:fldChar w:fldCharType="begin"/>
      </w:r>
      <w:r>
        <w:rPr>
          <w:lang w:val="en-US"/>
        </w:rPr>
        <w:instrText xml:space="preserve"> SEQ Table \* ARABIC </w:instrText>
      </w:r>
      <w:r w:rsidR="00307226">
        <w:fldChar w:fldCharType="separate"/>
      </w:r>
      <w:r w:rsidR="00517056">
        <w:rPr>
          <w:noProof/>
          <w:lang w:val="en-US"/>
        </w:rPr>
        <w:t>4</w:t>
      </w:r>
      <w:r w:rsidR="00307226">
        <w:fldChar w:fldCharType="end"/>
      </w:r>
      <w:bookmarkEnd w:id="163"/>
      <w:r>
        <w:rPr>
          <w:lang w:val="en-US"/>
        </w:rPr>
        <w:t xml:space="preserve"> </w:t>
      </w:r>
      <w:r w:rsidR="007718DB">
        <w:rPr>
          <w:lang w:val="en-US"/>
        </w:rPr>
        <w:t>Usability Test Outline</w:t>
      </w:r>
      <w:bookmarkEnd w:id="164"/>
    </w:p>
    <w:p w:rsidR="007056C3" w:rsidRDefault="007056C3">
      <w:pPr>
        <w:pStyle w:val="Heading7"/>
      </w:pPr>
      <w:bookmarkStart w:id="165" w:name="_Situation"/>
      <w:bookmarkStart w:id="166" w:name="_Usage"/>
      <w:bookmarkStart w:id="167" w:name="_Sources"/>
      <w:bookmarkEnd w:id="165"/>
      <w:bookmarkEnd w:id="166"/>
      <w:bookmarkEnd w:id="167"/>
      <w:r>
        <w:t>Usability and Trust measurement scales</w:t>
      </w:r>
    </w:p>
    <w:p w:rsidR="00682B05" w:rsidRPr="00682B05" w:rsidRDefault="00682B05" w:rsidP="00682B05">
      <w:pPr>
        <w:pStyle w:val="DissertationNormal"/>
      </w:pPr>
      <w:r>
        <w:t xml:space="preserve">Users graded the following statements on a scale of 1 to 5 after exposure to </w:t>
      </w:r>
      <w:hyperlink r:id="rId100" w:history="1">
        <w:r w:rsidRPr="00AF3ADA">
          <w:rPr>
            <w:rStyle w:val="Hyperlink"/>
          </w:rPr>
          <w:t>www.LiteraryWorld.com.ng</w:t>
        </w:r>
      </w:hyperlink>
      <w:r>
        <w:t xml:space="preserve"> E-Book store in Nigeria.</w:t>
      </w:r>
    </w:p>
    <w:tbl>
      <w:tblPr>
        <w:tblW w:w="9380" w:type="dxa"/>
        <w:tblInd w:w="93" w:type="dxa"/>
        <w:tblLook w:val="04A0" w:firstRow="1" w:lastRow="0" w:firstColumn="1" w:lastColumn="0" w:noHBand="0" w:noVBand="1"/>
      </w:tblPr>
      <w:tblGrid>
        <w:gridCol w:w="7560"/>
        <w:gridCol w:w="1820"/>
      </w:tblGrid>
      <w:tr w:rsidR="00B67064" w:rsidRPr="00B67064" w:rsidTr="00B67064">
        <w:trPr>
          <w:trHeight w:val="315"/>
        </w:trPr>
        <w:tc>
          <w:tcPr>
            <w:tcW w:w="7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b/>
                <w:bCs/>
                <w:color w:val="000000"/>
                <w:sz w:val="16"/>
                <w:szCs w:val="16"/>
                <w:lang w:val="en-GB" w:eastAsia="en-GB" w:bidi="ar-SA"/>
              </w:rPr>
            </w:pPr>
            <w:r w:rsidRPr="00B67064">
              <w:rPr>
                <w:rFonts w:ascii="Arial" w:hAnsi="Arial" w:cs="Arial"/>
                <w:b/>
                <w:bCs/>
                <w:color w:val="000000"/>
                <w:sz w:val="16"/>
                <w:szCs w:val="16"/>
                <w:lang w:val="en-GB" w:eastAsia="en-GB" w:bidi="ar-SA"/>
              </w:rPr>
              <w:t>Scale for measuring Usability</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 </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In this website everything is easy to understand</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This website is easy to use even when using it for the first time</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It is easy to ﬁnd the information I need from this website</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The structure and contents of this website are easy to understand</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The organisation of the contents of this site makes it easy for me to know where I am when navigating it</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When I am navigating this site, I feel that I am in control of what I can do</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Downloading pages from this website is quick</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 found the website visually appealing</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Tullis</w:t>
            </w:r>
            <w:proofErr w:type="spellEnd"/>
            <w:r w:rsidRPr="00B67064">
              <w:rPr>
                <w:rFonts w:ascii="Arial" w:hAnsi="Arial" w:cs="Arial"/>
                <w:color w:val="000000"/>
                <w:sz w:val="16"/>
                <w:szCs w:val="16"/>
                <w:lang w:val="en-GB" w:eastAsia="en-GB" w:bidi="ar-SA"/>
              </w:rPr>
              <w:t xml:space="preserve"> and Stetson, 2004</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 was able to complete my tasks in a reasonable amount of time</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Tullis</w:t>
            </w:r>
            <w:proofErr w:type="spellEnd"/>
            <w:r w:rsidRPr="00B67064">
              <w:rPr>
                <w:rFonts w:ascii="Arial" w:hAnsi="Arial" w:cs="Arial"/>
                <w:color w:val="000000"/>
                <w:sz w:val="16"/>
                <w:szCs w:val="16"/>
                <w:lang w:val="en-GB" w:eastAsia="en-GB" w:bidi="ar-SA"/>
              </w:rPr>
              <w:t xml:space="preserve"> and Stetson, 2004</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Overall I think this website is easily learned</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New</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 </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 </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b/>
                <w:bCs/>
                <w:color w:val="000000"/>
                <w:sz w:val="16"/>
                <w:szCs w:val="16"/>
                <w:lang w:val="en-GB" w:eastAsia="en-GB" w:bidi="ar-SA"/>
              </w:rPr>
            </w:pPr>
            <w:r w:rsidRPr="00B67064">
              <w:rPr>
                <w:rFonts w:ascii="Arial" w:hAnsi="Arial" w:cs="Arial"/>
                <w:b/>
                <w:bCs/>
                <w:color w:val="000000"/>
                <w:sz w:val="16"/>
                <w:szCs w:val="16"/>
                <w:lang w:val="en-GB" w:eastAsia="en-GB" w:bidi="ar-SA"/>
              </w:rPr>
              <w:t>Scale for measuring Trust</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 </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 xml:space="preserve">I think that this is a legitimate website </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New</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 xml:space="preserve">I think that the information contained in this  website is honest </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 will be willing to provide my email and mobile number on this site</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New</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 will be willing to provide my credit/debit card details on this site</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New</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 am willing to make a purchase on this site</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New</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 can recommend this site to others</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New</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 xml:space="preserve">I </w:t>
            </w:r>
            <w:proofErr w:type="spellStart"/>
            <w:r w:rsidRPr="00B67064">
              <w:rPr>
                <w:rFonts w:ascii="Arial" w:hAnsi="Arial" w:cs="Arial"/>
                <w:color w:val="000000"/>
                <w:sz w:val="16"/>
                <w:szCs w:val="16"/>
                <w:lang w:val="en-GB" w:eastAsia="en-GB" w:bidi="ar-SA"/>
              </w:rPr>
              <w:t>belive</w:t>
            </w:r>
            <w:proofErr w:type="spellEnd"/>
            <w:r w:rsidRPr="00B67064">
              <w:rPr>
                <w:rFonts w:ascii="Arial" w:hAnsi="Arial" w:cs="Arial"/>
                <w:color w:val="000000"/>
                <w:sz w:val="16"/>
                <w:szCs w:val="16"/>
                <w:lang w:val="en-GB" w:eastAsia="en-GB" w:bidi="ar-SA"/>
              </w:rPr>
              <w:t xml:space="preserve"> this website will not knowingly defraud its customers</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New</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 think that this website would not do anything intentional that would prejudice the user</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I think that this website has the necessary resources to successfully carry out its activities</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proofErr w:type="spellStart"/>
            <w:r w:rsidRPr="00B67064">
              <w:rPr>
                <w:rFonts w:ascii="Arial" w:hAnsi="Arial" w:cs="Arial"/>
                <w:color w:val="000000"/>
                <w:sz w:val="16"/>
                <w:szCs w:val="16"/>
                <w:lang w:val="en-GB" w:eastAsia="en-GB" w:bidi="ar-SA"/>
              </w:rPr>
              <w:t>Flavian</w:t>
            </w:r>
            <w:proofErr w:type="spellEnd"/>
            <w:r w:rsidRPr="00B67064">
              <w:rPr>
                <w:rFonts w:ascii="Arial" w:hAnsi="Arial" w:cs="Arial"/>
                <w:color w:val="000000"/>
                <w:sz w:val="16"/>
                <w:szCs w:val="16"/>
                <w:lang w:val="en-GB" w:eastAsia="en-GB" w:bidi="ar-SA"/>
              </w:rPr>
              <w:t xml:space="preserve"> et al., 2006</w:t>
            </w:r>
          </w:p>
        </w:tc>
      </w:tr>
      <w:tr w:rsidR="00B67064" w:rsidRPr="00B67064" w:rsidTr="00B67064">
        <w:trPr>
          <w:trHeight w:val="300"/>
        </w:trPr>
        <w:tc>
          <w:tcPr>
            <w:tcW w:w="7560" w:type="dxa"/>
            <w:tcBorders>
              <w:top w:val="nil"/>
              <w:left w:val="single" w:sz="4" w:space="0" w:color="auto"/>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Overall I think I trust this website</w:t>
            </w:r>
          </w:p>
        </w:tc>
        <w:tc>
          <w:tcPr>
            <w:tcW w:w="1820" w:type="dxa"/>
            <w:tcBorders>
              <w:top w:val="nil"/>
              <w:left w:val="nil"/>
              <w:bottom w:val="single" w:sz="4" w:space="0" w:color="auto"/>
              <w:right w:val="single" w:sz="4" w:space="0" w:color="auto"/>
            </w:tcBorders>
            <w:shd w:val="clear" w:color="auto" w:fill="auto"/>
            <w:noWrap/>
            <w:vAlign w:val="bottom"/>
            <w:hideMark/>
          </w:tcPr>
          <w:p w:rsidR="00B67064" w:rsidRPr="00B67064" w:rsidRDefault="00B67064" w:rsidP="00B67064">
            <w:pPr>
              <w:rPr>
                <w:rFonts w:ascii="Arial" w:hAnsi="Arial" w:cs="Arial"/>
                <w:color w:val="000000"/>
                <w:sz w:val="16"/>
                <w:szCs w:val="16"/>
                <w:lang w:val="en-GB" w:eastAsia="en-GB" w:bidi="ar-SA"/>
              </w:rPr>
            </w:pPr>
            <w:r w:rsidRPr="00B67064">
              <w:rPr>
                <w:rFonts w:ascii="Arial" w:hAnsi="Arial" w:cs="Arial"/>
                <w:color w:val="000000"/>
                <w:sz w:val="16"/>
                <w:szCs w:val="16"/>
                <w:lang w:val="en-GB" w:eastAsia="en-GB" w:bidi="ar-SA"/>
              </w:rPr>
              <w:t>New</w:t>
            </w:r>
          </w:p>
        </w:tc>
      </w:tr>
    </w:tbl>
    <w:p w:rsidR="00062B1E" w:rsidRDefault="00062B1E" w:rsidP="00062B1E">
      <w:pPr>
        <w:pStyle w:val="Caption"/>
      </w:pPr>
      <w:bookmarkStart w:id="168" w:name="_Toc333241075"/>
      <w:r>
        <w:t xml:space="preserve">Table </w:t>
      </w:r>
      <w:r w:rsidR="00307226">
        <w:fldChar w:fldCharType="begin"/>
      </w:r>
      <w:r>
        <w:instrText xml:space="preserve"> SEQ Table \* ARABIC </w:instrText>
      </w:r>
      <w:r w:rsidR="00307226">
        <w:fldChar w:fldCharType="separate"/>
      </w:r>
      <w:r w:rsidR="00517056">
        <w:rPr>
          <w:noProof/>
        </w:rPr>
        <w:t>5</w:t>
      </w:r>
      <w:r w:rsidR="00307226">
        <w:fldChar w:fldCharType="end"/>
      </w:r>
      <w:r>
        <w:t>: Usability and Trust Scales</w:t>
      </w:r>
      <w:bookmarkEnd w:id="168"/>
    </w:p>
    <w:p w:rsidR="00682B05" w:rsidRPr="00682B05" w:rsidRDefault="00682B05" w:rsidP="00682B05">
      <w:pPr>
        <w:rPr>
          <w:lang w:val="nl-NL" w:eastAsia="nl-NL" w:bidi="ar-SA"/>
        </w:rPr>
      </w:pPr>
    </w:p>
    <w:p w:rsidR="00FE6D23" w:rsidRDefault="004B6993" w:rsidP="00FE6D23">
      <w:pPr>
        <w:pStyle w:val="Heading6"/>
        <w:ind w:left="0"/>
        <w:jc w:val="center"/>
      </w:pPr>
      <w:r>
        <w:lastRenderedPageBreak/>
        <w:t>Inferential Statistics Implementation</w:t>
      </w:r>
      <w:r w:rsidR="00FE6D23">
        <w:t xml:space="preserve"> </w:t>
      </w:r>
    </w:p>
    <w:p w:rsidR="00C673FA" w:rsidRDefault="004279B0">
      <w:pPr>
        <w:pStyle w:val="Heading7"/>
      </w:pPr>
      <w:proofErr w:type="spellStart"/>
      <w:r>
        <w:t>Cronbach</w:t>
      </w:r>
      <w:proofErr w:type="spellEnd"/>
      <w:r>
        <w:t xml:space="preserve"> Alpha results</w:t>
      </w:r>
      <w:r w:rsidR="001A05AD">
        <w:t xml:space="preserve"> from PSPP</w:t>
      </w:r>
    </w:p>
    <w:p w:rsidR="001A05AD" w:rsidRDefault="001A05AD">
      <w:pPr>
        <w:pStyle w:val="BodyText"/>
        <w:keepNext/>
        <w:keepLines/>
      </w:pPr>
      <w:r>
        <w:rPr>
          <w:noProof/>
          <w:lang w:val="en-GB" w:eastAsia="en-GB" w:bidi="ar-SA"/>
        </w:rPr>
        <w:drawing>
          <wp:inline distT="0" distB="0" distL="0" distR="0">
            <wp:extent cx="2542426" cy="1552575"/>
            <wp:effectExtent l="0" t="0" r="0" b="0"/>
            <wp:docPr id="19" name="Picture 19" descr="C:\Users\Ivy\Documents\LIVERPOOL\DISSERTATION\DST\DS\USAB CRONB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y\Documents\LIVERPOOL\DISSERTATION\DST\DS\USAB CRONBACH.JP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542426" cy="1552575"/>
                    </a:xfrm>
                    <a:prstGeom prst="rect">
                      <a:avLst/>
                    </a:prstGeom>
                    <a:noFill/>
                    <a:ln>
                      <a:noFill/>
                    </a:ln>
                  </pic:spPr>
                </pic:pic>
              </a:graphicData>
            </a:graphic>
          </wp:inline>
        </w:drawing>
      </w:r>
      <w:r w:rsidR="00B47C5C">
        <w:rPr>
          <w:noProof/>
          <w:lang w:val="en-GB" w:eastAsia="en-GB" w:bidi="ar-SA"/>
        </w:rPr>
        <w:drawing>
          <wp:inline distT="0" distB="0" distL="0" distR="0">
            <wp:extent cx="2457450" cy="1510165"/>
            <wp:effectExtent l="0" t="0" r="0" b="0"/>
            <wp:docPr id="18" name="Picture 18" descr="C:\Users\Ivy\Documents\LIVERPOOL\DISSERTATION\DST\DS\TRUS CRONB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y\Documents\LIVERPOOL\DISSERTATION\DST\DS\TRUS CRONBACH.JP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461656" cy="1512749"/>
                    </a:xfrm>
                    <a:prstGeom prst="rect">
                      <a:avLst/>
                    </a:prstGeom>
                    <a:noFill/>
                    <a:ln>
                      <a:noFill/>
                    </a:ln>
                  </pic:spPr>
                </pic:pic>
              </a:graphicData>
            </a:graphic>
          </wp:inline>
        </w:drawing>
      </w:r>
    </w:p>
    <w:p w:rsidR="001A05AD" w:rsidRDefault="00515748" w:rsidP="00515748">
      <w:pPr>
        <w:pStyle w:val="Caption"/>
      </w:pPr>
      <w:bookmarkStart w:id="169" w:name="_Toc333241091"/>
      <w:r>
        <w:t xml:space="preserve">Figure </w:t>
      </w:r>
      <w:r w:rsidR="00307226">
        <w:fldChar w:fldCharType="begin"/>
      </w:r>
      <w:r>
        <w:instrText xml:space="preserve"> SEQ Figure \* ARABIC </w:instrText>
      </w:r>
      <w:r w:rsidR="00307226">
        <w:fldChar w:fldCharType="separate"/>
      </w:r>
      <w:r w:rsidR="00517056">
        <w:rPr>
          <w:noProof/>
        </w:rPr>
        <w:t>14</w:t>
      </w:r>
      <w:r w:rsidR="00307226">
        <w:fldChar w:fldCharType="end"/>
      </w:r>
      <w:r>
        <w:t>: Cronbach alpha results from PSPP</w:t>
      </w:r>
      <w:bookmarkEnd w:id="169"/>
    </w:p>
    <w:p w:rsidR="00BA2C4E" w:rsidRPr="00BA2C4E" w:rsidRDefault="007C20C2" w:rsidP="00BA2C4E">
      <w:pPr>
        <w:pStyle w:val="DissertationNormal"/>
        <w:rPr>
          <w:lang w:eastAsia="nl-NL" w:bidi="ar-SA"/>
        </w:rPr>
      </w:pPr>
      <w:r>
        <w:rPr>
          <w:lang w:eastAsia="nl-NL" w:bidi="ar-SA"/>
        </w:rPr>
        <w:t>Detailed b</w:t>
      </w:r>
      <w:r w:rsidR="00BA2C4E">
        <w:rPr>
          <w:lang w:eastAsia="nl-NL" w:bidi="ar-SA"/>
        </w:rPr>
        <w:t>elow is the item listing for each construc</w:t>
      </w:r>
      <w:r w:rsidR="00186B58">
        <w:rPr>
          <w:lang w:eastAsia="nl-NL" w:bidi="ar-SA"/>
        </w:rPr>
        <w:t xml:space="preserve">t </w:t>
      </w:r>
      <w:r w:rsidR="00BD6C02">
        <w:rPr>
          <w:lang w:eastAsia="nl-NL" w:bidi="ar-SA"/>
        </w:rPr>
        <w:t>with</w:t>
      </w:r>
      <w:r w:rsidR="00186B58">
        <w:rPr>
          <w:lang w:eastAsia="nl-NL" w:bidi="ar-SA"/>
        </w:rPr>
        <w:t xml:space="preserve"> corresponding t-statistics which were all significant at 0.0001 &lt; p &lt; 0.001</w:t>
      </w:r>
      <w:r w:rsidR="00BD6C02">
        <w:rPr>
          <w:lang w:eastAsia="nl-NL" w:bidi="ar-SA"/>
        </w:rPr>
        <w:t xml:space="preserve">. AVE and </w:t>
      </w:r>
      <w:proofErr w:type="spellStart"/>
      <w:r w:rsidR="00BD6C02">
        <w:rPr>
          <w:lang w:eastAsia="nl-NL" w:bidi="ar-SA"/>
        </w:rPr>
        <w:t>Cronbach</w:t>
      </w:r>
      <w:proofErr w:type="spellEnd"/>
      <w:r w:rsidR="00BD6C02">
        <w:rPr>
          <w:lang w:eastAsia="nl-NL" w:bidi="ar-SA"/>
        </w:rPr>
        <w:t xml:space="preserve"> alpha are also listed.</w:t>
      </w:r>
    </w:p>
    <w:tbl>
      <w:tblPr>
        <w:tblW w:w="9600" w:type="dxa"/>
        <w:tblInd w:w="93" w:type="dxa"/>
        <w:tblLook w:val="04A0" w:firstRow="1" w:lastRow="0" w:firstColumn="1" w:lastColumn="0" w:noHBand="0" w:noVBand="1"/>
      </w:tblPr>
      <w:tblGrid>
        <w:gridCol w:w="984"/>
        <w:gridCol w:w="495"/>
        <w:gridCol w:w="7600"/>
        <w:gridCol w:w="780"/>
      </w:tblGrid>
      <w:tr w:rsidR="00273D62" w:rsidRPr="00273D62" w:rsidTr="00273D62">
        <w:trPr>
          <w:trHeight w:val="315"/>
        </w:trPr>
        <w:tc>
          <w:tcPr>
            <w:tcW w:w="90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760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78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r>
      <w:tr w:rsidR="00273D62" w:rsidRPr="00273D62" w:rsidTr="00273D62">
        <w:trPr>
          <w:trHeight w:val="315"/>
        </w:trPr>
        <w:tc>
          <w:tcPr>
            <w:tcW w:w="90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b/>
                <w:bCs/>
                <w:color w:val="000000"/>
                <w:sz w:val="18"/>
                <w:szCs w:val="18"/>
                <w:lang w:val="en-GB" w:eastAsia="en-GB" w:bidi="ar-SA"/>
              </w:rPr>
            </w:pPr>
            <w:r w:rsidRPr="00273D62">
              <w:rPr>
                <w:rFonts w:ascii="Calibri" w:hAnsi="Calibri" w:cs="Calibri"/>
                <w:b/>
                <w:bCs/>
                <w:color w:val="000000"/>
                <w:sz w:val="18"/>
                <w:szCs w:val="18"/>
                <w:lang w:val="en-GB" w:eastAsia="en-GB" w:bidi="ar-SA"/>
              </w:rPr>
              <w:t>Construct</w:t>
            </w:r>
          </w:p>
        </w:tc>
        <w:tc>
          <w:tcPr>
            <w:tcW w:w="32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b/>
                <w:bCs/>
                <w:color w:val="000000"/>
                <w:sz w:val="18"/>
                <w:szCs w:val="18"/>
                <w:lang w:val="en-GB" w:eastAsia="en-GB" w:bidi="ar-SA"/>
              </w:rPr>
            </w:pPr>
            <w:r w:rsidRPr="00273D62">
              <w:rPr>
                <w:rFonts w:ascii="Calibri" w:hAnsi="Calibri" w:cs="Calibri"/>
                <w:b/>
                <w:bCs/>
                <w:color w:val="000000"/>
                <w:sz w:val="18"/>
                <w:szCs w:val="18"/>
                <w:lang w:val="en-GB" w:eastAsia="en-GB" w:bidi="ar-SA"/>
              </w:rPr>
              <w:t> </w:t>
            </w:r>
          </w:p>
        </w:tc>
        <w:tc>
          <w:tcPr>
            <w:tcW w:w="760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b/>
                <w:bCs/>
                <w:color w:val="000000"/>
                <w:sz w:val="18"/>
                <w:szCs w:val="18"/>
                <w:lang w:val="en-GB" w:eastAsia="en-GB" w:bidi="ar-SA"/>
              </w:rPr>
            </w:pPr>
            <w:r w:rsidRPr="00273D62">
              <w:rPr>
                <w:rFonts w:ascii="Calibri" w:hAnsi="Calibri" w:cs="Calibri"/>
                <w:b/>
                <w:bCs/>
                <w:color w:val="000000"/>
                <w:sz w:val="18"/>
                <w:szCs w:val="18"/>
                <w:lang w:val="en-GB" w:eastAsia="en-GB" w:bidi="ar-SA"/>
              </w:rPr>
              <w:t>Item</w:t>
            </w:r>
          </w:p>
        </w:tc>
        <w:tc>
          <w:tcPr>
            <w:tcW w:w="78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b/>
                <w:bCs/>
                <w:color w:val="000000"/>
                <w:sz w:val="18"/>
                <w:szCs w:val="18"/>
                <w:lang w:val="en-GB" w:eastAsia="en-GB" w:bidi="ar-SA"/>
              </w:rPr>
            </w:pPr>
            <w:r w:rsidRPr="00273D62">
              <w:rPr>
                <w:rFonts w:ascii="Calibri" w:hAnsi="Calibri" w:cs="Calibri"/>
                <w:b/>
                <w:bCs/>
                <w:color w:val="000000"/>
                <w:sz w:val="18"/>
                <w:szCs w:val="18"/>
                <w:lang w:val="en-GB" w:eastAsia="en-GB" w:bidi="ar-SA"/>
              </w:rPr>
              <w:t>t-value</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b/>
                <w:bCs/>
                <w:color w:val="000000"/>
                <w:sz w:val="18"/>
                <w:szCs w:val="18"/>
                <w:lang w:val="en-GB" w:eastAsia="en-GB" w:bidi="ar-SA"/>
              </w:rPr>
            </w:pPr>
            <w:r w:rsidRPr="00273D62">
              <w:rPr>
                <w:rFonts w:ascii="Calibri" w:hAnsi="Calibri" w:cs="Calibri"/>
                <w:b/>
                <w:bCs/>
                <w:color w:val="000000"/>
                <w:sz w:val="18"/>
                <w:szCs w:val="18"/>
                <w:lang w:val="en-GB" w:eastAsia="en-GB" w:bidi="ar-SA"/>
              </w:rPr>
              <w:t>USABILITY</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1.</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In this website everything is easy to understand</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9.00</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color w:val="000000"/>
                <w:sz w:val="18"/>
                <w:szCs w:val="18"/>
                <w:lang w:val="en-GB" w:eastAsia="en-GB" w:bidi="ar-SA"/>
              </w:rPr>
            </w:pPr>
            <w:r w:rsidRPr="00273D62">
              <w:rPr>
                <w:rFonts w:ascii="Calibri" w:hAnsi="Calibri" w:cs="Calibri"/>
                <w:color w:val="000000"/>
                <w:sz w:val="18"/>
                <w:szCs w:val="18"/>
                <w:lang w:val="en-GB" w:eastAsia="en-GB" w:bidi="ar-SA"/>
              </w:rPr>
              <w:t>(α = 0.77)</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2.</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This website is easy to use even when using it for the first time</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6.33</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3.</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It is easy to ﬁnd the information I need from this website</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6.32</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160C3B" w:rsidRDefault="00273D62" w:rsidP="004F3A84">
            <w:pPr>
              <w:rPr>
                <w:rFonts w:ascii="Calibri" w:hAnsi="Calibri" w:cs="Calibri"/>
                <w:color w:val="000000"/>
                <w:sz w:val="18"/>
                <w:szCs w:val="18"/>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4.</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The structure and contents of this website are easy to understand</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4.00</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5.</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The organisation of the contents of this site makes it easy for me to know where I am when navigating it</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6.00</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6.</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When I am navigating this site, I feel that I am in control of what I can do</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10.61</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7.</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Downloading pages from this website is quick</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10.61</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8.</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 found the website visually appealing</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6.71</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9.</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 was able to complete my tasks in a reasonable amount of time</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9.49</w:t>
            </w:r>
          </w:p>
        </w:tc>
      </w:tr>
      <w:tr w:rsidR="00273D62" w:rsidRPr="00273D62" w:rsidTr="00273D62">
        <w:trPr>
          <w:trHeight w:val="300"/>
        </w:trPr>
        <w:tc>
          <w:tcPr>
            <w:tcW w:w="900" w:type="dxa"/>
            <w:tcBorders>
              <w:top w:val="nil"/>
              <w:left w:val="single" w:sz="8" w:space="0" w:color="auto"/>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single" w:sz="8" w:space="0" w:color="auto"/>
              <w:bottom w:val="nil"/>
              <w:right w:val="nil"/>
            </w:tcBorders>
            <w:shd w:val="clear" w:color="auto" w:fill="auto"/>
            <w:noWrap/>
            <w:vAlign w:val="bottom"/>
            <w:hideMark/>
          </w:tcPr>
          <w:p w:rsidR="00273D62" w:rsidRPr="00BD6C02" w:rsidRDefault="00273D62" w:rsidP="00273D62">
            <w:pPr>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10.</w:t>
            </w:r>
          </w:p>
        </w:tc>
        <w:tc>
          <w:tcPr>
            <w:tcW w:w="7600" w:type="dxa"/>
            <w:tcBorders>
              <w:top w:val="nil"/>
              <w:left w:val="nil"/>
              <w:bottom w:val="nil"/>
              <w:right w:val="single" w:sz="8" w:space="0" w:color="auto"/>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Overall I think this website is easily learned</w:t>
            </w:r>
          </w:p>
        </w:tc>
        <w:tc>
          <w:tcPr>
            <w:tcW w:w="780" w:type="dxa"/>
            <w:tcBorders>
              <w:top w:val="nil"/>
              <w:left w:val="nil"/>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10.61</w:t>
            </w:r>
          </w:p>
        </w:tc>
      </w:tr>
      <w:tr w:rsidR="00273D62" w:rsidRPr="00273D62" w:rsidTr="00273D62">
        <w:trPr>
          <w:trHeight w:val="300"/>
        </w:trPr>
        <w:tc>
          <w:tcPr>
            <w:tcW w:w="900" w:type="dxa"/>
            <w:tcBorders>
              <w:top w:val="single" w:sz="4" w:space="0" w:color="auto"/>
              <w:left w:val="single" w:sz="8" w:space="0" w:color="auto"/>
              <w:bottom w:val="single" w:sz="4" w:space="0" w:color="auto"/>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single" w:sz="4" w:space="0" w:color="auto"/>
              <w:left w:val="nil"/>
              <w:bottom w:val="single" w:sz="4" w:space="0" w:color="auto"/>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7600" w:type="dxa"/>
            <w:tcBorders>
              <w:top w:val="single" w:sz="4" w:space="0" w:color="auto"/>
              <w:left w:val="nil"/>
              <w:bottom w:val="single" w:sz="4" w:space="0" w:color="auto"/>
              <w:right w:val="nil"/>
            </w:tcBorders>
            <w:shd w:val="clear" w:color="auto" w:fill="auto"/>
            <w:noWrap/>
            <w:vAlign w:val="bottom"/>
            <w:hideMark/>
          </w:tcPr>
          <w:p w:rsidR="00273D62" w:rsidRPr="00273D62" w:rsidRDefault="00273D62" w:rsidP="00273D62">
            <w:pPr>
              <w:jc w:val="center"/>
              <w:rPr>
                <w:rFonts w:ascii="Calibri" w:hAnsi="Calibri" w:cs="Calibri"/>
                <w:color w:val="000000"/>
                <w:sz w:val="16"/>
                <w:szCs w:val="16"/>
                <w:lang w:val="en-GB" w:eastAsia="en-GB" w:bidi="ar-SA"/>
              </w:rPr>
            </w:pPr>
            <w:r w:rsidRPr="00273D62">
              <w:rPr>
                <w:rFonts w:ascii="Calibri" w:hAnsi="Calibri" w:cs="Calibri"/>
                <w:color w:val="000000"/>
                <w:sz w:val="16"/>
                <w:szCs w:val="16"/>
                <w:lang w:val="en-GB" w:eastAsia="en-GB" w:bidi="ar-SA"/>
              </w:rPr>
              <w:t>0.0001 &lt; P &lt; 0.001</w:t>
            </w:r>
          </w:p>
        </w:tc>
        <w:tc>
          <w:tcPr>
            <w:tcW w:w="780" w:type="dxa"/>
            <w:tcBorders>
              <w:top w:val="single" w:sz="4" w:space="0" w:color="auto"/>
              <w:left w:val="nil"/>
              <w:bottom w:val="single" w:sz="4" w:space="0" w:color="auto"/>
              <w:right w:val="single" w:sz="8" w:space="0" w:color="auto"/>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273D62" w:rsidRDefault="00273D62" w:rsidP="00273D62">
            <w:pPr>
              <w:rPr>
                <w:rFonts w:ascii="Calibri" w:hAnsi="Calibri" w:cs="Calibri"/>
                <w:b/>
                <w:bCs/>
                <w:color w:val="000000"/>
                <w:sz w:val="18"/>
                <w:szCs w:val="18"/>
                <w:lang w:val="en-GB" w:eastAsia="en-GB" w:bidi="ar-SA"/>
              </w:rPr>
            </w:pPr>
            <w:r w:rsidRPr="00273D62">
              <w:rPr>
                <w:rFonts w:ascii="Calibri" w:hAnsi="Calibri" w:cs="Calibri"/>
                <w:b/>
                <w:bCs/>
                <w:color w:val="000000"/>
                <w:sz w:val="18"/>
                <w:szCs w:val="18"/>
                <w:lang w:val="en-GB" w:eastAsia="en-GB" w:bidi="ar-SA"/>
              </w:rPr>
              <w:t>TRUST</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1.</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 xml:space="preserve">I think that this is a legitimate website </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4.81</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273D62" w:rsidRDefault="00273D62" w:rsidP="00273D62">
            <w:pPr>
              <w:rPr>
                <w:rFonts w:ascii="Calibri" w:hAnsi="Calibri" w:cs="Calibri"/>
                <w:color w:val="000000"/>
                <w:sz w:val="18"/>
                <w:szCs w:val="18"/>
                <w:lang w:val="en-GB" w:eastAsia="en-GB" w:bidi="ar-SA"/>
              </w:rPr>
            </w:pPr>
            <w:r w:rsidRPr="00273D62">
              <w:rPr>
                <w:rFonts w:ascii="Calibri" w:hAnsi="Calibri" w:cs="Calibri"/>
                <w:color w:val="000000"/>
                <w:sz w:val="18"/>
                <w:szCs w:val="18"/>
                <w:lang w:val="en-GB" w:eastAsia="en-GB" w:bidi="ar-SA"/>
              </w:rPr>
              <w:t>(α = 0.70)</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2.</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 xml:space="preserve">I think that the information contained in this  website is honest </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5.88</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3.</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 will be willing to provide my email and mobile number on this site</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4.81</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160C3B" w:rsidRDefault="00273D62" w:rsidP="004F3A84">
            <w:pPr>
              <w:rPr>
                <w:rFonts w:ascii="Calibri" w:hAnsi="Calibri" w:cs="Calibri"/>
                <w:color w:val="000000"/>
                <w:sz w:val="18"/>
                <w:szCs w:val="18"/>
                <w:lang w:val="en-GB" w:eastAsia="en-GB" w:bidi="ar-SA"/>
              </w:rPr>
            </w:pPr>
            <w:r w:rsidRPr="00160C3B">
              <w:rPr>
                <w:rFonts w:ascii="Calibri" w:hAnsi="Calibri" w:cs="Calibri"/>
                <w:color w:val="000000"/>
                <w:sz w:val="18"/>
                <w:szCs w:val="18"/>
                <w:lang w:val="en-GB" w:eastAsia="en-GB" w:bidi="ar-SA"/>
              </w:rPr>
              <w:t> </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4.</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 will be willing to provide my credit/debit card details on this site</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9.80</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5.</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 am willing to make a purchase on this site</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5.72</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6.</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 can recommend this site to others</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6.71</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273D62" w:rsidRDefault="00273D62" w:rsidP="00273D62">
            <w:pPr>
              <w:jc w:val="cente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7.</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 xml:space="preserve">I </w:t>
            </w:r>
            <w:proofErr w:type="spellStart"/>
            <w:r w:rsidRPr="00273D62">
              <w:rPr>
                <w:rFonts w:ascii="Arial" w:hAnsi="Arial" w:cs="Arial"/>
                <w:color w:val="000000"/>
                <w:sz w:val="16"/>
                <w:szCs w:val="16"/>
                <w:lang w:val="en-GB" w:eastAsia="en-GB" w:bidi="ar-SA"/>
              </w:rPr>
              <w:t>belive</w:t>
            </w:r>
            <w:proofErr w:type="spellEnd"/>
            <w:r w:rsidRPr="00273D62">
              <w:rPr>
                <w:rFonts w:ascii="Arial" w:hAnsi="Arial" w:cs="Arial"/>
                <w:color w:val="000000"/>
                <w:sz w:val="16"/>
                <w:szCs w:val="16"/>
                <w:lang w:val="en-GB" w:eastAsia="en-GB" w:bidi="ar-SA"/>
              </w:rPr>
              <w:t xml:space="preserve"> this website will not knowingly defraud its customers</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11.00</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8.</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 think that this website would not do anything intentional that would prejudice the user</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14.00</w:t>
            </w:r>
          </w:p>
        </w:tc>
      </w:tr>
      <w:tr w:rsidR="00273D62" w:rsidRPr="00273D62" w:rsidTr="00273D62">
        <w:trPr>
          <w:trHeight w:val="300"/>
        </w:trPr>
        <w:tc>
          <w:tcPr>
            <w:tcW w:w="900" w:type="dxa"/>
            <w:tcBorders>
              <w:top w:val="nil"/>
              <w:left w:val="single" w:sz="8" w:space="0" w:color="auto"/>
              <w:bottom w:val="nil"/>
              <w:right w:val="single" w:sz="8" w:space="0" w:color="auto"/>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9.</w:t>
            </w: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I think that this website has the necessary resources to successfully carry out its activities</w:t>
            </w:r>
          </w:p>
        </w:tc>
        <w:tc>
          <w:tcPr>
            <w:tcW w:w="780" w:type="dxa"/>
            <w:tcBorders>
              <w:top w:val="nil"/>
              <w:left w:val="single" w:sz="8" w:space="0" w:color="auto"/>
              <w:bottom w:val="nil"/>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6.33</w:t>
            </w:r>
          </w:p>
        </w:tc>
      </w:tr>
      <w:tr w:rsidR="00273D62" w:rsidRPr="00273D62" w:rsidTr="00273D62">
        <w:trPr>
          <w:trHeight w:val="315"/>
        </w:trPr>
        <w:tc>
          <w:tcPr>
            <w:tcW w:w="900" w:type="dxa"/>
            <w:tcBorders>
              <w:top w:val="nil"/>
              <w:left w:val="single" w:sz="8" w:space="0" w:color="auto"/>
              <w:bottom w:val="single" w:sz="8" w:space="0" w:color="auto"/>
              <w:right w:val="single" w:sz="8" w:space="0" w:color="auto"/>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 </w:t>
            </w:r>
          </w:p>
        </w:tc>
        <w:tc>
          <w:tcPr>
            <w:tcW w:w="32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r w:rsidRPr="00273D62">
              <w:rPr>
                <w:rFonts w:ascii="Calibri" w:hAnsi="Calibri" w:cs="Calibri"/>
                <w:color w:val="000000"/>
                <w:sz w:val="22"/>
                <w:szCs w:val="22"/>
                <w:lang w:val="en-GB" w:eastAsia="en-GB" w:bidi="ar-SA"/>
              </w:rPr>
              <w:t>10.</w:t>
            </w:r>
          </w:p>
        </w:tc>
        <w:tc>
          <w:tcPr>
            <w:tcW w:w="7600" w:type="dxa"/>
            <w:tcBorders>
              <w:top w:val="nil"/>
              <w:left w:val="nil"/>
              <w:bottom w:val="single" w:sz="8" w:space="0" w:color="auto"/>
              <w:right w:val="nil"/>
            </w:tcBorders>
            <w:shd w:val="clear" w:color="auto" w:fill="auto"/>
            <w:noWrap/>
            <w:vAlign w:val="bottom"/>
            <w:hideMark/>
          </w:tcPr>
          <w:p w:rsidR="00273D62" w:rsidRPr="00273D62" w:rsidRDefault="00273D62" w:rsidP="00273D62">
            <w:pPr>
              <w:rPr>
                <w:rFonts w:ascii="Arial" w:hAnsi="Arial" w:cs="Arial"/>
                <w:color w:val="000000"/>
                <w:sz w:val="16"/>
                <w:szCs w:val="16"/>
                <w:lang w:val="en-GB" w:eastAsia="en-GB" w:bidi="ar-SA"/>
              </w:rPr>
            </w:pPr>
            <w:r w:rsidRPr="00273D62">
              <w:rPr>
                <w:rFonts w:ascii="Arial" w:hAnsi="Arial" w:cs="Arial"/>
                <w:color w:val="000000"/>
                <w:sz w:val="16"/>
                <w:szCs w:val="16"/>
                <w:lang w:val="en-GB" w:eastAsia="en-GB" w:bidi="ar-SA"/>
              </w:rPr>
              <w:t>Overall I think I trust this website</w:t>
            </w:r>
          </w:p>
        </w:tc>
        <w:tc>
          <w:tcPr>
            <w:tcW w:w="780" w:type="dxa"/>
            <w:tcBorders>
              <w:top w:val="nil"/>
              <w:left w:val="single" w:sz="8" w:space="0" w:color="auto"/>
              <w:bottom w:val="single" w:sz="8" w:space="0" w:color="auto"/>
              <w:right w:val="single" w:sz="8" w:space="0" w:color="auto"/>
            </w:tcBorders>
            <w:shd w:val="clear" w:color="auto" w:fill="auto"/>
            <w:noWrap/>
            <w:vAlign w:val="bottom"/>
            <w:hideMark/>
          </w:tcPr>
          <w:p w:rsidR="00273D62" w:rsidRPr="00BD6C02" w:rsidRDefault="00273D62" w:rsidP="00273D62">
            <w:pPr>
              <w:jc w:val="right"/>
              <w:rPr>
                <w:rFonts w:ascii="Calibri" w:hAnsi="Calibri" w:cs="Calibri"/>
                <w:color w:val="000000"/>
                <w:sz w:val="18"/>
                <w:szCs w:val="18"/>
                <w:lang w:val="en-GB" w:eastAsia="en-GB" w:bidi="ar-SA"/>
              </w:rPr>
            </w:pPr>
            <w:r w:rsidRPr="00BD6C02">
              <w:rPr>
                <w:rFonts w:ascii="Calibri" w:hAnsi="Calibri" w:cs="Calibri"/>
                <w:color w:val="000000"/>
                <w:sz w:val="18"/>
                <w:szCs w:val="18"/>
                <w:lang w:val="en-GB" w:eastAsia="en-GB" w:bidi="ar-SA"/>
              </w:rPr>
              <w:t>10.61</w:t>
            </w:r>
          </w:p>
        </w:tc>
      </w:tr>
      <w:tr w:rsidR="00273D62" w:rsidRPr="00273D62" w:rsidTr="00BA2C4E">
        <w:trPr>
          <w:trHeight w:val="300"/>
        </w:trPr>
        <w:tc>
          <w:tcPr>
            <w:tcW w:w="900" w:type="dxa"/>
            <w:tcBorders>
              <w:top w:val="nil"/>
              <w:left w:val="nil"/>
              <w:bottom w:val="nil"/>
              <w:right w:val="nil"/>
            </w:tcBorders>
            <w:shd w:val="clear" w:color="auto" w:fill="auto"/>
            <w:noWrap/>
            <w:vAlign w:val="bottom"/>
          </w:tcPr>
          <w:p w:rsidR="00273D62" w:rsidRPr="00273D62" w:rsidRDefault="00273D62" w:rsidP="00273D62">
            <w:pPr>
              <w:rPr>
                <w:rFonts w:ascii="Calibri" w:hAnsi="Calibri" w:cs="Calibri"/>
                <w:color w:val="000000"/>
                <w:sz w:val="22"/>
                <w:szCs w:val="22"/>
                <w:lang w:val="en-GB" w:eastAsia="en-GB" w:bidi="ar-SA"/>
              </w:rPr>
            </w:pPr>
          </w:p>
        </w:tc>
        <w:tc>
          <w:tcPr>
            <w:tcW w:w="32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p>
        </w:tc>
        <w:tc>
          <w:tcPr>
            <w:tcW w:w="760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p>
        </w:tc>
        <w:tc>
          <w:tcPr>
            <w:tcW w:w="780" w:type="dxa"/>
            <w:tcBorders>
              <w:top w:val="nil"/>
              <w:left w:val="nil"/>
              <w:bottom w:val="nil"/>
              <w:right w:val="nil"/>
            </w:tcBorders>
            <w:shd w:val="clear" w:color="auto" w:fill="auto"/>
            <w:noWrap/>
            <w:vAlign w:val="bottom"/>
            <w:hideMark/>
          </w:tcPr>
          <w:p w:rsidR="00273D62" w:rsidRPr="00273D62" w:rsidRDefault="00273D62" w:rsidP="00273D62">
            <w:pPr>
              <w:rPr>
                <w:rFonts w:ascii="Calibri" w:hAnsi="Calibri" w:cs="Calibri"/>
                <w:color w:val="000000"/>
                <w:sz w:val="22"/>
                <w:szCs w:val="22"/>
                <w:lang w:val="en-GB" w:eastAsia="en-GB" w:bidi="ar-SA"/>
              </w:rPr>
            </w:pPr>
          </w:p>
        </w:tc>
      </w:tr>
    </w:tbl>
    <w:p w:rsidR="00C673FA" w:rsidRDefault="002B5ABC" w:rsidP="002B5ABC">
      <w:pPr>
        <w:pStyle w:val="Caption"/>
      </w:pPr>
      <w:bookmarkStart w:id="170" w:name="_Toc333241076"/>
      <w:r>
        <w:t xml:space="preserve">Table </w:t>
      </w:r>
      <w:r w:rsidR="00307226">
        <w:fldChar w:fldCharType="begin"/>
      </w:r>
      <w:r>
        <w:instrText xml:space="preserve"> SEQ Table \* ARABIC </w:instrText>
      </w:r>
      <w:r w:rsidR="00307226">
        <w:fldChar w:fldCharType="separate"/>
      </w:r>
      <w:r w:rsidR="00517056">
        <w:rPr>
          <w:noProof/>
        </w:rPr>
        <w:t>6</w:t>
      </w:r>
      <w:r w:rsidR="00307226">
        <w:fldChar w:fldCharType="end"/>
      </w:r>
      <w:r>
        <w:t xml:space="preserve">: </w:t>
      </w:r>
      <w:r w:rsidRPr="00CD2812">
        <w:t>Internal Consistency and Convergent Validity results</w:t>
      </w:r>
      <w:bookmarkEnd w:id="170"/>
    </w:p>
    <w:p w:rsidR="004F3A84" w:rsidRDefault="004F3A84">
      <w:pPr>
        <w:pStyle w:val="Heading7"/>
      </w:pPr>
      <w:r>
        <w:lastRenderedPageBreak/>
        <w:t xml:space="preserve">Item loadings and AVE </w:t>
      </w:r>
    </w:p>
    <w:tbl>
      <w:tblPr>
        <w:tblW w:w="3160" w:type="dxa"/>
        <w:tblInd w:w="93" w:type="dxa"/>
        <w:tblLook w:val="04A0" w:firstRow="1" w:lastRow="0" w:firstColumn="1" w:lastColumn="0" w:noHBand="0" w:noVBand="1"/>
      </w:tblPr>
      <w:tblGrid>
        <w:gridCol w:w="1234"/>
        <w:gridCol w:w="1106"/>
        <w:gridCol w:w="1028"/>
      </w:tblGrid>
      <w:tr w:rsidR="004F3A84" w:rsidRPr="004F3A84" w:rsidTr="004F3A84">
        <w:trPr>
          <w:trHeight w:val="315"/>
        </w:trPr>
        <w:tc>
          <w:tcPr>
            <w:tcW w:w="1100" w:type="dxa"/>
            <w:tcBorders>
              <w:top w:val="single" w:sz="8" w:space="0" w:color="auto"/>
              <w:left w:val="single" w:sz="8" w:space="0" w:color="auto"/>
              <w:bottom w:val="nil"/>
              <w:right w:val="nil"/>
            </w:tcBorders>
            <w:shd w:val="clear" w:color="auto" w:fill="auto"/>
            <w:noWrap/>
            <w:vAlign w:val="bottom"/>
            <w:hideMark/>
          </w:tcPr>
          <w:p w:rsidR="004F3A84" w:rsidRPr="004F3A84" w:rsidRDefault="004F3A84" w:rsidP="004F3A84">
            <w:pPr>
              <w:rPr>
                <w:rFonts w:ascii="Arial" w:hAnsi="Arial" w:cs="Arial"/>
                <w:i/>
                <w:color w:val="000000"/>
                <w:lang w:val="en-GB" w:eastAsia="en-GB" w:bidi="ar-SA"/>
              </w:rPr>
            </w:pPr>
            <w:r w:rsidRPr="004F3A84">
              <w:rPr>
                <w:rFonts w:ascii="Arial" w:hAnsi="Arial" w:cs="Arial"/>
                <w:i/>
                <w:color w:val="000000"/>
                <w:lang w:val="en-GB" w:eastAsia="en-GB" w:bidi="ar-SA"/>
              </w:rPr>
              <w:t>Construct</w:t>
            </w:r>
          </w:p>
        </w:tc>
        <w:tc>
          <w:tcPr>
            <w:tcW w:w="1100" w:type="dxa"/>
            <w:tcBorders>
              <w:top w:val="single" w:sz="8" w:space="0" w:color="auto"/>
              <w:left w:val="nil"/>
              <w:bottom w:val="nil"/>
              <w:right w:val="nil"/>
            </w:tcBorders>
            <w:shd w:val="clear" w:color="auto" w:fill="auto"/>
            <w:noWrap/>
            <w:vAlign w:val="bottom"/>
            <w:hideMark/>
          </w:tcPr>
          <w:p w:rsidR="004F3A84" w:rsidRPr="004F3A84" w:rsidRDefault="004F3A84" w:rsidP="004F3A84">
            <w:pPr>
              <w:rPr>
                <w:rFonts w:ascii="Arial" w:hAnsi="Arial" w:cs="Arial"/>
                <w:i/>
                <w:color w:val="000000"/>
                <w:lang w:val="en-GB" w:eastAsia="en-GB" w:bidi="ar-SA"/>
              </w:rPr>
            </w:pPr>
            <w:r w:rsidRPr="004F3A84">
              <w:rPr>
                <w:rFonts w:ascii="Arial" w:hAnsi="Arial" w:cs="Arial"/>
                <w:i/>
                <w:color w:val="000000"/>
                <w:lang w:val="en-GB" w:eastAsia="en-GB" w:bidi="ar-SA"/>
              </w:rPr>
              <w:t>Items</w:t>
            </w:r>
          </w:p>
        </w:tc>
        <w:tc>
          <w:tcPr>
            <w:tcW w:w="960" w:type="dxa"/>
            <w:tcBorders>
              <w:top w:val="single" w:sz="8" w:space="0" w:color="auto"/>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i/>
                <w:color w:val="000000"/>
                <w:lang w:val="en-GB" w:eastAsia="en-GB" w:bidi="ar-SA"/>
              </w:rPr>
            </w:pPr>
            <w:r w:rsidRPr="004F3A84">
              <w:rPr>
                <w:rFonts w:ascii="Arial" w:hAnsi="Arial" w:cs="Arial"/>
                <w:i/>
                <w:color w:val="000000"/>
                <w:lang w:val="en-GB" w:eastAsia="en-GB" w:bidi="ar-SA"/>
              </w:rPr>
              <w:t>Loadings</w:t>
            </w:r>
          </w:p>
        </w:tc>
      </w:tr>
      <w:tr w:rsidR="004F3A84" w:rsidRPr="004F3A84" w:rsidTr="004F3A84">
        <w:trPr>
          <w:trHeight w:val="300"/>
        </w:trPr>
        <w:tc>
          <w:tcPr>
            <w:tcW w:w="1100" w:type="dxa"/>
            <w:tcBorders>
              <w:top w:val="single" w:sz="8" w:space="0" w:color="auto"/>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Calibri" w:hAnsi="Calibri" w:cs="Calibri"/>
                <w:color w:val="000000"/>
                <w:sz w:val="22"/>
                <w:szCs w:val="22"/>
                <w:lang w:val="en-GB" w:eastAsia="en-GB" w:bidi="ar-SA"/>
              </w:rPr>
            </w:pPr>
            <w:r w:rsidRPr="004F3A84">
              <w:rPr>
                <w:rFonts w:ascii="Calibri" w:hAnsi="Calibri" w:cs="Calibri"/>
                <w:color w:val="000000"/>
                <w:sz w:val="22"/>
                <w:szCs w:val="22"/>
                <w:lang w:val="en-GB" w:eastAsia="en-GB" w:bidi="ar-SA"/>
              </w:rPr>
              <w:t>USABILITY</w:t>
            </w:r>
          </w:p>
        </w:tc>
        <w:tc>
          <w:tcPr>
            <w:tcW w:w="1100" w:type="dxa"/>
            <w:tcBorders>
              <w:top w:val="single" w:sz="8" w:space="0" w:color="auto"/>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USAB1</w:t>
            </w:r>
          </w:p>
        </w:tc>
        <w:tc>
          <w:tcPr>
            <w:tcW w:w="960" w:type="dxa"/>
            <w:tcBorders>
              <w:top w:val="single" w:sz="8" w:space="0" w:color="auto"/>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0.84</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USAB2</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0.87</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AVE=0.863</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USAB3</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0.78</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USAB4</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0.94</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USAB5</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0.91</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USAB6</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0.7</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USAB7</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0.72</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USAB8</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0.92</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USAB9</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0.84</w:t>
            </w:r>
          </w:p>
        </w:tc>
      </w:tr>
      <w:tr w:rsidR="004F3A84" w:rsidRPr="004F3A84" w:rsidTr="004F3A84">
        <w:trPr>
          <w:trHeight w:val="315"/>
        </w:trPr>
        <w:tc>
          <w:tcPr>
            <w:tcW w:w="1100" w:type="dxa"/>
            <w:tcBorders>
              <w:top w:val="nil"/>
              <w:left w:val="single" w:sz="8" w:space="0" w:color="auto"/>
              <w:bottom w:val="single" w:sz="8" w:space="0" w:color="auto"/>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single" w:sz="8" w:space="0" w:color="auto"/>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USAB10</w:t>
            </w:r>
          </w:p>
        </w:tc>
        <w:tc>
          <w:tcPr>
            <w:tcW w:w="960" w:type="dxa"/>
            <w:tcBorders>
              <w:top w:val="nil"/>
              <w:left w:val="nil"/>
              <w:bottom w:val="single" w:sz="8" w:space="0" w:color="auto"/>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0.77</w:t>
            </w:r>
          </w:p>
        </w:tc>
      </w:tr>
      <w:tr w:rsidR="004F3A84" w:rsidRPr="004F3A84" w:rsidTr="004F3A84">
        <w:trPr>
          <w:trHeight w:val="330"/>
        </w:trPr>
        <w:tc>
          <w:tcPr>
            <w:tcW w:w="1100" w:type="dxa"/>
            <w:tcBorders>
              <w:top w:val="nil"/>
              <w:left w:val="single" w:sz="8" w:space="0" w:color="auto"/>
              <w:bottom w:val="nil"/>
              <w:right w:val="nil"/>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nil"/>
            </w:tcBorders>
            <w:shd w:val="clear" w:color="auto" w:fill="auto"/>
            <w:noWrap/>
            <w:vAlign w:val="bottom"/>
            <w:hideMark/>
          </w:tcPr>
          <w:p w:rsidR="004F3A84" w:rsidRPr="004F3A84" w:rsidRDefault="004F3A84" w:rsidP="00826651">
            <w:pPr>
              <w:jc w:val="center"/>
              <w:rPr>
                <w:rFonts w:ascii="Arial" w:hAnsi="Arial" w:cs="Arial"/>
                <w:color w:val="000000"/>
                <w:lang w:val="en-GB" w:eastAsia="en-GB" w:bidi="ar-SA"/>
              </w:rPr>
            </w:pPr>
            <w:r w:rsidRPr="004F3A84">
              <w:rPr>
                <w:rFonts w:ascii="Calibri" w:hAnsi="Calibri" w:cs="Calibri"/>
                <w:color w:val="000000"/>
                <w:lang w:val="en-GB" w:eastAsia="en-GB" w:bidi="ar-SA"/>
              </w:rPr>
              <w:t>α</w:t>
            </w:r>
            <w:r w:rsidRPr="004F3A84">
              <w:rPr>
                <w:rFonts w:ascii="Calibri" w:hAnsi="Calibri" w:cs="Calibri"/>
                <w:color w:val="000000"/>
                <w:vertAlign w:val="superscript"/>
                <w:lang w:val="en-GB" w:eastAsia="en-GB" w:bidi="ar-SA"/>
              </w:rPr>
              <w:t>2</w:t>
            </w:r>
            <w:r w:rsidRPr="004F3A84">
              <w:rPr>
                <w:rFonts w:ascii="Arial" w:hAnsi="Arial" w:cs="Arial"/>
                <w:color w:val="000000"/>
                <w:lang w:val="en-GB" w:eastAsia="en-GB" w:bidi="ar-SA"/>
              </w:rPr>
              <w:t xml:space="preserve"> = 0.357</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r>
      <w:tr w:rsidR="004F3A84" w:rsidRPr="004F3A84" w:rsidTr="004F3A84">
        <w:trPr>
          <w:trHeight w:val="300"/>
        </w:trPr>
        <w:tc>
          <w:tcPr>
            <w:tcW w:w="1100" w:type="dxa"/>
            <w:tcBorders>
              <w:top w:val="single" w:sz="8" w:space="0" w:color="auto"/>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Calibri" w:hAnsi="Calibri" w:cs="Calibri"/>
                <w:color w:val="000000"/>
                <w:sz w:val="22"/>
                <w:szCs w:val="22"/>
                <w:lang w:val="en-GB" w:eastAsia="en-GB" w:bidi="ar-SA"/>
              </w:rPr>
            </w:pPr>
            <w:r w:rsidRPr="004F3A84">
              <w:rPr>
                <w:rFonts w:ascii="Calibri" w:hAnsi="Calibri" w:cs="Calibri"/>
                <w:color w:val="000000"/>
                <w:sz w:val="22"/>
                <w:szCs w:val="22"/>
                <w:lang w:val="en-GB" w:eastAsia="en-GB" w:bidi="ar-SA"/>
              </w:rPr>
              <w:t>TRUST</w:t>
            </w:r>
          </w:p>
        </w:tc>
        <w:tc>
          <w:tcPr>
            <w:tcW w:w="1100" w:type="dxa"/>
            <w:tcBorders>
              <w:top w:val="single" w:sz="8" w:space="0" w:color="auto"/>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TRUST1</w:t>
            </w:r>
          </w:p>
        </w:tc>
        <w:tc>
          <w:tcPr>
            <w:tcW w:w="960" w:type="dxa"/>
            <w:tcBorders>
              <w:top w:val="single" w:sz="8" w:space="0" w:color="auto"/>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0.81</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TRUST2</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0.83</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AVE=0.887</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TRUST3</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0.91</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TRUST4</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0.96</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TRUST5</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0.92</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TRUST6</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0.79</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TRUST7</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0.93</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TRUST8</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0.7</w:t>
            </w:r>
          </w:p>
        </w:tc>
      </w:tr>
      <w:tr w:rsidR="004F3A84" w:rsidRPr="004F3A84" w:rsidTr="004F3A84">
        <w:trPr>
          <w:trHeight w:val="300"/>
        </w:trPr>
        <w:tc>
          <w:tcPr>
            <w:tcW w:w="1100" w:type="dxa"/>
            <w:tcBorders>
              <w:top w:val="nil"/>
              <w:left w:val="single" w:sz="8" w:space="0" w:color="auto"/>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nil"/>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TRUST9</w:t>
            </w:r>
          </w:p>
        </w:tc>
        <w:tc>
          <w:tcPr>
            <w:tcW w:w="960" w:type="dxa"/>
            <w:tcBorders>
              <w:top w:val="nil"/>
              <w:left w:val="nil"/>
              <w:bottom w:val="nil"/>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0.94</w:t>
            </w:r>
          </w:p>
        </w:tc>
      </w:tr>
      <w:tr w:rsidR="004F3A84" w:rsidRPr="004F3A84" w:rsidTr="004F3A84">
        <w:trPr>
          <w:trHeight w:val="315"/>
        </w:trPr>
        <w:tc>
          <w:tcPr>
            <w:tcW w:w="1100" w:type="dxa"/>
            <w:tcBorders>
              <w:top w:val="nil"/>
              <w:left w:val="single" w:sz="8" w:space="0" w:color="auto"/>
              <w:bottom w:val="single" w:sz="8" w:space="0" w:color="auto"/>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 </w:t>
            </w:r>
          </w:p>
        </w:tc>
        <w:tc>
          <w:tcPr>
            <w:tcW w:w="1100" w:type="dxa"/>
            <w:tcBorders>
              <w:top w:val="nil"/>
              <w:left w:val="nil"/>
              <w:bottom w:val="single" w:sz="8" w:space="0" w:color="auto"/>
              <w:right w:val="single" w:sz="8" w:space="0" w:color="auto"/>
            </w:tcBorders>
            <w:shd w:val="clear" w:color="auto" w:fill="auto"/>
            <w:noWrap/>
            <w:vAlign w:val="bottom"/>
            <w:hideMark/>
          </w:tcPr>
          <w:p w:rsidR="004F3A84" w:rsidRPr="004F3A84" w:rsidRDefault="004F3A84" w:rsidP="004F3A84">
            <w:pPr>
              <w:rPr>
                <w:rFonts w:ascii="Arial" w:hAnsi="Arial" w:cs="Arial"/>
                <w:color w:val="000000"/>
                <w:lang w:val="en-GB" w:eastAsia="en-GB" w:bidi="ar-SA"/>
              </w:rPr>
            </w:pPr>
            <w:r w:rsidRPr="004F3A84">
              <w:rPr>
                <w:rFonts w:ascii="Arial" w:hAnsi="Arial" w:cs="Arial"/>
                <w:color w:val="000000"/>
                <w:lang w:val="en-GB" w:eastAsia="en-GB" w:bidi="ar-SA"/>
              </w:rPr>
              <w:t>TRUST10</w:t>
            </w:r>
          </w:p>
        </w:tc>
        <w:tc>
          <w:tcPr>
            <w:tcW w:w="960" w:type="dxa"/>
            <w:tcBorders>
              <w:top w:val="nil"/>
              <w:left w:val="nil"/>
              <w:bottom w:val="single" w:sz="8" w:space="0" w:color="auto"/>
              <w:right w:val="single" w:sz="8" w:space="0" w:color="auto"/>
            </w:tcBorders>
            <w:shd w:val="clear" w:color="auto" w:fill="auto"/>
            <w:noWrap/>
            <w:vAlign w:val="bottom"/>
            <w:hideMark/>
          </w:tcPr>
          <w:p w:rsidR="004F3A84" w:rsidRPr="004F3A84" w:rsidRDefault="004F3A84" w:rsidP="004F3A84">
            <w:pPr>
              <w:jc w:val="right"/>
              <w:rPr>
                <w:rFonts w:ascii="Arial" w:hAnsi="Arial" w:cs="Arial"/>
                <w:color w:val="000000"/>
                <w:lang w:val="en-GB" w:eastAsia="en-GB" w:bidi="ar-SA"/>
              </w:rPr>
            </w:pPr>
            <w:r w:rsidRPr="004F3A84">
              <w:rPr>
                <w:rFonts w:ascii="Arial" w:hAnsi="Arial" w:cs="Arial"/>
                <w:color w:val="000000"/>
                <w:lang w:val="en-GB" w:eastAsia="en-GB" w:bidi="ar-SA"/>
              </w:rPr>
              <w:t>0.6</w:t>
            </w:r>
          </w:p>
        </w:tc>
      </w:tr>
    </w:tbl>
    <w:p w:rsidR="004F3A84" w:rsidRPr="004F3A84" w:rsidRDefault="004F3A84" w:rsidP="004F3A84">
      <w:pPr>
        <w:pStyle w:val="Caption"/>
      </w:pPr>
      <w:bookmarkStart w:id="171" w:name="_Toc333241077"/>
      <w:r>
        <w:t xml:space="preserve">Table </w:t>
      </w:r>
      <w:r w:rsidR="00307226">
        <w:fldChar w:fldCharType="begin"/>
      </w:r>
      <w:r>
        <w:instrText xml:space="preserve"> SEQ Table \* ARABIC </w:instrText>
      </w:r>
      <w:r w:rsidR="00307226">
        <w:fldChar w:fldCharType="separate"/>
      </w:r>
      <w:r w:rsidR="00517056">
        <w:rPr>
          <w:noProof/>
        </w:rPr>
        <w:t>7</w:t>
      </w:r>
      <w:r w:rsidR="00307226">
        <w:fldChar w:fldCharType="end"/>
      </w:r>
      <w:r>
        <w:t xml:space="preserve">: Item loadings </w:t>
      </w:r>
      <w:r w:rsidR="00493BB8">
        <w:t xml:space="preserve">and AVE </w:t>
      </w:r>
      <w:r w:rsidR="001D26AB">
        <w:t>figures</w:t>
      </w:r>
      <w:r w:rsidR="00F5116B">
        <w:t xml:space="preserve"> in support of discriminant validity</w:t>
      </w:r>
      <w:bookmarkEnd w:id="171"/>
    </w:p>
    <w:p w:rsidR="00AB6F5A" w:rsidRPr="00AB6F5A" w:rsidRDefault="00AB6F5A" w:rsidP="00AB6F5A">
      <w:pPr>
        <w:pStyle w:val="BodyText"/>
      </w:pPr>
    </w:p>
    <w:sectPr w:rsidR="00AB6F5A" w:rsidRPr="00AB6F5A" w:rsidSect="00B12F5B">
      <w:headerReference w:type="first" r:id="rId103"/>
      <w:footerReference w:type="first" r:id="rId104"/>
      <w:endnotePr>
        <w:numFmt w:val="lowerLetter"/>
      </w:endnotePr>
      <w:type w:val="nextColumn"/>
      <w:pgSz w:w="11907" w:h="16840" w:code="9"/>
      <w:pgMar w:top="1440" w:right="2160"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3B8" w:rsidRDefault="00A903B8">
      <w:r>
        <w:separator/>
      </w:r>
    </w:p>
  </w:endnote>
  <w:endnote w:type="continuationSeparator" w:id="0">
    <w:p w:rsidR="00A903B8" w:rsidRDefault="00A9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4F" w:rsidRDefault="00307226">
    <w:pPr>
      <w:pStyle w:val="Footer"/>
      <w:framePr w:wrap="around" w:vAnchor="text" w:hAnchor="margin" w:xAlign="center" w:y="1"/>
      <w:rPr>
        <w:rStyle w:val="PageNumber"/>
      </w:rPr>
    </w:pPr>
    <w:r>
      <w:rPr>
        <w:rStyle w:val="PageNumber"/>
      </w:rPr>
      <w:fldChar w:fldCharType="begin"/>
    </w:r>
    <w:r w:rsidR="00561E4F">
      <w:rPr>
        <w:rStyle w:val="PageNumber"/>
      </w:rPr>
      <w:instrText xml:space="preserve">PAGE  </w:instrText>
    </w:r>
    <w:r>
      <w:rPr>
        <w:rStyle w:val="PageNumber"/>
      </w:rPr>
      <w:fldChar w:fldCharType="separate"/>
    </w:r>
    <w:r w:rsidR="00561E4F">
      <w:rPr>
        <w:rStyle w:val="PageNumber"/>
        <w:noProof/>
      </w:rPr>
      <w:t>16</w:t>
    </w:r>
    <w:r>
      <w:rPr>
        <w:rStyle w:val="PageNumber"/>
      </w:rPr>
      <w:fldChar w:fldCharType="end"/>
    </w:r>
  </w:p>
  <w:p w:rsidR="00561E4F" w:rsidRDefault="00561E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4F" w:rsidRDefault="00561E4F">
    <w:pPr>
      <w:pStyle w:val="Footer"/>
      <w:framePr w:wrap="around" w:vAnchor="text" w:hAnchor="margin" w:xAlign="center" w:y="1"/>
      <w:rPr>
        <w:rStyle w:val="PageNumber"/>
      </w:rPr>
    </w:pPr>
  </w:p>
  <w:p w:rsidR="00561E4F" w:rsidRDefault="00561E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4F" w:rsidRDefault="00307226">
    <w:pPr>
      <w:pStyle w:val="Footer"/>
      <w:framePr w:wrap="around" w:vAnchor="text" w:hAnchor="margin" w:xAlign="center" w:y="1"/>
      <w:rPr>
        <w:rStyle w:val="PageNumber"/>
      </w:rPr>
    </w:pPr>
    <w:r>
      <w:rPr>
        <w:rStyle w:val="PageNumber"/>
      </w:rPr>
      <w:fldChar w:fldCharType="begin"/>
    </w:r>
    <w:r w:rsidR="00561E4F">
      <w:rPr>
        <w:rStyle w:val="PageNumber"/>
      </w:rPr>
      <w:instrText xml:space="preserve">PAGE  </w:instrText>
    </w:r>
    <w:r>
      <w:rPr>
        <w:rStyle w:val="PageNumber"/>
      </w:rPr>
      <w:fldChar w:fldCharType="separate"/>
    </w:r>
    <w:r w:rsidR="00517056">
      <w:rPr>
        <w:rStyle w:val="PageNumber"/>
        <w:noProof/>
      </w:rPr>
      <w:t>49</w:t>
    </w:r>
    <w:r>
      <w:rPr>
        <w:rStyle w:val="PageNumber"/>
      </w:rPr>
      <w:fldChar w:fldCharType="end"/>
    </w:r>
  </w:p>
  <w:p w:rsidR="00561E4F" w:rsidRDefault="00561E4F">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4F" w:rsidRDefault="00561E4F">
    <w:pPr>
      <w:pStyle w:val="Footer"/>
      <w:framePr w:wrap="around" w:vAnchor="text" w:hAnchor="margin" w:xAlign="center" w:y="1"/>
      <w:rPr>
        <w:rStyle w:val="PageNumber"/>
      </w:rPr>
    </w:pPr>
  </w:p>
  <w:p w:rsidR="00561E4F" w:rsidRDefault="00A903B8">
    <w:pPr>
      <w:pStyle w:val="Footer"/>
      <w:rPr>
        <w:rFonts w:ascii="Arial" w:hAnsi="Arial" w:cs="Arial"/>
        <w:i/>
        <w:iCs/>
        <w:sz w:val="18"/>
      </w:rPr>
    </w:pPr>
    <w:r>
      <w:fldChar w:fldCharType="begin"/>
    </w:r>
    <w:r>
      <w:instrText xml:space="preserve"> FILENAME  \* MERGEFORMAT </w:instrText>
    </w:r>
    <w:r>
      <w:fldChar w:fldCharType="separate"/>
    </w:r>
    <w:ins w:id="172" w:author="Ivy" w:date="2012-08-20T16:08:00Z">
      <w:r w:rsidR="00517056" w:rsidRPr="00517056">
        <w:rPr>
          <w:rFonts w:ascii="Arial" w:hAnsi="Arial" w:cs="Arial"/>
          <w:i/>
          <w:iCs/>
          <w:noProof/>
          <w:sz w:val="18"/>
          <w:rPrChange w:id="173" w:author="Ivy" w:date="2012-08-20T16:08:00Z">
            <w:rPr/>
          </w:rPrChange>
        </w:rPr>
        <w:t>DS</w:t>
      </w:r>
      <w:r w:rsidR="00517056">
        <w:rPr>
          <w:noProof/>
        </w:rPr>
        <w:t>_VA_FINAL</w:t>
      </w:r>
    </w:ins>
    <w:del w:id="174" w:author="Ivy" w:date="2012-08-20T16:08:00Z">
      <w:r w:rsidR="00561E4F" w:rsidDel="00517056">
        <w:rPr>
          <w:rFonts w:ascii="Arial" w:hAnsi="Arial" w:cs="Arial"/>
          <w:i/>
          <w:iCs/>
          <w:noProof/>
          <w:sz w:val="18"/>
        </w:rPr>
        <w:delText>Document3</w:delText>
      </w:r>
    </w:del>
    <w:r>
      <w:rPr>
        <w:rFonts w:ascii="Arial" w:hAnsi="Arial" w:cs="Arial"/>
        <w:i/>
        <w:iCs/>
        <w:noProof/>
        <w:sz w:val="18"/>
      </w:rPr>
      <w:fldChar w:fldCharType="end"/>
    </w:r>
    <w:r w:rsidR="00561E4F">
      <w:rPr>
        <w:rFonts w:ascii="Arial" w:hAnsi="Arial" w:cs="Arial"/>
        <w:i/>
        <w:iCs/>
        <w:sz w:val="18"/>
      </w:rPr>
      <w:tab/>
    </w:r>
    <w:r w:rsidR="00561E4F">
      <w:rPr>
        <w:rFonts w:ascii="Arial" w:hAnsi="Arial" w:cs="Arial"/>
        <w:i/>
        <w:iCs/>
        <w:sz w:val="18"/>
      </w:rPr>
      <w:tab/>
      <w:t>dh</w:t>
    </w:r>
    <w:proofErr w:type="gramStart"/>
    <w:r w:rsidR="00561E4F">
      <w:rPr>
        <w:rFonts w:ascii="Arial" w:hAnsi="Arial" w:cs="Arial"/>
        <w:i/>
        <w:iCs/>
        <w:sz w:val="18"/>
      </w:rPr>
      <w:t>:</w:t>
    </w:r>
    <w:proofErr w:type="gramEnd"/>
    <w:r w:rsidR="00307226">
      <w:rPr>
        <w:rFonts w:ascii="Arial" w:hAnsi="Arial" w:cs="Arial"/>
        <w:i/>
        <w:iCs/>
        <w:sz w:val="18"/>
      </w:rPr>
      <w:fldChar w:fldCharType="begin"/>
    </w:r>
    <w:r w:rsidR="00561E4F">
      <w:rPr>
        <w:rFonts w:ascii="Arial" w:hAnsi="Arial" w:cs="Arial"/>
        <w:i/>
        <w:iCs/>
        <w:sz w:val="18"/>
      </w:rPr>
      <w:instrText xml:space="preserve"> SAVEDATE \@ "yyyy-MM-dd-HH:mm" \* MERGEFORMAT </w:instrText>
    </w:r>
    <w:r w:rsidR="00307226">
      <w:rPr>
        <w:rFonts w:ascii="Arial" w:hAnsi="Arial" w:cs="Arial"/>
        <w:i/>
        <w:iCs/>
        <w:sz w:val="18"/>
      </w:rPr>
      <w:fldChar w:fldCharType="separate"/>
    </w:r>
    <w:ins w:id="175" w:author="Ivy" w:date="2012-08-20T16:08:00Z">
      <w:r w:rsidR="00517056">
        <w:rPr>
          <w:rFonts w:ascii="Arial" w:hAnsi="Arial" w:cs="Arial"/>
          <w:i/>
          <w:iCs/>
          <w:noProof/>
          <w:sz w:val="18"/>
        </w:rPr>
        <w:t>2012-08-20-16:07</w:t>
      </w:r>
    </w:ins>
    <w:del w:id="176" w:author="Ivy" w:date="2012-08-20T16:08:00Z">
      <w:r w:rsidR="003D53B5" w:rsidDel="00517056">
        <w:rPr>
          <w:rFonts w:ascii="Arial" w:hAnsi="Arial" w:cs="Arial"/>
          <w:i/>
          <w:iCs/>
          <w:noProof/>
          <w:sz w:val="18"/>
        </w:rPr>
        <w:delText>2012-08-17-23:29</w:delText>
      </w:r>
    </w:del>
    <w:r w:rsidR="00307226">
      <w:rPr>
        <w:rFonts w:ascii="Arial" w:hAnsi="Arial" w:cs="Arial"/>
        <w:i/>
        <w:i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3B8" w:rsidRDefault="00A903B8">
      <w:r>
        <w:separator/>
      </w:r>
    </w:p>
  </w:footnote>
  <w:footnote w:type="continuationSeparator" w:id="0">
    <w:p w:rsidR="00A903B8" w:rsidRDefault="00A90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4F" w:rsidRDefault="00561E4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4F" w:rsidRDefault="00561E4F">
    <w:pPr>
      <w:widowControl w:val="0"/>
      <w:spacing w:line="24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4F" w:rsidRDefault="00561E4F">
    <w:pPr>
      <w:widowControl w:val="0"/>
      <w:spacing w:line="24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E4F" w:rsidRDefault="00561E4F">
    <w:pPr>
      <w:pStyle w:val="Header"/>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0C0578"/>
    <w:multiLevelType w:val="hybridMultilevel"/>
    <w:tmpl w:val="0C241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03AB730E"/>
    <w:multiLevelType w:val="hybridMultilevel"/>
    <w:tmpl w:val="58C2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1974AF5"/>
    <w:multiLevelType w:val="hybridMultilevel"/>
    <w:tmpl w:val="DD86F0B8"/>
    <w:lvl w:ilvl="0" w:tplc="15B88834">
      <w:start w:val="1"/>
      <w:numFmt w:val="decimal"/>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60D0959"/>
    <w:multiLevelType w:val="multilevel"/>
    <w:tmpl w:val="A0902EF2"/>
    <w:lvl w:ilvl="0">
      <w:start w:val="1"/>
      <w:numFmt w:val="decimal"/>
      <w:pStyle w:val="Heading1"/>
      <w:suff w:val="nothing"/>
      <w:lvlText w:val="Chapter %1.  "/>
      <w:lvlJc w:val="left"/>
      <w:pPr>
        <w:ind w:left="2694"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978" w:firstLine="0"/>
      </w:pPr>
      <w:rPr>
        <w:rFonts w:hint="default"/>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2">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4"/>
  </w:num>
  <w:num w:numId="13">
    <w:abstractNumId w:val="27"/>
  </w:num>
  <w:num w:numId="14">
    <w:abstractNumId w:val="38"/>
  </w:num>
  <w:num w:numId="15">
    <w:abstractNumId w:val="29"/>
  </w:num>
  <w:num w:numId="16">
    <w:abstractNumId w:val="43"/>
  </w:num>
  <w:num w:numId="17">
    <w:abstractNumId w:val="23"/>
  </w:num>
  <w:num w:numId="18">
    <w:abstractNumId w:val="17"/>
  </w:num>
  <w:num w:numId="19">
    <w:abstractNumId w:val="42"/>
  </w:num>
  <w:num w:numId="20">
    <w:abstractNumId w:val="19"/>
  </w:num>
  <w:num w:numId="21">
    <w:abstractNumId w:val="13"/>
  </w:num>
  <w:num w:numId="22">
    <w:abstractNumId w:val="40"/>
  </w:num>
  <w:num w:numId="23">
    <w:abstractNumId w:val="37"/>
  </w:num>
  <w:num w:numId="24">
    <w:abstractNumId w:val="32"/>
  </w:num>
  <w:num w:numId="25">
    <w:abstractNumId w:val="28"/>
  </w:num>
  <w:num w:numId="26">
    <w:abstractNumId w:val="36"/>
  </w:num>
  <w:num w:numId="27">
    <w:abstractNumId w:val="33"/>
  </w:num>
  <w:num w:numId="28">
    <w:abstractNumId w:val="31"/>
  </w:num>
  <w:num w:numId="29">
    <w:abstractNumId w:val="22"/>
  </w:num>
  <w:num w:numId="30">
    <w:abstractNumId w:val="39"/>
  </w:num>
  <w:num w:numId="31">
    <w:abstractNumId w:val="25"/>
  </w:num>
  <w:num w:numId="32">
    <w:abstractNumId w:val="10"/>
  </w:num>
  <w:num w:numId="33">
    <w:abstractNumId w:val="41"/>
  </w:num>
  <w:num w:numId="34">
    <w:abstractNumId w:val="16"/>
  </w:num>
  <w:num w:numId="35">
    <w:abstractNumId w:val="20"/>
  </w:num>
  <w:num w:numId="36">
    <w:abstractNumId w:val="30"/>
  </w:num>
  <w:num w:numId="37">
    <w:abstractNumId w:val="15"/>
  </w:num>
  <w:num w:numId="38">
    <w:abstractNumId w:val="26"/>
  </w:num>
  <w:num w:numId="39">
    <w:abstractNumId w:val="14"/>
  </w:num>
  <w:num w:numId="40">
    <w:abstractNumId w:val="35"/>
  </w:num>
  <w:num w:numId="41">
    <w:abstractNumId w:val="21"/>
  </w:num>
  <w:num w:numId="42">
    <w:abstractNumId w:val="11"/>
  </w:num>
  <w:num w:numId="43">
    <w:abstractNumId w:val="12"/>
  </w:num>
  <w:num w:numId="44">
    <w:abstractNumId w:val="18"/>
  </w:num>
  <w:num w:numId="45">
    <w:abstractNumId w:val="19"/>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5"/>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606"/>
    <w:rsid w:val="00000C27"/>
    <w:rsid w:val="0000149C"/>
    <w:rsid w:val="000014F4"/>
    <w:rsid w:val="00001BFF"/>
    <w:rsid w:val="000031E5"/>
    <w:rsid w:val="00004202"/>
    <w:rsid w:val="00004BCA"/>
    <w:rsid w:val="00005647"/>
    <w:rsid w:val="000056E4"/>
    <w:rsid w:val="00006136"/>
    <w:rsid w:val="00006EF2"/>
    <w:rsid w:val="0000792D"/>
    <w:rsid w:val="00007C99"/>
    <w:rsid w:val="00010835"/>
    <w:rsid w:val="00010C5E"/>
    <w:rsid w:val="00011CC2"/>
    <w:rsid w:val="00011D45"/>
    <w:rsid w:val="000121C3"/>
    <w:rsid w:val="00012BFF"/>
    <w:rsid w:val="000130D4"/>
    <w:rsid w:val="00013375"/>
    <w:rsid w:val="000134E4"/>
    <w:rsid w:val="00013E3A"/>
    <w:rsid w:val="000157E3"/>
    <w:rsid w:val="00016EAD"/>
    <w:rsid w:val="00017A94"/>
    <w:rsid w:val="00020C4B"/>
    <w:rsid w:val="0002207A"/>
    <w:rsid w:val="00022552"/>
    <w:rsid w:val="00023FC8"/>
    <w:rsid w:val="00024B20"/>
    <w:rsid w:val="0002545F"/>
    <w:rsid w:val="00025548"/>
    <w:rsid w:val="0002683B"/>
    <w:rsid w:val="0002718B"/>
    <w:rsid w:val="00027977"/>
    <w:rsid w:val="00031618"/>
    <w:rsid w:val="00031665"/>
    <w:rsid w:val="00031D4B"/>
    <w:rsid w:val="00032073"/>
    <w:rsid w:val="000335FA"/>
    <w:rsid w:val="00033BF5"/>
    <w:rsid w:val="00034187"/>
    <w:rsid w:val="000348A3"/>
    <w:rsid w:val="00035C87"/>
    <w:rsid w:val="00036D1C"/>
    <w:rsid w:val="00036EC0"/>
    <w:rsid w:val="00037B3E"/>
    <w:rsid w:val="000404C4"/>
    <w:rsid w:val="0004109E"/>
    <w:rsid w:val="00041137"/>
    <w:rsid w:val="00042341"/>
    <w:rsid w:val="000428B5"/>
    <w:rsid w:val="00044664"/>
    <w:rsid w:val="0004472D"/>
    <w:rsid w:val="000447F0"/>
    <w:rsid w:val="000468A6"/>
    <w:rsid w:val="0004691D"/>
    <w:rsid w:val="000478E3"/>
    <w:rsid w:val="000506BB"/>
    <w:rsid w:val="00050B96"/>
    <w:rsid w:val="00050BD6"/>
    <w:rsid w:val="00051557"/>
    <w:rsid w:val="00051DB0"/>
    <w:rsid w:val="00052D93"/>
    <w:rsid w:val="00052E5A"/>
    <w:rsid w:val="0005303B"/>
    <w:rsid w:val="00053A1E"/>
    <w:rsid w:val="00053D6A"/>
    <w:rsid w:val="000540DE"/>
    <w:rsid w:val="000555F8"/>
    <w:rsid w:val="00056194"/>
    <w:rsid w:val="00056F90"/>
    <w:rsid w:val="0005772C"/>
    <w:rsid w:val="00057750"/>
    <w:rsid w:val="00057C5C"/>
    <w:rsid w:val="00061316"/>
    <w:rsid w:val="00061562"/>
    <w:rsid w:val="0006159A"/>
    <w:rsid w:val="000615FB"/>
    <w:rsid w:val="000616D6"/>
    <w:rsid w:val="00062B1E"/>
    <w:rsid w:val="00062E7F"/>
    <w:rsid w:val="00063113"/>
    <w:rsid w:val="000632C3"/>
    <w:rsid w:val="00063AC1"/>
    <w:rsid w:val="00063BD7"/>
    <w:rsid w:val="00063C6F"/>
    <w:rsid w:val="00063F23"/>
    <w:rsid w:val="00063FAB"/>
    <w:rsid w:val="00064F9A"/>
    <w:rsid w:val="000651C5"/>
    <w:rsid w:val="00065B3D"/>
    <w:rsid w:val="00066502"/>
    <w:rsid w:val="00066A46"/>
    <w:rsid w:val="000670C5"/>
    <w:rsid w:val="00067F6C"/>
    <w:rsid w:val="00070519"/>
    <w:rsid w:val="00071389"/>
    <w:rsid w:val="00073473"/>
    <w:rsid w:val="00073C23"/>
    <w:rsid w:val="00074FC2"/>
    <w:rsid w:val="00075127"/>
    <w:rsid w:val="00075CC4"/>
    <w:rsid w:val="00075D52"/>
    <w:rsid w:val="000767D2"/>
    <w:rsid w:val="00076E16"/>
    <w:rsid w:val="0007715A"/>
    <w:rsid w:val="0007723B"/>
    <w:rsid w:val="00077298"/>
    <w:rsid w:val="00077E67"/>
    <w:rsid w:val="00080157"/>
    <w:rsid w:val="0008015D"/>
    <w:rsid w:val="0008080C"/>
    <w:rsid w:val="0008094E"/>
    <w:rsid w:val="000819A4"/>
    <w:rsid w:val="0008219C"/>
    <w:rsid w:val="00082653"/>
    <w:rsid w:val="0008284F"/>
    <w:rsid w:val="00083363"/>
    <w:rsid w:val="00084981"/>
    <w:rsid w:val="0008707D"/>
    <w:rsid w:val="00087272"/>
    <w:rsid w:val="0008784A"/>
    <w:rsid w:val="000900A2"/>
    <w:rsid w:val="000907E8"/>
    <w:rsid w:val="0009110D"/>
    <w:rsid w:val="00092C2F"/>
    <w:rsid w:val="00092F6F"/>
    <w:rsid w:val="00093174"/>
    <w:rsid w:val="00094EE7"/>
    <w:rsid w:val="00095B0E"/>
    <w:rsid w:val="00095FAB"/>
    <w:rsid w:val="0009620C"/>
    <w:rsid w:val="000977B2"/>
    <w:rsid w:val="00097AB3"/>
    <w:rsid w:val="00097C7F"/>
    <w:rsid w:val="000A35C9"/>
    <w:rsid w:val="000A4609"/>
    <w:rsid w:val="000A4768"/>
    <w:rsid w:val="000A48EC"/>
    <w:rsid w:val="000A5C41"/>
    <w:rsid w:val="000A64DC"/>
    <w:rsid w:val="000A6547"/>
    <w:rsid w:val="000A66A8"/>
    <w:rsid w:val="000A6FAB"/>
    <w:rsid w:val="000A718F"/>
    <w:rsid w:val="000A750F"/>
    <w:rsid w:val="000A7A28"/>
    <w:rsid w:val="000A7A79"/>
    <w:rsid w:val="000B0391"/>
    <w:rsid w:val="000B072A"/>
    <w:rsid w:val="000B0CF3"/>
    <w:rsid w:val="000B0E3C"/>
    <w:rsid w:val="000B11D3"/>
    <w:rsid w:val="000B26FF"/>
    <w:rsid w:val="000B2886"/>
    <w:rsid w:val="000B2AB2"/>
    <w:rsid w:val="000B3481"/>
    <w:rsid w:val="000B3682"/>
    <w:rsid w:val="000B3971"/>
    <w:rsid w:val="000B3BBA"/>
    <w:rsid w:val="000B3CDA"/>
    <w:rsid w:val="000B486F"/>
    <w:rsid w:val="000B5067"/>
    <w:rsid w:val="000B723E"/>
    <w:rsid w:val="000B7EAD"/>
    <w:rsid w:val="000C07A5"/>
    <w:rsid w:val="000C15C3"/>
    <w:rsid w:val="000C4685"/>
    <w:rsid w:val="000C5C20"/>
    <w:rsid w:val="000C5DC7"/>
    <w:rsid w:val="000C5EC9"/>
    <w:rsid w:val="000C62C8"/>
    <w:rsid w:val="000C78D3"/>
    <w:rsid w:val="000C7DCC"/>
    <w:rsid w:val="000C7E06"/>
    <w:rsid w:val="000D066B"/>
    <w:rsid w:val="000D0A39"/>
    <w:rsid w:val="000D1E84"/>
    <w:rsid w:val="000D2380"/>
    <w:rsid w:val="000D297B"/>
    <w:rsid w:val="000D325E"/>
    <w:rsid w:val="000D3DCD"/>
    <w:rsid w:val="000D48A9"/>
    <w:rsid w:val="000D5198"/>
    <w:rsid w:val="000D537D"/>
    <w:rsid w:val="000D7BD3"/>
    <w:rsid w:val="000E002C"/>
    <w:rsid w:val="000E1900"/>
    <w:rsid w:val="000E2027"/>
    <w:rsid w:val="000E2918"/>
    <w:rsid w:val="000E292A"/>
    <w:rsid w:val="000E2B63"/>
    <w:rsid w:val="000E2C3C"/>
    <w:rsid w:val="000E2EAD"/>
    <w:rsid w:val="000E39E5"/>
    <w:rsid w:val="000E45A8"/>
    <w:rsid w:val="000E4AB1"/>
    <w:rsid w:val="000E5178"/>
    <w:rsid w:val="000E5DA9"/>
    <w:rsid w:val="000E625A"/>
    <w:rsid w:val="000E6795"/>
    <w:rsid w:val="000F044C"/>
    <w:rsid w:val="000F0978"/>
    <w:rsid w:val="000F32C1"/>
    <w:rsid w:val="000F3371"/>
    <w:rsid w:val="000F342B"/>
    <w:rsid w:val="000F395E"/>
    <w:rsid w:val="000F4C63"/>
    <w:rsid w:val="000F5C5F"/>
    <w:rsid w:val="000F6D11"/>
    <w:rsid w:val="000F7480"/>
    <w:rsid w:val="000F7904"/>
    <w:rsid w:val="000F7BB0"/>
    <w:rsid w:val="0010042B"/>
    <w:rsid w:val="0010056B"/>
    <w:rsid w:val="0010072D"/>
    <w:rsid w:val="001009E2"/>
    <w:rsid w:val="00101E34"/>
    <w:rsid w:val="001020EF"/>
    <w:rsid w:val="001021D3"/>
    <w:rsid w:val="00102A4D"/>
    <w:rsid w:val="00102B30"/>
    <w:rsid w:val="001045DC"/>
    <w:rsid w:val="00104D74"/>
    <w:rsid w:val="00105396"/>
    <w:rsid w:val="00105E6B"/>
    <w:rsid w:val="00106FE3"/>
    <w:rsid w:val="00110335"/>
    <w:rsid w:val="001106F3"/>
    <w:rsid w:val="001107C7"/>
    <w:rsid w:val="00110971"/>
    <w:rsid w:val="001115E2"/>
    <w:rsid w:val="001118E5"/>
    <w:rsid w:val="00111F98"/>
    <w:rsid w:val="00112FD5"/>
    <w:rsid w:val="001138C1"/>
    <w:rsid w:val="00114172"/>
    <w:rsid w:val="001146DE"/>
    <w:rsid w:val="00115187"/>
    <w:rsid w:val="00115405"/>
    <w:rsid w:val="001161C1"/>
    <w:rsid w:val="00116E26"/>
    <w:rsid w:val="001170C4"/>
    <w:rsid w:val="0011770C"/>
    <w:rsid w:val="00117787"/>
    <w:rsid w:val="001206D4"/>
    <w:rsid w:val="001207CA"/>
    <w:rsid w:val="00121157"/>
    <w:rsid w:val="001226EF"/>
    <w:rsid w:val="001228A1"/>
    <w:rsid w:val="00122B97"/>
    <w:rsid w:val="001239D9"/>
    <w:rsid w:val="00123B8E"/>
    <w:rsid w:val="00124161"/>
    <w:rsid w:val="00127A64"/>
    <w:rsid w:val="00127B15"/>
    <w:rsid w:val="00127E6A"/>
    <w:rsid w:val="0013045D"/>
    <w:rsid w:val="00130A8F"/>
    <w:rsid w:val="00130B73"/>
    <w:rsid w:val="001311A1"/>
    <w:rsid w:val="00131C2C"/>
    <w:rsid w:val="001326DA"/>
    <w:rsid w:val="001337DA"/>
    <w:rsid w:val="00134742"/>
    <w:rsid w:val="00136E0A"/>
    <w:rsid w:val="0013754C"/>
    <w:rsid w:val="00137B1C"/>
    <w:rsid w:val="00137C53"/>
    <w:rsid w:val="00140517"/>
    <w:rsid w:val="00140E04"/>
    <w:rsid w:val="001432AE"/>
    <w:rsid w:val="001437C1"/>
    <w:rsid w:val="00144678"/>
    <w:rsid w:val="001449D2"/>
    <w:rsid w:val="0014562B"/>
    <w:rsid w:val="0014564E"/>
    <w:rsid w:val="00146F83"/>
    <w:rsid w:val="001475B2"/>
    <w:rsid w:val="001477D9"/>
    <w:rsid w:val="00147D80"/>
    <w:rsid w:val="00147E7B"/>
    <w:rsid w:val="001506EB"/>
    <w:rsid w:val="00151094"/>
    <w:rsid w:val="00151E6A"/>
    <w:rsid w:val="0015203A"/>
    <w:rsid w:val="00152856"/>
    <w:rsid w:val="00152E96"/>
    <w:rsid w:val="00153A51"/>
    <w:rsid w:val="001540A0"/>
    <w:rsid w:val="0015525F"/>
    <w:rsid w:val="00156147"/>
    <w:rsid w:val="00156559"/>
    <w:rsid w:val="00156B48"/>
    <w:rsid w:val="001573B1"/>
    <w:rsid w:val="001601ED"/>
    <w:rsid w:val="00160C3B"/>
    <w:rsid w:val="001610C1"/>
    <w:rsid w:val="0016136B"/>
    <w:rsid w:val="00161539"/>
    <w:rsid w:val="001632C2"/>
    <w:rsid w:val="00163BF4"/>
    <w:rsid w:val="001646CF"/>
    <w:rsid w:val="001649F4"/>
    <w:rsid w:val="001672A0"/>
    <w:rsid w:val="001677AB"/>
    <w:rsid w:val="001708B5"/>
    <w:rsid w:val="00170B6D"/>
    <w:rsid w:val="001715FC"/>
    <w:rsid w:val="00172432"/>
    <w:rsid w:val="00172862"/>
    <w:rsid w:val="00173E8D"/>
    <w:rsid w:val="00173F82"/>
    <w:rsid w:val="0017424A"/>
    <w:rsid w:val="0017470B"/>
    <w:rsid w:val="00174B3C"/>
    <w:rsid w:val="0017533F"/>
    <w:rsid w:val="0017599D"/>
    <w:rsid w:val="0017638C"/>
    <w:rsid w:val="001763D7"/>
    <w:rsid w:val="00176E61"/>
    <w:rsid w:val="001771E1"/>
    <w:rsid w:val="00177BD2"/>
    <w:rsid w:val="00180BA7"/>
    <w:rsid w:val="00180EF5"/>
    <w:rsid w:val="00181F77"/>
    <w:rsid w:val="0018228E"/>
    <w:rsid w:val="001823BE"/>
    <w:rsid w:val="0018327B"/>
    <w:rsid w:val="00183CA8"/>
    <w:rsid w:val="00183DAB"/>
    <w:rsid w:val="00183E77"/>
    <w:rsid w:val="00184DCC"/>
    <w:rsid w:val="00184DCE"/>
    <w:rsid w:val="00185081"/>
    <w:rsid w:val="00186B58"/>
    <w:rsid w:val="0018738E"/>
    <w:rsid w:val="00187F18"/>
    <w:rsid w:val="0019055C"/>
    <w:rsid w:val="00191E3A"/>
    <w:rsid w:val="001924BD"/>
    <w:rsid w:val="00192D3B"/>
    <w:rsid w:val="00192EF3"/>
    <w:rsid w:val="00193B7B"/>
    <w:rsid w:val="001943CC"/>
    <w:rsid w:val="00195D17"/>
    <w:rsid w:val="00196B17"/>
    <w:rsid w:val="00197042"/>
    <w:rsid w:val="001A05AD"/>
    <w:rsid w:val="001A07A9"/>
    <w:rsid w:val="001A0BCC"/>
    <w:rsid w:val="001A0CB2"/>
    <w:rsid w:val="001A1717"/>
    <w:rsid w:val="001A2CB3"/>
    <w:rsid w:val="001A4C67"/>
    <w:rsid w:val="001A59C7"/>
    <w:rsid w:val="001A5EB7"/>
    <w:rsid w:val="001A75F2"/>
    <w:rsid w:val="001A7922"/>
    <w:rsid w:val="001A7CAC"/>
    <w:rsid w:val="001A7F0D"/>
    <w:rsid w:val="001B0967"/>
    <w:rsid w:val="001B182A"/>
    <w:rsid w:val="001B191C"/>
    <w:rsid w:val="001B1F43"/>
    <w:rsid w:val="001B24BD"/>
    <w:rsid w:val="001B2E09"/>
    <w:rsid w:val="001B432A"/>
    <w:rsid w:val="001B4C24"/>
    <w:rsid w:val="001B4DFF"/>
    <w:rsid w:val="001B5ECF"/>
    <w:rsid w:val="001B6333"/>
    <w:rsid w:val="001B6B68"/>
    <w:rsid w:val="001B6E70"/>
    <w:rsid w:val="001B7044"/>
    <w:rsid w:val="001B72F4"/>
    <w:rsid w:val="001C0184"/>
    <w:rsid w:val="001C01D2"/>
    <w:rsid w:val="001C1804"/>
    <w:rsid w:val="001C35D8"/>
    <w:rsid w:val="001C3A8D"/>
    <w:rsid w:val="001C4028"/>
    <w:rsid w:val="001C42D7"/>
    <w:rsid w:val="001C4B58"/>
    <w:rsid w:val="001C4BCF"/>
    <w:rsid w:val="001C4BF6"/>
    <w:rsid w:val="001C5C5F"/>
    <w:rsid w:val="001C6741"/>
    <w:rsid w:val="001D0092"/>
    <w:rsid w:val="001D14B8"/>
    <w:rsid w:val="001D222B"/>
    <w:rsid w:val="001D239B"/>
    <w:rsid w:val="001D26AB"/>
    <w:rsid w:val="001D2DC4"/>
    <w:rsid w:val="001D39FE"/>
    <w:rsid w:val="001D62BE"/>
    <w:rsid w:val="001D6F73"/>
    <w:rsid w:val="001E0655"/>
    <w:rsid w:val="001E07D3"/>
    <w:rsid w:val="001E1AED"/>
    <w:rsid w:val="001E1C12"/>
    <w:rsid w:val="001E2010"/>
    <w:rsid w:val="001E256E"/>
    <w:rsid w:val="001E35D2"/>
    <w:rsid w:val="001E45C3"/>
    <w:rsid w:val="001E4BE6"/>
    <w:rsid w:val="001E5041"/>
    <w:rsid w:val="001E5158"/>
    <w:rsid w:val="001E5B06"/>
    <w:rsid w:val="001E5F16"/>
    <w:rsid w:val="001E603F"/>
    <w:rsid w:val="001E6107"/>
    <w:rsid w:val="001E62C2"/>
    <w:rsid w:val="001E6405"/>
    <w:rsid w:val="001E6F1D"/>
    <w:rsid w:val="001E71C9"/>
    <w:rsid w:val="001E76DA"/>
    <w:rsid w:val="001E773B"/>
    <w:rsid w:val="001E7DC6"/>
    <w:rsid w:val="001F0369"/>
    <w:rsid w:val="001F050D"/>
    <w:rsid w:val="001F23AC"/>
    <w:rsid w:val="001F4689"/>
    <w:rsid w:val="001F562C"/>
    <w:rsid w:val="001F601D"/>
    <w:rsid w:val="001F66DA"/>
    <w:rsid w:val="001F709A"/>
    <w:rsid w:val="001F7EF6"/>
    <w:rsid w:val="001F7F1F"/>
    <w:rsid w:val="0020012B"/>
    <w:rsid w:val="0020046C"/>
    <w:rsid w:val="00201F6E"/>
    <w:rsid w:val="00205429"/>
    <w:rsid w:val="002054C9"/>
    <w:rsid w:val="00205868"/>
    <w:rsid w:val="00206255"/>
    <w:rsid w:val="00206BBF"/>
    <w:rsid w:val="002074D7"/>
    <w:rsid w:val="00207872"/>
    <w:rsid w:val="00210261"/>
    <w:rsid w:val="00212382"/>
    <w:rsid w:val="002124A0"/>
    <w:rsid w:val="002130B5"/>
    <w:rsid w:val="002141E4"/>
    <w:rsid w:val="00217B3E"/>
    <w:rsid w:val="002207A0"/>
    <w:rsid w:val="00221244"/>
    <w:rsid w:val="00222223"/>
    <w:rsid w:val="002232A7"/>
    <w:rsid w:val="002248A2"/>
    <w:rsid w:val="00224E8E"/>
    <w:rsid w:val="002252EB"/>
    <w:rsid w:val="002264DC"/>
    <w:rsid w:val="00226897"/>
    <w:rsid w:val="002300E3"/>
    <w:rsid w:val="00231B6D"/>
    <w:rsid w:val="00233712"/>
    <w:rsid w:val="0023424C"/>
    <w:rsid w:val="0023459A"/>
    <w:rsid w:val="002356E1"/>
    <w:rsid w:val="00236980"/>
    <w:rsid w:val="00240683"/>
    <w:rsid w:val="00240A72"/>
    <w:rsid w:val="002418CE"/>
    <w:rsid w:val="00241DD5"/>
    <w:rsid w:val="002426A4"/>
    <w:rsid w:val="0024316F"/>
    <w:rsid w:val="002435A8"/>
    <w:rsid w:val="00243816"/>
    <w:rsid w:val="0024469C"/>
    <w:rsid w:val="00245123"/>
    <w:rsid w:val="00246549"/>
    <w:rsid w:val="00246D50"/>
    <w:rsid w:val="002478B4"/>
    <w:rsid w:val="00251E40"/>
    <w:rsid w:val="002522C5"/>
    <w:rsid w:val="00252E99"/>
    <w:rsid w:val="0025302F"/>
    <w:rsid w:val="002530DB"/>
    <w:rsid w:val="00253806"/>
    <w:rsid w:val="00253816"/>
    <w:rsid w:val="00254D89"/>
    <w:rsid w:val="00256B25"/>
    <w:rsid w:val="00256B35"/>
    <w:rsid w:val="00257095"/>
    <w:rsid w:val="00257539"/>
    <w:rsid w:val="0025785B"/>
    <w:rsid w:val="002607D8"/>
    <w:rsid w:val="00262723"/>
    <w:rsid w:val="00264054"/>
    <w:rsid w:val="00265011"/>
    <w:rsid w:val="002653C0"/>
    <w:rsid w:val="002658C1"/>
    <w:rsid w:val="002671E4"/>
    <w:rsid w:val="002671F0"/>
    <w:rsid w:val="00270168"/>
    <w:rsid w:val="0027021C"/>
    <w:rsid w:val="00273D62"/>
    <w:rsid w:val="00274F11"/>
    <w:rsid w:val="00275641"/>
    <w:rsid w:val="00277646"/>
    <w:rsid w:val="00277918"/>
    <w:rsid w:val="002800CB"/>
    <w:rsid w:val="00281377"/>
    <w:rsid w:val="002820B6"/>
    <w:rsid w:val="00282620"/>
    <w:rsid w:val="0028264E"/>
    <w:rsid w:val="00282941"/>
    <w:rsid w:val="00282DA5"/>
    <w:rsid w:val="00283B51"/>
    <w:rsid w:val="002844AD"/>
    <w:rsid w:val="002844F8"/>
    <w:rsid w:val="00286C70"/>
    <w:rsid w:val="0029024C"/>
    <w:rsid w:val="00290FD8"/>
    <w:rsid w:val="002913F3"/>
    <w:rsid w:val="0029182E"/>
    <w:rsid w:val="00293494"/>
    <w:rsid w:val="00293D61"/>
    <w:rsid w:val="002940E4"/>
    <w:rsid w:val="00294102"/>
    <w:rsid w:val="002950E5"/>
    <w:rsid w:val="002954CD"/>
    <w:rsid w:val="00295D5B"/>
    <w:rsid w:val="00296A04"/>
    <w:rsid w:val="00296DB4"/>
    <w:rsid w:val="00297993"/>
    <w:rsid w:val="00297D4A"/>
    <w:rsid w:val="002A0071"/>
    <w:rsid w:val="002A04C5"/>
    <w:rsid w:val="002A0571"/>
    <w:rsid w:val="002A17A4"/>
    <w:rsid w:val="002A1E18"/>
    <w:rsid w:val="002A1EC5"/>
    <w:rsid w:val="002A210F"/>
    <w:rsid w:val="002A3039"/>
    <w:rsid w:val="002A34E3"/>
    <w:rsid w:val="002A3AC7"/>
    <w:rsid w:val="002A48A2"/>
    <w:rsid w:val="002A4B2E"/>
    <w:rsid w:val="002A5075"/>
    <w:rsid w:val="002A57CD"/>
    <w:rsid w:val="002A5A58"/>
    <w:rsid w:val="002A5AE2"/>
    <w:rsid w:val="002A6234"/>
    <w:rsid w:val="002A6783"/>
    <w:rsid w:val="002A78C8"/>
    <w:rsid w:val="002A7C74"/>
    <w:rsid w:val="002A7D3D"/>
    <w:rsid w:val="002B053A"/>
    <w:rsid w:val="002B0FA4"/>
    <w:rsid w:val="002B14AA"/>
    <w:rsid w:val="002B152C"/>
    <w:rsid w:val="002B16BF"/>
    <w:rsid w:val="002B3FC5"/>
    <w:rsid w:val="002B484A"/>
    <w:rsid w:val="002B5ABC"/>
    <w:rsid w:val="002B63F4"/>
    <w:rsid w:val="002B647D"/>
    <w:rsid w:val="002B6DC0"/>
    <w:rsid w:val="002B7A54"/>
    <w:rsid w:val="002C0092"/>
    <w:rsid w:val="002C07AF"/>
    <w:rsid w:val="002C12EA"/>
    <w:rsid w:val="002C1354"/>
    <w:rsid w:val="002C2F96"/>
    <w:rsid w:val="002C3050"/>
    <w:rsid w:val="002C3126"/>
    <w:rsid w:val="002C3569"/>
    <w:rsid w:val="002C39E5"/>
    <w:rsid w:val="002C4F27"/>
    <w:rsid w:val="002C4FE9"/>
    <w:rsid w:val="002C5412"/>
    <w:rsid w:val="002C649C"/>
    <w:rsid w:val="002C695E"/>
    <w:rsid w:val="002C6D7C"/>
    <w:rsid w:val="002D0232"/>
    <w:rsid w:val="002D161C"/>
    <w:rsid w:val="002D4046"/>
    <w:rsid w:val="002D41DC"/>
    <w:rsid w:val="002D45B6"/>
    <w:rsid w:val="002D4F4C"/>
    <w:rsid w:val="002D52FF"/>
    <w:rsid w:val="002D66B9"/>
    <w:rsid w:val="002D7426"/>
    <w:rsid w:val="002D7E9E"/>
    <w:rsid w:val="002E20DE"/>
    <w:rsid w:val="002E25FE"/>
    <w:rsid w:val="002E5BF2"/>
    <w:rsid w:val="002E6224"/>
    <w:rsid w:val="002E6530"/>
    <w:rsid w:val="002E6B77"/>
    <w:rsid w:val="002E70E5"/>
    <w:rsid w:val="002E7362"/>
    <w:rsid w:val="002E7727"/>
    <w:rsid w:val="002F155C"/>
    <w:rsid w:val="002F2D1B"/>
    <w:rsid w:val="002F2E33"/>
    <w:rsid w:val="002F4484"/>
    <w:rsid w:val="002F51B8"/>
    <w:rsid w:val="002F556B"/>
    <w:rsid w:val="002F64EF"/>
    <w:rsid w:val="002F65BC"/>
    <w:rsid w:val="002F6715"/>
    <w:rsid w:val="002F6AA4"/>
    <w:rsid w:val="002F70CD"/>
    <w:rsid w:val="002F720F"/>
    <w:rsid w:val="0030002E"/>
    <w:rsid w:val="00301DEE"/>
    <w:rsid w:val="00302045"/>
    <w:rsid w:val="00302378"/>
    <w:rsid w:val="00302A39"/>
    <w:rsid w:val="0030377B"/>
    <w:rsid w:val="00306673"/>
    <w:rsid w:val="00307226"/>
    <w:rsid w:val="00307DB1"/>
    <w:rsid w:val="00310491"/>
    <w:rsid w:val="00311DA1"/>
    <w:rsid w:val="003124CD"/>
    <w:rsid w:val="003135B1"/>
    <w:rsid w:val="0031378E"/>
    <w:rsid w:val="00313CE9"/>
    <w:rsid w:val="0031513C"/>
    <w:rsid w:val="00315216"/>
    <w:rsid w:val="0031642A"/>
    <w:rsid w:val="00316C55"/>
    <w:rsid w:val="0032096C"/>
    <w:rsid w:val="00320CB6"/>
    <w:rsid w:val="00321DBE"/>
    <w:rsid w:val="00322092"/>
    <w:rsid w:val="0032289D"/>
    <w:rsid w:val="00323CA4"/>
    <w:rsid w:val="00323CAC"/>
    <w:rsid w:val="00324C4B"/>
    <w:rsid w:val="00324FAA"/>
    <w:rsid w:val="00325A20"/>
    <w:rsid w:val="00326736"/>
    <w:rsid w:val="0032693D"/>
    <w:rsid w:val="00327030"/>
    <w:rsid w:val="003275B0"/>
    <w:rsid w:val="003277AB"/>
    <w:rsid w:val="00327B36"/>
    <w:rsid w:val="00327C12"/>
    <w:rsid w:val="003303CE"/>
    <w:rsid w:val="00332C87"/>
    <w:rsid w:val="00333D82"/>
    <w:rsid w:val="0033418B"/>
    <w:rsid w:val="00335317"/>
    <w:rsid w:val="00335A02"/>
    <w:rsid w:val="00336495"/>
    <w:rsid w:val="0033684A"/>
    <w:rsid w:val="00336B12"/>
    <w:rsid w:val="00337D56"/>
    <w:rsid w:val="0034025E"/>
    <w:rsid w:val="00340297"/>
    <w:rsid w:val="00340B35"/>
    <w:rsid w:val="00341D07"/>
    <w:rsid w:val="003420C1"/>
    <w:rsid w:val="00343B92"/>
    <w:rsid w:val="00344971"/>
    <w:rsid w:val="00345B36"/>
    <w:rsid w:val="00345FEB"/>
    <w:rsid w:val="0034618A"/>
    <w:rsid w:val="003471BA"/>
    <w:rsid w:val="0034742A"/>
    <w:rsid w:val="00352480"/>
    <w:rsid w:val="00354033"/>
    <w:rsid w:val="00354676"/>
    <w:rsid w:val="00354CF6"/>
    <w:rsid w:val="00354E5B"/>
    <w:rsid w:val="0035515F"/>
    <w:rsid w:val="00355669"/>
    <w:rsid w:val="00355E97"/>
    <w:rsid w:val="003561EB"/>
    <w:rsid w:val="00356312"/>
    <w:rsid w:val="00356644"/>
    <w:rsid w:val="00356F11"/>
    <w:rsid w:val="00357CF8"/>
    <w:rsid w:val="003633BE"/>
    <w:rsid w:val="00363F9A"/>
    <w:rsid w:val="00363FDB"/>
    <w:rsid w:val="00364BCB"/>
    <w:rsid w:val="00364BE5"/>
    <w:rsid w:val="00366362"/>
    <w:rsid w:val="00370505"/>
    <w:rsid w:val="00370786"/>
    <w:rsid w:val="0037079C"/>
    <w:rsid w:val="0037093D"/>
    <w:rsid w:val="00371690"/>
    <w:rsid w:val="00372815"/>
    <w:rsid w:val="00372C6C"/>
    <w:rsid w:val="00374341"/>
    <w:rsid w:val="00375035"/>
    <w:rsid w:val="003752A7"/>
    <w:rsid w:val="00375343"/>
    <w:rsid w:val="003754BD"/>
    <w:rsid w:val="00375664"/>
    <w:rsid w:val="0037749A"/>
    <w:rsid w:val="0037751A"/>
    <w:rsid w:val="00377C4D"/>
    <w:rsid w:val="003801AA"/>
    <w:rsid w:val="003807AA"/>
    <w:rsid w:val="00381596"/>
    <w:rsid w:val="00381873"/>
    <w:rsid w:val="00381E50"/>
    <w:rsid w:val="00382431"/>
    <w:rsid w:val="0038320C"/>
    <w:rsid w:val="0038325A"/>
    <w:rsid w:val="003832C1"/>
    <w:rsid w:val="00383DF2"/>
    <w:rsid w:val="00384162"/>
    <w:rsid w:val="00384351"/>
    <w:rsid w:val="00384360"/>
    <w:rsid w:val="0038572B"/>
    <w:rsid w:val="003859C8"/>
    <w:rsid w:val="00386327"/>
    <w:rsid w:val="00387043"/>
    <w:rsid w:val="00387BFA"/>
    <w:rsid w:val="003904AB"/>
    <w:rsid w:val="00391227"/>
    <w:rsid w:val="0039334C"/>
    <w:rsid w:val="00394FFE"/>
    <w:rsid w:val="0039596D"/>
    <w:rsid w:val="00396C6D"/>
    <w:rsid w:val="00397555"/>
    <w:rsid w:val="0039755F"/>
    <w:rsid w:val="00397A84"/>
    <w:rsid w:val="003A0785"/>
    <w:rsid w:val="003A1B8F"/>
    <w:rsid w:val="003A3E6A"/>
    <w:rsid w:val="003A4F74"/>
    <w:rsid w:val="003A52DC"/>
    <w:rsid w:val="003A54C8"/>
    <w:rsid w:val="003A554D"/>
    <w:rsid w:val="003A6A71"/>
    <w:rsid w:val="003A7534"/>
    <w:rsid w:val="003A763F"/>
    <w:rsid w:val="003A7A06"/>
    <w:rsid w:val="003A7CDD"/>
    <w:rsid w:val="003B0B2C"/>
    <w:rsid w:val="003B0D6C"/>
    <w:rsid w:val="003B0EDB"/>
    <w:rsid w:val="003B0EDF"/>
    <w:rsid w:val="003B313C"/>
    <w:rsid w:val="003B4454"/>
    <w:rsid w:val="003B4B51"/>
    <w:rsid w:val="003B67B3"/>
    <w:rsid w:val="003B6A71"/>
    <w:rsid w:val="003B6A8B"/>
    <w:rsid w:val="003B7391"/>
    <w:rsid w:val="003B7607"/>
    <w:rsid w:val="003B79D2"/>
    <w:rsid w:val="003B7EBB"/>
    <w:rsid w:val="003C2FC3"/>
    <w:rsid w:val="003C3BC0"/>
    <w:rsid w:val="003C3D4A"/>
    <w:rsid w:val="003C4043"/>
    <w:rsid w:val="003C7120"/>
    <w:rsid w:val="003C7F09"/>
    <w:rsid w:val="003D0660"/>
    <w:rsid w:val="003D1A7B"/>
    <w:rsid w:val="003D4C1F"/>
    <w:rsid w:val="003D52DE"/>
    <w:rsid w:val="003D53B5"/>
    <w:rsid w:val="003D5682"/>
    <w:rsid w:val="003D5D86"/>
    <w:rsid w:val="003D6952"/>
    <w:rsid w:val="003D6EFF"/>
    <w:rsid w:val="003E010F"/>
    <w:rsid w:val="003E0F89"/>
    <w:rsid w:val="003E121B"/>
    <w:rsid w:val="003E1F77"/>
    <w:rsid w:val="003E28F0"/>
    <w:rsid w:val="003E32D2"/>
    <w:rsid w:val="003E36C2"/>
    <w:rsid w:val="003E3739"/>
    <w:rsid w:val="003E3FFD"/>
    <w:rsid w:val="003E44EF"/>
    <w:rsid w:val="003E4B9D"/>
    <w:rsid w:val="003E5726"/>
    <w:rsid w:val="003E5743"/>
    <w:rsid w:val="003E70A2"/>
    <w:rsid w:val="003E71E6"/>
    <w:rsid w:val="003F00D3"/>
    <w:rsid w:val="003F15D3"/>
    <w:rsid w:val="003F1E6D"/>
    <w:rsid w:val="003F231B"/>
    <w:rsid w:val="003F35FC"/>
    <w:rsid w:val="003F4AFC"/>
    <w:rsid w:val="003F4DCE"/>
    <w:rsid w:val="003F62E1"/>
    <w:rsid w:val="00400DF9"/>
    <w:rsid w:val="00401306"/>
    <w:rsid w:val="00402865"/>
    <w:rsid w:val="00402AEF"/>
    <w:rsid w:val="0040412B"/>
    <w:rsid w:val="004043EA"/>
    <w:rsid w:val="00404756"/>
    <w:rsid w:val="0040732C"/>
    <w:rsid w:val="00407805"/>
    <w:rsid w:val="00407AF9"/>
    <w:rsid w:val="00411FAA"/>
    <w:rsid w:val="00412B1B"/>
    <w:rsid w:val="0041310A"/>
    <w:rsid w:val="0041390F"/>
    <w:rsid w:val="00414324"/>
    <w:rsid w:val="004156B7"/>
    <w:rsid w:val="00416237"/>
    <w:rsid w:val="004165D4"/>
    <w:rsid w:val="004166B3"/>
    <w:rsid w:val="004166F4"/>
    <w:rsid w:val="00416992"/>
    <w:rsid w:val="00417218"/>
    <w:rsid w:val="004172A3"/>
    <w:rsid w:val="004205A6"/>
    <w:rsid w:val="004206AE"/>
    <w:rsid w:val="0042076B"/>
    <w:rsid w:val="00421C9E"/>
    <w:rsid w:val="0042255B"/>
    <w:rsid w:val="00422F8D"/>
    <w:rsid w:val="00423C96"/>
    <w:rsid w:val="004240F1"/>
    <w:rsid w:val="004253B6"/>
    <w:rsid w:val="00425E74"/>
    <w:rsid w:val="0042629F"/>
    <w:rsid w:val="00427393"/>
    <w:rsid w:val="00427977"/>
    <w:rsid w:val="004279B0"/>
    <w:rsid w:val="004279EF"/>
    <w:rsid w:val="00427A12"/>
    <w:rsid w:val="00427E46"/>
    <w:rsid w:val="00431185"/>
    <w:rsid w:val="0043124A"/>
    <w:rsid w:val="004337EF"/>
    <w:rsid w:val="00433D65"/>
    <w:rsid w:val="00434BE2"/>
    <w:rsid w:val="00434CCF"/>
    <w:rsid w:val="004351DF"/>
    <w:rsid w:val="0043550D"/>
    <w:rsid w:val="0043552A"/>
    <w:rsid w:val="0043679D"/>
    <w:rsid w:val="00436822"/>
    <w:rsid w:val="00436C91"/>
    <w:rsid w:val="00437184"/>
    <w:rsid w:val="0043787D"/>
    <w:rsid w:val="00440269"/>
    <w:rsid w:val="004406B0"/>
    <w:rsid w:val="00441F2A"/>
    <w:rsid w:val="00441F69"/>
    <w:rsid w:val="004427CC"/>
    <w:rsid w:val="004429B6"/>
    <w:rsid w:val="004431ED"/>
    <w:rsid w:val="00443685"/>
    <w:rsid w:val="00443692"/>
    <w:rsid w:val="004439D6"/>
    <w:rsid w:val="004440F3"/>
    <w:rsid w:val="0044480A"/>
    <w:rsid w:val="00444850"/>
    <w:rsid w:val="0044573A"/>
    <w:rsid w:val="00446CEF"/>
    <w:rsid w:val="00447022"/>
    <w:rsid w:val="0044722D"/>
    <w:rsid w:val="00447551"/>
    <w:rsid w:val="00447785"/>
    <w:rsid w:val="00447AB7"/>
    <w:rsid w:val="00447F8A"/>
    <w:rsid w:val="00450821"/>
    <w:rsid w:val="00450E88"/>
    <w:rsid w:val="00451031"/>
    <w:rsid w:val="0045173B"/>
    <w:rsid w:val="004519F6"/>
    <w:rsid w:val="004525A8"/>
    <w:rsid w:val="00456AD5"/>
    <w:rsid w:val="00456E25"/>
    <w:rsid w:val="0045765B"/>
    <w:rsid w:val="0045767A"/>
    <w:rsid w:val="004607F3"/>
    <w:rsid w:val="004609A6"/>
    <w:rsid w:val="00460DDD"/>
    <w:rsid w:val="0046149C"/>
    <w:rsid w:val="00461AF0"/>
    <w:rsid w:val="00462433"/>
    <w:rsid w:val="00464A3D"/>
    <w:rsid w:val="00464CEF"/>
    <w:rsid w:val="00465261"/>
    <w:rsid w:val="00465273"/>
    <w:rsid w:val="00465BDB"/>
    <w:rsid w:val="00466F77"/>
    <w:rsid w:val="004673E6"/>
    <w:rsid w:val="00470896"/>
    <w:rsid w:val="00470B25"/>
    <w:rsid w:val="004711C4"/>
    <w:rsid w:val="004715BA"/>
    <w:rsid w:val="00472463"/>
    <w:rsid w:val="004725F2"/>
    <w:rsid w:val="00472FAC"/>
    <w:rsid w:val="00474124"/>
    <w:rsid w:val="00474534"/>
    <w:rsid w:val="00476474"/>
    <w:rsid w:val="00476716"/>
    <w:rsid w:val="0047682F"/>
    <w:rsid w:val="00476BD7"/>
    <w:rsid w:val="004804AA"/>
    <w:rsid w:val="00480E32"/>
    <w:rsid w:val="004817FA"/>
    <w:rsid w:val="00481CC6"/>
    <w:rsid w:val="00481D04"/>
    <w:rsid w:val="0048204E"/>
    <w:rsid w:val="004820C1"/>
    <w:rsid w:val="004822B3"/>
    <w:rsid w:val="00482B65"/>
    <w:rsid w:val="00485428"/>
    <w:rsid w:val="00487045"/>
    <w:rsid w:val="0048739C"/>
    <w:rsid w:val="004878AE"/>
    <w:rsid w:val="00487C6C"/>
    <w:rsid w:val="00487FA1"/>
    <w:rsid w:val="00490164"/>
    <w:rsid w:val="00490E7E"/>
    <w:rsid w:val="00492125"/>
    <w:rsid w:val="00493131"/>
    <w:rsid w:val="00493BB8"/>
    <w:rsid w:val="0049403E"/>
    <w:rsid w:val="00494765"/>
    <w:rsid w:val="004949E6"/>
    <w:rsid w:val="00494FCE"/>
    <w:rsid w:val="0049534C"/>
    <w:rsid w:val="00495367"/>
    <w:rsid w:val="00495D61"/>
    <w:rsid w:val="00496254"/>
    <w:rsid w:val="00496AA2"/>
    <w:rsid w:val="00497B64"/>
    <w:rsid w:val="004A0131"/>
    <w:rsid w:val="004A042F"/>
    <w:rsid w:val="004A04BB"/>
    <w:rsid w:val="004A29FB"/>
    <w:rsid w:val="004A2FA9"/>
    <w:rsid w:val="004A36CA"/>
    <w:rsid w:val="004A3CFF"/>
    <w:rsid w:val="004A3E78"/>
    <w:rsid w:val="004A572A"/>
    <w:rsid w:val="004A616B"/>
    <w:rsid w:val="004A61BB"/>
    <w:rsid w:val="004A6633"/>
    <w:rsid w:val="004A6F93"/>
    <w:rsid w:val="004A77DF"/>
    <w:rsid w:val="004B3B33"/>
    <w:rsid w:val="004B3CB0"/>
    <w:rsid w:val="004B4262"/>
    <w:rsid w:val="004B5164"/>
    <w:rsid w:val="004B5B5D"/>
    <w:rsid w:val="004B5EC4"/>
    <w:rsid w:val="004B6570"/>
    <w:rsid w:val="004B6993"/>
    <w:rsid w:val="004B6E2F"/>
    <w:rsid w:val="004B72C1"/>
    <w:rsid w:val="004C02CE"/>
    <w:rsid w:val="004C1289"/>
    <w:rsid w:val="004C1E6C"/>
    <w:rsid w:val="004C34D3"/>
    <w:rsid w:val="004C3AF3"/>
    <w:rsid w:val="004C4C61"/>
    <w:rsid w:val="004C4D9F"/>
    <w:rsid w:val="004C5839"/>
    <w:rsid w:val="004C6216"/>
    <w:rsid w:val="004C6C68"/>
    <w:rsid w:val="004C7604"/>
    <w:rsid w:val="004C79A4"/>
    <w:rsid w:val="004D10CC"/>
    <w:rsid w:val="004D15F8"/>
    <w:rsid w:val="004D38A5"/>
    <w:rsid w:val="004D3BB4"/>
    <w:rsid w:val="004D46F8"/>
    <w:rsid w:val="004D491C"/>
    <w:rsid w:val="004D4D17"/>
    <w:rsid w:val="004D5891"/>
    <w:rsid w:val="004D7E07"/>
    <w:rsid w:val="004E1911"/>
    <w:rsid w:val="004E2223"/>
    <w:rsid w:val="004E36A8"/>
    <w:rsid w:val="004E3DDE"/>
    <w:rsid w:val="004E3EDD"/>
    <w:rsid w:val="004E3F62"/>
    <w:rsid w:val="004E3FE1"/>
    <w:rsid w:val="004E4C72"/>
    <w:rsid w:val="004E561C"/>
    <w:rsid w:val="004E5A4A"/>
    <w:rsid w:val="004E5D72"/>
    <w:rsid w:val="004E5EEB"/>
    <w:rsid w:val="004E7630"/>
    <w:rsid w:val="004F1250"/>
    <w:rsid w:val="004F1CD4"/>
    <w:rsid w:val="004F1CF1"/>
    <w:rsid w:val="004F1D10"/>
    <w:rsid w:val="004F3A84"/>
    <w:rsid w:val="004F3CB4"/>
    <w:rsid w:val="004F3E38"/>
    <w:rsid w:val="004F4183"/>
    <w:rsid w:val="004F4829"/>
    <w:rsid w:val="004F4FD3"/>
    <w:rsid w:val="004F54CA"/>
    <w:rsid w:val="004F55A6"/>
    <w:rsid w:val="004F7219"/>
    <w:rsid w:val="00500B20"/>
    <w:rsid w:val="00500D69"/>
    <w:rsid w:val="00501281"/>
    <w:rsid w:val="00501EA4"/>
    <w:rsid w:val="00503DB3"/>
    <w:rsid w:val="00504D21"/>
    <w:rsid w:val="00505830"/>
    <w:rsid w:val="00506419"/>
    <w:rsid w:val="00506D6A"/>
    <w:rsid w:val="00507638"/>
    <w:rsid w:val="0050783C"/>
    <w:rsid w:val="00507BFC"/>
    <w:rsid w:val="00510529"/>
    <w:rsid w:val="00510C03"/>
    <w:rsid w:val="00512232"/>
    <w:rsid w:val="00512838"/>
    <w:rsid w:val="0051365B"/>
    <w:rsid w:val="00514C4E"/>
    <w:rsid w:val="00515457"/>
    <w:rsid w:val="00515748"/>
    <w:rsid w:val="005157FD"/>
    <w:rsid w:val="0051618B"/>
    <w:rsid w:val="00516967"/>
    <w:rsid w:val="00516AB1"/>
    <w:rsid w:val="00516B9F"/>
    <w:rsid w:val="00516FCD"/>
    <w:rsid w:val="00517056"/>
    <w:rsid w:val="00517D39"/>
    <w:rsid w:val="00517FF9"/>
    <w:rsid w:val="00520EE8"/>
    <w:rsid w:val="00521888"/>
    <w:rsid w:val="00521D6B"/>
    <w:rsid w:val="00522C07"/>
    <w:rsid w:val="005243FA"/>
    <w:rsid w:val="00524CD8"/>
    <w:rsid w:val="005250F0"/>
    <w:rsid w:val="00525900"/>
    <w:rsid w:val="00525BB4"/>
    <w:rsid w:val="005267A1"/>
    <w:rsid w:val="00526A87"/>
    <w:rsid w:val="00526BF4"/>
    <w:rsid w:val="00527631"/>
    <w:rsid w:val="00527F0D"/>
    <w:rsid w:val="00530173"/>
    <w:rsid w:val="00530400"/>
    <w:rsid w:val="005306D6"/>
    <w:rsid w:val="00530D53"/>
    <w:rsid w:val="0053142A"/>
    <w:rsid w:val="00531C7D"/>
    <w:rsid w:val="00531D0D"/>
    <w:rsid w:val="00532059"/>
    <w:rsid w:val="00532DFF"/>
    <w:rsid w:val="00533F24"/>
    <w:rsid w:val="005340C8"/>
    <w:rsid w:val="005354F2"/>
    <w:rsid w:val="005359A5"/>
    <w:rsid w:val="00536AB0"/>
    <w:rsid w:val="00537164"/>
    <w:rsid w:val="00537E81"/>
    <w:rsid w:val="00540234"/>
    <w:rsid w:val="00540AAD"/>
    <w:rsid w:val="00541E6A"/>
    <w:rsid w:val="00544029"/>
    <w:rsid w:val="005455DA"/>
    <w:rsid w:val="00545835"/>
    <w:rsid w:val="005466A0"/>
    <w:rsid w:val="0054798B"/>
    <w:rsid w:val="005502C0"/>
    <w:rsid w:val="005515B1"/>
    <w:rsid w:val="0055316B"/>
    <w:rsid w:val="0055334B"/>
    <w:rsid w:val="00554309"/>
    <w:rsid w:val="00554755"/>
    <w:rsid w:val="005547EC"/>
    <w:rsid w:val="0055498C"/>
    <w:rsid w:val="005551D1"/>
    <w:rsid w:val="00555E73"/>
    <w:rsid w:val="0056032B"/>
    <w:rsid w:val="00561724"/>
    <w:rsid w:val="00561CD2"/>
    <w:rsid w:val="00561E4F"/>
    <w:rsid w:val="0056295C"/>
    <w:rsid w:val="00563E41"/>
    <w:rsid w:val="00563F72"/>
    <w:rsid w:val="005654F8"/>
    <w:rsid w:val="00565CC4"/>
    <w:rsid w:val="00565E4E"/>
    <w:rsid w:val="00566A1F"/>
    <w:rsid w:val="00566B29"/>
    <w:rsid w:val="00566B9A"/>
    <w:rsid w:val="00566DC6"/>
    <w:rsid w:val="005678ED"/>
    <w:rsid w:val="00567A01"/>
    <w:rsid w:val="00567D64"/>
    <w:rsid w:val="005704AF"/>
    <w:rsid w:val="00571C93"/>
    <w:rsid w:val="005727F2"/>
    <w:rsid w:val="00573137"/>
    <w:rsid w:val="005733FA"/>
    <w:rsid w:val="00575666"/>
    <w:rsid w:val="00576010"/>
    <w:rsid w:val="00576B3E"/>
    <w:rsid w:val="00577964"/>
    <w:rsid w:val="00577B29"/>
    <w:rsid w:val="00577D74"/>
    <w:rsid w:val="00577FF5"/>
    <w:rsid w:val="00580583"/>
    <w:rsid w:val="00581319"/>
    <w:rsid w:val="0058139D"/>
    <w:rsid w:val="00582EE1"/>
    <w:rsid w:val="00583023"/>
    <w:rsid w:val="00583724"/>
    <w:rsid w:val="00583FCA"/>
    <w:rsid w:val="005847B0"/>
    <w:rsid w:val="0058585A"/>
    <w:rsid w:val="00585EC7"/>
    <w:rsid w:val="00586493"/>
    <w:rsid w:val="005864B1"/>
    <w:rsid w:val="0058700A"/>
    <w:rsid w:val="00590006"/>
    <w:rsid w:val="00590A4A"/>
    <w:rsid w:val="00590C7B"/>
    <w:rsid w:val="005917DC"/>
    <w:rsid w:val="00592493"/>
    <w:rsid w:val="005925AD"/>
    <w:rsid w:val="00593392"/>
    <w:rsid w:val="0059387C"/>
    <w:rsid w:val="00594729"/>
    <w:rsid w:val="00594B2A"/>
    <w:rsid w:val="0059507B"/>
    <w:rsid w:val="00595633"/>
    <w:rsid w:val="0059591D"/>
    <w:rsid w:val="005960CE"/>
    <w:rsid w:val="005A0D2B"/>
    <w:rsid w:val="005A1019"/>
    <w:rsid w:val="005A1692"/>
    <w:rsid w:val="005A1E3D"/>
    <w:rsid w:val="005A1F23"/>
    <w:rsid w:val="005A485E"/>
    <w:rsid w:val="005A4C9C"/>
    <w:rsid w:val="005A545A"/>
    <w:rsid w:val="005A551C"/>
    <w:rsid w:val="005A5EF9"/>
    <w:rsid w:val="005A69FF"/>
    <w:rsid w:val="005A6D78"/>
    <w:rsid w:val="005A7FB2"/>
    <w:rsid w:val="005B016A"/>
    <w:rsid w:val="005B0731"/>
    <w:rsid w:val="005B0DF1"/>
    <w:rsid w:val="005B19B9"/>
    <w:rsid w:val="005B1EC9"/>
    <w:rsid w:val="005B29DE"/>
    <w:rsid w:val="005B2E77"/>
    <w:rsid w:val="005B49D9"/>
    <w:rsid w:val="005B4B07"/>
    <w:rsid w:val="005B6479"/>
    <w:rsid w:val="005B7030"/>
    <w:rsid w:val="005B7AC1"/>
    <w:rsid w:val="005B7FD6"/>
    <w:rsid w:val="005C02FE"/>
    <w:rsid w:val="005C1587"/>
    <w:rsid w:val="005C29BC"/>
    <w:rsid w:val="005C2B75"/>
    <w:rsid w:val="005C2CD0"/>
    <w:rsid w:val="005C2D75"/>
    <w:rsid w:val="005C3066"/>
    <w:rsid w:val="005C34B9"/>
    <w:rsid w:val="005C393E"/>
    <w:rsid w:val="005C39ED"/>
    <w:rsid w:val="005C3B5C"/>
    <w:rsid w:val="005C461F"/>
    <w:rsid w:val="005C4818"/>
    <w:rsid w:val="005C4B97"/>
    <w:rsid w:val="005D0932"/>
    <w:rsid w:val="005D0D6A"/>
    <w:rsid w:val="005D11D3"/>
    <w:rsid w:val="005D192F"/>
    <w:rsid w:val="005D1A98"/>
    <w:rsid w:val="005D2041"/>
    <w:rsid w:val="005D20BD"/>
    <w:rsid w:val="005D2A78"/>
    <w:rsid w:val="005D3B9F"/>
    <w:rsid w:val="005D3EA6"/>
    <w:rsid w:val="005D542A"/>
    <w:rsid w:val="005D544F"/>
    <w:rsid w:val="005D59C5"/>
    <w:rsid w:val="005D6B93"/>
    <w:rsid w:val="005D7ECE"/>
    <w:rsid w:val="005D7FD1"/>
    <w:rsid w:val="005E1506"/>
    <w:rsid w:val="005E1E1F"/>
    <w:rsid w:val="005E2414"/>
    <w:rsid w:val="005E3EFA"/>
    <w:rsid w:val="005E44AF"/>
    <w:rsid w:val="005E4543"/>
    <w:rsid w:val="005E4C24"/>
    <w:rsid w:val="005E5377"/>
    <w:rsid w:val="005E5F5F"/>
    <w:rsid w:val="005E67AA"/>
    <w:rsid w:val="005E69C9"/>
    <w:rsid w:val="005E6CDA"/>
    <w:rsid w:val="005E6E8A"/>
    <w:rsid w:val="005F000E"/>
    <w:rsid w:val="005F0C35"/>
    <w:rsid w:val="005F1058"/>
    <w:rsid w:val="005F1A55"/>
    <w:rsid w:val="005F26ED"/>
    <w:rsid w:val="005F2BE2"/>
    <w:rsid w:val="005F3066"/>
    <w:rsid w:val="005F3544"/>
    <w:rsid w:val="005F3659"/>
    <w:rsid w:val="005F3E39"/>
    <w:rsid w:val="005F4598"/>
    <w:rsid w:val="005F496E"/>
    <w:rsid w:val="005F4E73"/>
    <w:rsid w:val="005F52E8"/>
    <w:rsid w:val="005F5ABA"/>
    <w:rsid w:val="005F5B89"/>
    <w:rsid w:val="005F6B2D"/>
    <w:rsid w:val="005F75BB"/>
    <w:rsid w:val="005F7B8C"/>
    <w:rsid w:val="006008AE"/>
    <w:rsid w:val="00600A8B"/>
    <w:rsid w:val="00600D37"/>
    <w:rsid w:val="00600FBA"/>
    <w:rsid w:val="006016D3"/>
    <w:rsid w:val="00602C85"/>
    <w:rsid w:val="00602CD7"/>
    <w:rsid w:val="00603AEF"/>
    <w:rsid w:val="00603F5C"/>
    <w:rsid w:val="006041C6"/>
    <w:rsid w:val="00605B43"/>
    <w:rsid w:val="00605E70"/>
    <w:rsid w:val="00605FE0"/>
    <w:rsid w:val="00605FE3"/>
    <w:rsid w:val="00606196"/>
    <w:rsid w:val="0060667E"/>
    <w:rsid w:val="00606C45"/>
    <w:rsid w:val="00607468"/>
    <w:rsid w:val="006077AD"/>
    <w:rsid w:val="00607B5B"/>
    <w:rsid w:val="00607BE4"/>
    <w:rsid w:val="00610154"/>
    <w:rsid w:val="0061090C"/>
    <w:rsid w:val="00610F5C"/>
    <w:rsid w:val="00611ED0"/>
    <w:rsid w:val="0061214D"/>
    <w:rsid w:val="00612EA9"/>
    <w:rsid w:val="00613A02"/>
    <w:rsid w:val="00613ADB"/>
    <w:rsid w:val="0061472E"/>
    <w:rsid w:val="00614F4A"/>
    <w:rsid w:val="00617024"/>
    <w:rsid w:val="006171A9"/>
    <w:rsid w:val="006171BF"/>
    <w:rsid w:val="00617CDE"/>
    <w:rsid w:val="00617D88"/>
    <w:rsid w:val="00620653"/>
    <w:rsid w:val="00620699"/>
    <w:rsid w:val="00620DE2"/>
    <w:rsid w:val="00621189"/>
    <w:rsid w:val="006211FD"/>
    <w:rsid w:val="006215BA"/>
    <w:rsid w:val="00621958"/>
    <w:rsid w:val="0062207C"/>
    <w:rsid w:val="00622848"/>
    <w:rsid w:val="0062294C"/>
    <w:rsid w:val="0062322E"/>
    <w:rsid w:val="00623353"/>
    <w:rsid w:val="00623960"/>
    <w:rsid w:val="006242EC"/>
    <w:rsid w:val="006245DA"/>
    <w:rsid w:val="006258E2"/>
    <w:rsid w:val="0062605A"/>
    <w:rsid w:val="006263CF"/>
    <w:rsid w:val="006276D1"/>
    <w:rsid w:val="00627F2A"/>
    <w:rsid w:val="0063196C"/>
    <w:rsid w:val="00631A2F"/>
    <w:rsid w:val="0063224B"/>
    <w:rsid w:val="0063226C"/>
    <w:rsid w:val="00632732"/>
    <w:rsid w:val="006328CC"/>
    <w:rsid w:val="00633766"/>
    <w:rsid w:val="00633A05"/>
    <w:rsid w:val="0063419B"/>
    <w:rsid w:val="0063430E"/>
    <w:rsid w:val="00634E77"/>
    <w:rsid w:val="00635154"/>
    <w:rsid w:val="00635544"/>
    <w:rsid w:val="0063610C"/>
    <w:rsid w:val="0063648D"/>
    <w:rsid w:val="00636C1C"/>
    <w:rsid w:val="00636D53"/>
    <w:rsid w:val="00637CEC"/>
    <w:rsid w:val="00637F96"/>
    <w:rsid w:val="00640C57"/>
    <w:rsid w:val="00640F73"/>
    <w:rsid w:val="00641F59"/>
    <w:rsid w:val="0064361A"/>
    <w:rsid w:val="00643F65"/>
    <w:rsid w:val="00644B50"/>
    <w:rsid w:val="006450FF"/>
    <w:rsid w:val="0064538D"/>
    <w:rsid w:val="00645945"/>
    <w:rsid w:val="0064641D"/>
    <w:rsid w:val="00646443"/>
    <w:rsid w:val="00646CD1"/>
    <w:rsid w:val="006475DD"/>
    <w:rsid w:val="00647C60"/>
    <w:rsid w:val="0065047D"/>
    <w:rsid w:val="00650717"/>
    <w:rsid w:val="00650848"/>
    <w:rsid w:val="0065351D"/>
    <w:rsid w:val="006536D0"/>
    <w:rsid w:val="006551F7"/>
    <w:rsid w:val="0065591F"/>
    <w:rsid w:val="006569B2"/>
    <w:rsid w:val="00656E76"/>
    <w:rsid w:val="006611D7"/>
    <w:rsid w:val="0066171E"/>
    <w:rsid w:val="00662EB6"/>
    <w:rsid w:val="00663953"/>
    <w:rsid w:val="00663B25"/>
    <w:rsid w:val="0066430A"/>
    <w:rsid w:val="006655E9"/>
    <w:rsid w:val="00665DC8"/>
    <w:rsid w:val="0066690F"/>
    <w:rsid w:val="006720D8"/>
    <w:rsid w:val="006727D4"/>
    <w:rsid w:val="00673004"/>
    <w:rsid w:val="0067336F"/>
    <w:rsid w:val="00675320"/>
    <w:rsid w:val="00675C25"/>
    <w:rsid w:val="0067753A"/>
    <w:rsid w:val="00677E7E"/>
    <w:rsid w:val="006800B0"/>
    <w:rsid w:val="00680260"/>
    <w:rsid w:val="00680E41"/>
    <w:rsid w:val="006827AF"/>
    <w:rsid w:val="00682B05"/>
    <w:rsid w:val="00683BF0"/>
    <w:rsid w:val="00683D70"/>
    <w:rsid w:val="00684173"/>
    <w:rsid w:val="00685305"/>
    <w:rsid w:val="00685DF9"/>
    <w:rsid w:val="0068733F"/>
    <w:rsid w:val="006876C1"/>
    <w:rsid w:val="006877E9"/>
    <w:rsid w:val="00687A22"/>
    <w:rsid w:val="00687B70"/>
    <w:rsid w:val="006902C2"/>
    <w:rsid w:val="00690B50"/>
    <w:rsid w:val="00690E66"/>
    <w:rsid w:val="0069108A"/>
    <w:rsid w:val="00692637"/>
    <w:rsid w:val="00693320"/>
    <w:rsid w:val="00693584"/>
    <w:rsid w:val="00693712"/>
    <w:rsid w:val="00693F3E"/>
    <w:rsid w:val="00694304"/>
    <w:rsid w:val="0069454C"/>
    <w:rsid w:val="00696630"/>
    <w:rsid w:val="00696B5F"/>
    <w:rsid w:val="00697032"/>
    <w:rsid w:val="006973FC"/>
    <w:rsid w:val="006A012D"/>
    <w:rsid w:val="006A11D2"/>
    <w:rsid w:val="006A1BEC"/>
    <w:rsid w:val="006A2BFE"/>
    <w:rsid w:val="006A2DB7"/>
    <w:rsid w:val="006A3E35"/>
    <w:rsid w:val="006A4137"/>
    <w:rsid w:val="006A4A7D"/>
    <w:rsid w:val="006A5B65"/>
    <w:rsid w:val="006A606D"/>
    <w:rsid w:val="006A749A"/>
    <w:rsid w:val="006A7C83"/>
    <w:rsid w:val="006A7DCE"/>
    <w:rsid w:val="006B017B"/>
    <w:rsid w:val="006B0378"/>
    <w:rsid w:val="006B056D"/>
    <w:rsid w:val="006B14CD"/>
    <w:rsid w:val="006B192F"/>
    <w:rsid w:val="006B1FB5"/>
    <w:rsid w:val="006B280E"/>
    <w:rsid w:val="006B33AD"/>
    <w:rsid w:val="006B497C"/>
    <w:rsid w:val="006B4C24"/>
    <w:rsid w:val="006B60C4"/>
    <w:rsid w:val="006B64F2"/>
    <w:rsid w:val="006B687A"/>
    <w:rsid w:val="006B6B0D"/>
    <w:rsid w:val="006C13B0"/>
    <w:rsid w:val="006C1B0A"/>
    <w:rsid w:val="006C1BCC"/>
    <w:rsid w:val="006C3DE8"/>
    <w:rsid w:val="006C4769"/>
    <w:rsid w:val="006C6510"/>
    <w:rsid w:val="006C654C"/>
    <w:rsid w:val="006C65F4"/>
    <w:rsid w:val="006C6670"/>
    <w:rsid w:val="006C753D"/>
    <w:rsid w:val="006D1550"/>
    <w:rsid w:val="006D19AF"/>
    <w:rsid w:val="006D1DDD"/>
    <w:rsid w:val="006D2361"/>
    <w:rsid w:val="006D26C5"/>
    <w:rsid w:val="006D2B28"/>
    <w:rsid w:val="006D4A03"/>
    <w:rsid w:val="006D5CCB"/>
    <w:rsid w:val="006D6783"/>
    <w:rsid w:val="006D72D0"/>
    <w:rsid w:val="006D7B2B"/>
    <w:rsid w:val="006D7B74"/>
    <w:rsid w:val="006E027C"/>
    <w:rsid w:val="006E08A0"/>
    <w:rsid w:val="006E11E9"/>
    <w:rsid w:val="006E1747"/>
    <w:rsid w:val="006E210B"/>
    <w:rsid w:val="006E2884"/>
    <w:rsid w:val="006E33F7"/>
    <w:rsid w:val="006E528A"/>
    <w:rsid w:val="006E52F5"/>
    <w:rsid w:val="006E5C31"/>
    <w:rsid w:val="006E5D8E"/>
    <w:rsid w:val="006E5DA4"/>
    <w:rsid w:val="006E6E47"/>
    <w:rsid w:val="006E6EDE"/>
    <w:rsid w:val="006F1A99"/>
    <w:rsid w:val="006F1E71"/>
    <w:rsid w:val="006F25EA"/>
    <w:rsid w:val="006F2ECC"/>
    <w:rsid w:val="006F2FA7"/>
    <w:rsid w:val="006F4860"/>
    <w:rsid w:val="006F4FB5"/>
    <w:rsid w:val="006F605C"/>
    <w:rsid w:val="006F6703"/>
    <w:rsid w:val="006F6946"/>
    <w:rsid w:val="006F766C"/>
    <w:rsid w:val="0070039A"/>
    <w:rsid w:val="007005BE"/>
    <w:rsid w:val="00702B62"/>
    <w:rsid w:val="007037B4"/>
    <w:rsid w:val="00703E6A"/>
    <w:rsid w:val="007050B9"/>
    <w:rsid w:val="007056C3"/>
    <w:rsid w:val="00705ACF"/>
    <w:rsid w:val="007062E7"/>
    <w:rsid w:val="00706711"/>
    <w:rsid w:val="00707336"/>
    <w:rsid w:val="007073D1"/>
    <w:rsid w:val="00707553"/>
    <w:rsid w:val="0070775F"/>
    <w:rsid w:val="00707E01"/>
    <w:rsid w:val="00710C90"/>
    <w:rsid w:val="00711734"/>
    <w:rsid w:val="007118AF"/>
    <w:rsid w:val="00712AF0"/>
    <w:rsid w:val="00712B2F"/>
    <w:rsid w:val="00712B69"/>
    <w:rsid w:val="00713443"/>
    <w:rsid w:val="007136F8"/>
    <w:rsid w:val="00714C2C"/>
    <w:rsid w:val="0071554A"/>
    <w:rsid w:val="00715ADF"/>
    <w:rsid w:val="00715BD7"/>
    <w:rsid w:val="007169B6"/>
    <w:rsid w:val="007174CB"/>
    <w:rsid w:val="00720515"/>
    <w:rsid w:val="00722084"/>
    <w:rsid w:val="00722C57"/>
    <w:rsid w:val="00724003"/>
    <w:rsid w:val="007244C8"/>
    <w:rsid w:val="007247BC"/>
    <w:rsid w:val="00724972"/>
    <w:rsid w:val="00724FAE"/>
    <w:rsid w:val="00725383"/>
    <w:rsid w:val="007254D6"/>
    <w:rsid w:val="0072552F"/>
    <w:rsid w:val="00726426"/>
    <w:rsid w:val="00726FBB"/>
    <w:rsid w:val="00727116"/>
    <w:rsid w:val="0073125F"/>
    <w:rsid w:val="007314F8"/>
    <w:rsid w:val="00731DFC"/>
    <w:rsid w:val="00732334"/>
    <w:rsid w:val="00733BF2"/>
    <w:rsid w:val="00733CB4"/>
    <w:rsid w:val="007340EA"/>
    <w:rsid w:val="00734975"/>
    <w:rsid w:val="00734BCA"/>
    <w:rsid w:val="00735476"/>
    <w:rsid w:val="00735788"/>
    <w:rsid w:val="00735823"/>
    <w:rsid w:val="0073610B"/>
    <w:rsid w:val="007379D2"/>
    <w:rsid w:val="00737E26"/>
    <w:rsid w:val="00741DA3"/>
    <w:rsid w:val="007429D0"/>
    <w:rsid w:val="00742DBB"/>
    <w:rsid w:val="00743A79"/>
    <w:rsid w:val="00744137"/>
    <w:rsid w:val="00744760"/>
    <w:rsid w:val="00745266"/>
    <w:rsid w:val="00747C99"/>
    <w:rsid w:val="00750FCF"/>
    <w:rsid w:val="00751CAE"/>
    <w:rsid w:val="00752F0A"/>
    <w:rsid w:val="00752FA2"/>
    <w:rsid w:val="00753BCF"/>
    <w:rsid w:val="0075473E"/>
    <w:rsid w:val="00754963"/>
    <w:rsid w:val="00754C61"/>
    <w:rsid w:val="00756C6B"/>
    <w:rsid w:val="00757096"/>
    <w:rsid w:val="00757247"/>
    <w:rsid w:val="0075745F"/>
    <w:rsid w:val="00757537"/>
    <w:rsid w:val="0076066C"/>
    <w:rsid w:val="00760727"/>
    <w:rsid w:val="00760A48"/>
    <w:rsid w:val="007614BC"/>
    <w:rsid w:val="00762B40"/>
    <w:rsid w:val="00763535"/>
    <w:rsid w:val="0076447E"/>
    <w:rsid w:val="007651A8"/>
    <w:rsid w:val="00765584"/>
    <w:rsid w:val="00765814"/>
    <w:rsid w:val="007675CA"/>
    <w:rsid w:val="0076785C"/>
    <w:rsid w:val="00767C8B"/>
    <w:rsid w:val="00767DC4"/>
    <w:rsid w:val="007701D7"/>
    <w:rsid w:val="007709C2"/>
    <w:rsid w:val="007709CB"/>
    <w:rsid w:val="00770ABC"/>
    <w:rsid w:val="00770D85"/>
    <w:rsid w:val="00770E33"/>
    <w:rsid w:val="00771429"/>
    <w:rsid w:val="007718DB"/>
    <w:rsid w:val="0077236A"/>
    <w:rsid w:val="00772826"/>
    <w:rsid w:val="0077287A"/>
    <w:rsid w:val="00772960"/>
    <w:rsid w:val="00772AF5"/>
    <w:rsid w:val="00772CB3"/>
    <w:rsid w:val="0077340D"/>
    <w:rsid w:val="0077397D"/>
    <w:rsid w:val="007745CB"/>
    <w:rsid w:val="00774738"/>
    <w:rsid w:val="00774A31"/>
    <w:rsid w:val="00774AB5"/>
    <w:rsid w:val="00774AD7"/>
    <w:rsid w:val="00775238"/>
    <w:rsid w:val="00775572"/>
    <w:rsid w:val="00775F44"/>
    <w:rsid w:val="00776D9E"/>
    <w:rsid w:val="00777452"/>
    <w:rsid w:val="00777554"/>
    <w:rsid w:val="00777D75"/>
    <w:rsid w:val="00781869"/>
    <w:rsid w:val="007819F6"/>
    <w:rsid w:val="0078330A"/>
    <w:rsid w:val="00784A38"/>
    <w:rsid w:val="007854F1"/>
    <w:rsid w:val="00785AD9"/>
    <w:rsid w:val="00785BF8"/>
    <w:rsid w:val="007865C2"/>
    <w:rsid w:val="00786D4A"/>
    <w:rsid w:val="007872F0"/>
    <w:rsid w:val="00787E5F"/>
    <w:rsid w:val="00790EA4"/>
    <w:rsid w:val="00792AF7"/>
    <w:rsid w:val="00793C02"/>
    <w:rsid w:val="00794072"/>
    <w:rsid w:val="00794129"/>
    <w:rsid w:val="0079475F"/>
    <w:rsid w:val="007948F1"/>
    <w:rsid w:val="007956C9"/>
    <w:rsid w:val="00796E90"/>
    <w:rsid w:val="0079737D"/>
    <w:rsid w:val="007A01D1"/>
    <w:rsid w:val="007A09A9"/>
    <w:rsid w:val="007A09D7"/>
    <w:rsid w:val="007A1199"/>
    <w:rsid w:val="007A161E"/>
    <w:rsid w:val="007A1EC8"/>
    <w:rsid w:val="007A29B5"/>
    <w:rsid w:val="007A35BA"/>
    <w:rsid w:val="007A36AE"/>
    <w:rsid w:val="007A39BB"/>
    <w:rsid w:val="007A46B5"/>
    <w:rsid w:val="007A4DC6"/>
    <w:rsid w:val="007A733D"/>
    <w:rsid w:val="007A7E17"/>
    <w:rsid w:val="007B01B6"/>
    <w:rsid w:val="007B027E"/>
    <w:rsid w:val="007B0B71"/>
    <w:rsid w:val="007B0F31"/>
    <w:rsid w:val="007B16AC"/>
    <w:rsid w:val="007B1B71"/>
    <w:rsid w:val="007B22EE"/>
    <w:rsid w:val="007B2713"/>
    <w:rsid w:val="007B2924"/>
    <w:rsid w:val="007B2B6F"/>
    <w:rsid w:val="007B2E61"/>
    <w:rsid w:val="007B3257"/>
    <w:rsid w:val="007B3C36"/>
    <w:rsid w:val="007B486F"/>
    <w:rsid w:val="007B4DD6"/>
    <w:rsid w:val="007B5FB9"/>
    <w:rsid w:val="007B6C0B"/>
    <w:rsid w:val="007B7480"/>
    <w:rsid w:val="007B758C"/>
    <w:rsid w:val="007B7F64"/>
    <w:rsid w:val="007C0024"/>
    <w:rsid w:val="007C130E"/>
    <w:rsid w:val="007C18F8"/>
    <w:rsid w:val="007C20C2"/>
    <w:rsid w:val="007C4F76"/>
    <w:rsid w:val="007C533D"/>
    <w:rsid w:val="007C58A2"/>
    <w:rsid w:val="007C66EE"/>
    <w:rsid w:val="007C75F8"/>
    <w:rsid w:val="007D0710"/>
    <w:rsid w:val="007D0BC9"/>
    <w:rsid w:val="007D1F51"/>
    <w:rsid w:val="007D26E2"/>
    <w:rsid w:val="007D2BBE"/>
    <w:rsid w:val="007D31E5"/>
    <w:rsid w:val="007D465A"/>
    <w:rsid w:val="007D4CF4"/>
    <w:rsid w:val="007D4F3D"/>
    <w:rsid w:val="007D53A9"/>
    <w:rsid w:val="007D54F9"/>
    <w:rsid w:val="007D5AF3"/>
    <w:rsid w:val="007D609A"/>
    <w:rsid w:val="007D6AE8"/>
    <w:rsid w:val="007D774D"/>
    <w:rsid w:val="007E0A03"/>
    <w:rsid w:val="007E12EA"/>
    <w:rsid w:val="007E1972"/>
    <w:rsid w:val="007E1CC1"/>
    <w:rsid w:val="007E56C5"/>
    <w:rsid w:val="007E6026"/>
    <w:rsid w:val="007E6321"/>
    <w:rsid w:val="007E64F6"/>
    <w:rsid w:val="007E67D0"/>
    <w:rsid w:val="007E6D95"/>
    <w:rsid w:val="007E7648"/>
    <w:rsid w:val="007F0ACC"/>
    <w:rsid w:val="007F1CFC"/>
    <w:rsid w:val="007F2094"/>
    <w:rsid w:val="007F2A39"/>
    <w:rsid w:val="007F2D3B"/>
    <w:rsid w:val="007F2F29"/>
    <w:rsid w:val="007F3034"/>
    <w:rsid w:val="007F3E86"/>
    <w:rsid w:val="007F4869"/>
    <w:rsid w:val="007F49DD"/>
    <w:rsid w:val="007F502F"/>
    <w:rsid w:val="007F5AA5"/>
    <w:rsid w:val="007F7459"/>
    <w:rsid w:val="007F7781"/>
    <w:rsid w:val="007F7895"/>
    <w:rsid w:val="00802496"/>
    <w:rsid w:val="00804258"/>
    <w:rsid w:val="008043EA"/>
    <w:rsid w:val="008044CE"/>
    <w:rsid w:val="00804D1B"/>
    <w:rsid w:val="008052A6"/>
    <w:rsid w:val="0080551C"/>
    <w:rsid w:val="0080561F"/>
    <w:rsid w:val="00805B4F"/>
    <w:rsid w:val="00805C01"/>
    <w:rsid w:val="0080663B"/>
    <w:rsid w:val="008069DB"/>
    <w:rsid w:val="00807AAA"/>
    <w:rsid w:val="008106FB"/>
    <w:rsid w:val="00811795"/>
    <w:rsid w:val="00811BBF"/>
    <w:rsid w:val="0081260A"/>
    <w:rsid w:val="0081341C"/>
    <w:rsid w:val="008136CA"/>
    <w:rsid w:val="00813E64"/>
    <w:rsid w:val="00816111"/>
    <w:rsid w:val="008176AC"/>
    <w:rsid w:val="00817CCD"/>
    <w:rsid w:val="00820BEE"/>
    <w:rsid w:val="00820D2F"/>
    <w:rsid w:val="00822BB8"/>
    <w:rsid w:val="008238E5"/>
    <w:rsid w:val="008240D9"/>
    <w:rsid w:val="0082578A"/>
    <w:rsid w:val="00826651"/>
    <w:rsid w:val="008267F6"/>
    <w:rsid w:val="00826E69"/>
    <w:rsid w:val="0082761F"/>
    <w:rsid w:val="008303FC"/>
    <w:rsid w:val="00830619"/>
    <w:rsid w:val="00830D49"/>
    <w:rsid w:val="00831281"/>
    <w:rsid w:val="008316FD"/>
    <w:rsid w:val="00831CF9"/>
    <w:rsid w:val="008328CA"/>
    <w:rsid w:val="00832B07"/>
    <w:rsid w:val="00832FFA"/>
    <w:rsid w:val="008332CB"/>
    <w:rsid w:val="0083362B"/>
    <w:rsid w:val="00833DA5"/>
    <w:rsid w:val="00834743"/>
    <w:rsid w:val="008349E8"/>
    <w:rsid w:val="00834F87"/>
    <w:rsid w:val="008357B3"/>
    <w:rsid w:val="00836480"/>
    <w:rsid w:val="008373C5"/>
    <w:rsid w:val="008407A5"/>
    <w:rsid w:val="0084226C"/>
    <w:rsid w:val="008428E4"/>
    <w:rsid w:val="00844267"/>
    <w:rsid w:val="0084646D"/>
    <w:rsid w:val="00846797"/>
    <w:rsid w:val="00846D98"/>
    <w:rsid w:val="00847C73"/>
    <w:rsid w:val="008501F3"/>
    <w:rsid w:val="0085027E"/>
    <w:rsid w:val="00850567"/>
    <w:rsid w:val="00850C86"/>
    <w:rsid w:val="00851BCD"/>
    <w:rsid w:val="00852A8E"/>
    <w:rsid w:val="00852E53"/>
    <w:rsid w:val="00852FC5"/>
    <w:rsid w:val="00853E9D"/>
    <w:rsid w:val="00854F5E"/>
    <w:rsid w:val="00855F1F"/>
    <w:rsid w:val="0085647E"/>
    <w:rsid w:val="00856C75"/>
    <w:rsid w:val="00861421"/>
    <w:rsid w:val="008620FD"/>
    <w:rsid w:val="008624E0"/>
    <w:rsid w:val="00863223"/>
    <w:rsid w:val="00863ADA"/>
    <w:rsid w:val="008644F0"/>
    <w:rsid w:val="008654C5"/>
    <w:rsid w:val="0086550C"/>
    <w:rsid w:val="00866040"/>
    <w:rsid w:val="00866EA3"/>
    <w:rsid w:val="00867B33"/>
    <w:rsid w:val="00867D74"/>
    <w:rsid w:val="0087072E"/>
    <w:rsid w:val="0087098B"/>
    <w:rsid w:val="00870A4C"/>
    <w:rsid w:val="00872088"/>
    <w:rsid w:val="00873E5A"/>
    <w:rsid w:val="00874065"/>
    <w:rsid w:val="008742BB"/>
    <w:rsid w:val="00874757"/>
    <w:rsid w:val="0087510C"/>
    <w:rsid w:val="00875294"/>
    <w:rsid w:val="00875CC0"/>
    <w:rsid w:val="008768DF"/>
    <w:rsid w:val="008774E0"/>
    <w:rsid w:val="00877D2F"/>
    <w:rsid w:val="00877DF8"/>
    <w:rsid w:val="00880473"/>
    <w:rsid w:val="008821F0"/>
    <w:rsid w:val="0088278B"/>
    <w:rsid w:val="00884229"/>
    <w:rsid w:val="00885D1B"/>
    <w:rsid w:val="0088655A"/>
    <w:rsid w:val="008873ED"/>
    <w:rsid w:val="00887EA9"/>
    <w:rsid w:val="00890183"/>
    <w:rsid w:val="0089096D"/>
    <w:rsid w:val="00891527"/>
    <w:rsid w:val="00893ACA"/>
    <w:rsid w:val="00895274"/>
    <w:rsid w:val="008954D9"/>
    <w:rsid w:val="0089643A"/>
    <w:rsid w:val="008965F9"/>
    <w:rsid w:val="008966F9"/>
    <w:rsid w:val="008972E3"/>
    <w:rsid w:val="00897799"/>
    <w:rsid w:val="00897822"/>
    <w:rsid w:val="00897A22"/>
    <w:rsid w:val="008A0B8F"/>
    <w:rsid w:val="008A1871"/>
    <w:rsid w:val="008A21D8"/>
    <w:rsid w:val="008A2BFA"/>
    <w:rsid w:val="008A4209"/>
    <w:rsid w:val="008A4966"/>
    <w:rsid w:val="008A5FC0"/>
    <w:rsid w:val="008A61BC"/>
    <w:rsid w:val="008A6EE6"/>
    <w:rsid w:val="008A729D"/>
    <w:rsid w:val="008B0AA3"/>
    <w:rsid w:val="008B0E6B"/>
    <w:rsid w:val="008B271D"/>
    <w:rsid w:val="008B2B9D"/>
    <w:rsid w:val="008B3C64"/>
    <w:rsid w:val="008B4924"/>
    <w:rsid w:val="008B4940"/>
    <w:rsid w:val="008B4F5D"/>
    <w:rsid w:val="008B520E"/>
    <w:rsid w:val="008B614E"/>
    <w:rsid w:val="008B6D3D"/>
    <w:rsid w:val="008C0240"/>
    <w:rsid w:val="008C05A5"/>
    <w:rsid w:val="008C0997"/>
    <w:rsid w:val="008C111A"/>
    <w:rsid w:val="008C213E"/>
    <w:rsid w:val="008C2806"/>
    <w:rsid w:val="008C2EB4"/>
    <w:rsid w:val="008C4422"/>
    <w:rsid w:val="008C5CB0"/>
    <w:rsid w:val="008C66C8"/>
    <w:rsid w:val="008C6D5F"/>
    <w:rsid w:val="008C75F9"/>
    <w:rsid w:val="008D155E"/>
    <w:rsid w:val="008D2161"/>
    <w:rsid w:val="008D2A5F"/>
    <w:rsid w:val="008D32DD"/>
    <w:rsid w:val="008D3F5F"/>
    <w:rsid w:val="008D6944"/>
    <w:rsid w:val="008E0C61"/>
    <w:rsid w:val="008E2874"/>
    <w:rsid w:val="008E5FC8"/>
    <w:rsid w:val="008F0364"/>
    <w:rsid w:val="008F0BB7"/>
    <w:rsid w:val="008F0CFD"/>
    <w:rsid w:val="008F112D"/>
    <w:rsid w:val="008F2790"/>
    <w:rsid w:val="008F302B"/>
    <w:rsid w:val="008F6804"/>
    <w:rsid w:val="008F684E"/>
    <w:rsid w:val="008F7263"/>
    <w:rsid w:val="008F772E"/>
    <w:rsid w:val="008F7B69"/>
    <w:rsid w:val="00900952"/>
    <w:rsid w:val="00900BFA"/>
    <w:rsid w:val="009014E5"/>
    <w:rsid w:val="00902E8B"/>
    <w:rsid w:val="0090359C"/>
    <w:rsid w:val="00904B1A"/>
    <w:rsid w:val="00904BB5"/>
    <w:rsid w:val="009053E5"/>
    <w:rsid w:val="009054E0"/>
    <w:rsid w:val="00906018"/>
    <w:rsid w:val="00906803"/>
    <w:rsid w:val="00913B3E"/>
    <w:rsid w:val="009143E6"/>
    <w:rsid w:val="00914A76"/>
    <w:rsid w:val="00914AA6"/>
    <w:rsid w:val="009150E5"/>
    <w:rsid w:val="00915365"/>
    <w:rsid w:val="0091753B"/>
    <w:rsid w:val="00922252"/>
    <w:rsid w:val="00922692"/>
    <w:rsid w:val="00922EFA"/>
    <w:rsid w:val="00922F91"/>
    <w:rsid w:val="009243DD"/>
    <w:rsid w:val="009249CC"/>
    <w:rsid w:val="0092597B"/>
    <w:rsid w:val="00926000"/>
    <w:rsid w:val="00926B4F"/>
    <w:rsid w:val="00927018"/>
    <w:rsid w:val="00927951"/>
    <w:rsid w:val="00930DF7"/>
    <w:rsid w:val="009315ED"/>
    <w:rsid w:val="00931A62"/>
    <w:rsid w:val="00931DEB"/>
    <w:rsid w:val="00931E56"/>
    <w:rsid w:val="00932FBA"/>
    <w:rsid w:val="00933899"/>
    <w:rsid w:val="009339DF"/>
    <w:rsid w:val="00933C62"/>
    <w:rsid w:val="00934FF5"/>
    <w:rsid w:val="009352F6"/>
    <w:rsid w:val="0093532E"/>
    <w:rsid w:val="009358CE"/>
    <w:rsid w:val="00935DDA"/>
    <w:rsid w:val="00936435"/>
    <w:rsid w:val="0093655C"/>
    <w:rsid w:val="00936B5F"/>
    <w:rsid w:val="009372DE"/>
    <w:rsid w:val="009373FD"/>
    <w:rsid w:val="00940A69"/>
    <w:rsid w:val="009419DA"/>
    <w:rsid w:val="00941BA0"/>
    <w:rsid w:val="00941CBA"/>
    <w:rsid w:val="0094309A"/>
    <w:rsid w:val="00943305"/>
    <w:rsid w:val="00943C0A"/>
    <w:rsid w:val="00944847"/>
    <w:rsid w:val="00944D8A"/>
    <w:rsid w:val="00944FA4"/>
    <w:rsid w:val="00945406"/>
    <w:rsid w:val="009463E9"/>
    <w:rsid w:val="00946CA2"/>
    <w:rsid w:val="009478A1"/>
    <w:rsid w:val="00950654"/>
    <w:rsid w:val="00952020"/>
    <w:rsid w:val="0095210C"/>
    <w:rsid w:val="0095359D"/>
    <w:rsid w:val="0095438F"/>
    <w:rsid w:val="00954CCD"/>
    <w:rsid w:val="00956882"/>
    <w:rsid w:val="009571B7"/>
    <w:rsid w:val="00957487"/>
    <w:rsid w:val="00957748"/>
    <w:rsid w:val="00957BEC"/>
    <w:rsid w:val="00960E8F"/>
    <w:rsid w:val="00961E06"/>
    <w:rsid w:val="0096206D"/>
    <w:rsid w:val="0096259C"/>
    <w:rsid w:val="00963246"/>
    <w:rsid w:val="0096379B"/>
    <w:rsid w:val="00963B30"/>
    <w:rsid w:val="00963E85"/>
    <w:rsid w:val="00964ACD"/>
    <w:rsid w:val="009652B1"/>
    <w:rsid w:val="00966918"/>
    <w:rsid w:val="00966A5C"/>
    <w:rsid w:val="00966B6A"/>
    <w:rsid w:val="009670D3"/>
    <w:rsid w:val="00967597"/>
    <w:rsid w:val="00967E23"/>
    <w:rsid w:val="00967F68"/>
    <w:rsid w:val="00970313"/>
    <w:rsid w:val="009704AF"/>
    <w:rsid w:val="00970570"/>
    <w:rsid w:val="009714BA"/>
    <w:rsid w:val="009714EF"/>
    <w:rsid w:val="00971607"/>
    <w:rsid w:val="00971966"/>
    <w:rsid w:val="00973484"/>
    <w:rsid w:val="009735FD"/>
    <w:rsid w:val="00973E87"/>
    <w:rsid w:val="009768B9"/>
    <w:rsid w:val="009774CC"/>
    <w:rsid w:val="00977C26"/>
    <w:rsid w:val="009808F1"/>
    <w:rsid w:val="00982472"/>
    <w:rsid w:val="00983984"/>
    <w:rsid w:val="009840B3"/>
    <w:rsid w:val="009848A9"/>
    <w:rsid w:val="009853DB"/>
    <w:rsid w:val="00985A59"/>
    <w:rsid w:val="00987989"/>
    <w:rsid w:val="00987EC8"/>
    <w:rsid w:val="00987F2E"/>
    <w:rsid w:val="00990B3C"/>
    <w:rsid w:val="00990DE5"/>
    <w:rsid w:val="00990DF9"/>
    <w:rsid w:val="00992044"/>
    <w:rsid w:val="009920A6"/>
    <w:rsid w:val="00992C6E"/>
    <w:rsid w:val="009933D4"/>
    <w:rsid w:val="0099361B"/>
    <w:rsid w:val="009936F3"/>
    <w:rsid w:val="00993ACE"/>
    <w:rsid w:val="00994064"/>
    <w:rsid w:val="00994504"/>
    <w:rsid w:val="0099460F"/>
    <w:rsid w:val="00994AD7"/>
    <w:rsid w:val="009965BE"/>
    <w:rsid w:val="00996C6A"/>
    <w:rsid w:val="00997B3C"/>
    <w:rsid w:val="009A0DBE"/>
    <w:rsid w:val="009A0F4A"/>
    <w:rsid w:val="009A201A"/>
    <w:rsid w:val="009A25AE"/>
    <w:rsid w:val="009A2706"/>
    <w:rsid w:val="009A32C0"/>
    <w:rsid w:val="009A3AD5"/>
    <w:rsid w:val="009A4CB8"/>
    <w:rsid w:val="009A5D89"/>
    <w:rsid w:val="009A6E17"/>
    <w:rsid w:val="009A7E84"/>
    <w:rsid w:val="009A7EB6"/>
    <w:rsid w:val="009B039C"/>
    <w:rsid w:val="009B104E"/>
    <w:rsid w:val="009B1084"/>
    <w:rsid w:val="009B15B1"/>
    <w:rsid w:val="009B1B61"/>
    <w:rsid w:val="009B1FE7"/>
    <w:rsid w:val="009B3960"/>
    <w:rsid w:val="009B48AE"/>
    <w:rsid w:val="009B5EE9"/>
    <w:rsid w:val="009B6562"/>
    <w:rsid w:val="009B6DAC"/>
    <w:rsid w:val="009B6DD7"/>
    <w:rsid w:val="009B70B3"/>
    <w:rsid w:val="009C01BA"/>
    <w:rsid w:val="009C069C"/>
    <w:rsid w:val="009C0AC7"/>
    <w:rsid w:val="009C13A2"/>
    <w:rsid w:val="009C1D6E"/>
    <w:rsid w:val="009C21FD"/>
    <w:rsid w:val="009C2374"/>
    <w:rsid w:val="009C35E6"/>
    <w:rsid w:val="009C39DD"/>
    <w:rsid w:val="009C6DB4"/>
    <w:rsid w:val="009C79A0"/>
    <w:rsid w:val="009C7AEA"/>
    <w:rsid w:val="009C7BB0"/>
    <w:rsid w:val="009D0264"/>
    <w:rsid w:val="009D0278"/>
    <w:rsid w:val="009D07FF"/>
    <w:rsid w:val="009D45D2"/>
    <w:rsid w:val="009D45D6"/>
    <w:rsid w:val="009D4682"/>
    <w:rsid w:val="009D4DB0"/>
    <w:rsid w:val="009D5F24"/>
    <w:rsid w:val="009D61FC"/>
    <w:rsid w:val="009D63AB"/>
    <w:rsid w:val="009D67CA"/>
    <w:rsid w:val="009D7FD1"/>
    <w:rsid w:val="009E10EA"/>
    <w:rsid w:val="009E11CC"/>
    <w:rsid w:val="009E17A0"/>
    <w:rsid w:val="009E1B3C"/>
    <w:rsid w:val="009E1DAE"/>
    <w:rsid w:val="009E30CE"/>
    <w:rsid w:val="009E37C0"/>
    <w:rsid w:val="009E5355"/>
    <w:rsid w:val="009E5B1A"/>
    <w:rsid w:val="009E5D3E"/>
    <w:rsid w:val="009E5F4B"/>
    <w:rsid w:val="009E66A7"/>
    <w:rsid w:val="009E6CEF"/>
    <w:rsid w:val="009E77AD"/>
    <w:rsid w:val="009F26AF"/>
    <w:rsid w:val="009F4D4E"/>
    <w:rsid w:val="009F5616"/>
    <w:rsid w:val="009F6237"/>
    <w:rsid w:val="009F6F4A"/>
    <w:rsid w:val="009F7804"/>
    <w:rsid w:val="009F7B34"/>
    <w:rsid w:val="009F7C9A"/>
    <w:rsid w:val="00A00B60"/>
    <w:rsid w:val="00A02A78"/>
    <w:rsid w:val="00A02E13"/>
    <w:rsid w:val="00A03C16"/>
    <w:rsid w:val="00A0555F"/>
    <w:rsid w:val="00A05B89"/>
    <w:rsid w:val="00A05BA6"/>
    <w:rsid w:val="00A07F65"/>
    <w:rsid w:val="00A12620"/>
    <w:rsid w:val="00A14AE2"/>
    <w:rsid w:val="00A14CA4"/>
    <w:rsid w:val="00A1561D"/>
    <w:rsid w:val="00A16CAC"/>
    <w:rsid w:val="00A17374"/>
    <w:rsid w:val="00A2131A"/>
    <w:rsid w:val="00A233A4"/>
    <w:rsid w:val="00A25735"/>
    <w:rsid w:val="00A25DBD"/>
    <w:rsid w:val="00A25F1F"/>
    <w:rsid w:val="00A2696C"/>
    <w:rsid w:val="00A30507"/>
    <w:rsid w:val="00A30553"/>
    <w:rsid w:val="00A306D2"/>
    <w:rsid w:val="00A3127A"/>
    <w:rsid w:val="00A3181D"/>
    <w:rsid w:val="00A327F9"/>
    <w:rsid w:val="00A32BA0"/>
    <w:rsid w:val="00A35F1D"/>
    <w:rsid w:val="00A36B4F"/>
    <w:rsid w:val="00A37840"/>
    <w:rsid w:val="00A37BCB"/>
    <w:rsid w:val="00A42667"/>
    <w:rsid w:val="00A42A1B"/>
    <w:rsid w:val="00A42AB3"/>
    <w:rsid w:val="00A42C40"/>
    <w:rsid w:val="00A43190"/>
    <w:rsid w:val="00A43739"/>
    <w:rsid w:val="00A43BBE"/>
    <w:rsid w:val="00A447C4"/>
    <w:rsid w:val="00A4545E"/>
    <w:rsid w:val="00A457CE"/>
    <w:rsid w:val="00A45B0B"/>
    <w:rsid w:val="00A462DC"/>
    <w:rsid w:val="00A465DE"/>
    <w:rsid w:val="00A4667D"/>
    <w:rsid w:val="00A475EF"/>
    <w:rsid w:val="00A501D6"/>
    <w:rsid w:val="00A504A5"/>
    <w:rsid w:val="00A513F6"/>
    <w:rsid w:val="00A51BC3"/>
    <w:rsid w:val="00A51C46"/>
    <w:rsid w:val="00A52351"/>
    <w:rsid w:val="00A52F73"/>
    <w:rsid w:val="00A53DFE"/>
    <w:rsid w:val="00A5447F"/>
    <w:rsid w:val="00A5576F"/>
    <w:rsid w:val="00A55A44"/>
    <w:rsid w:val="00A56AE5"/>
    <w:rsid w:val="00A56B2C"/>
    <w:rsid w:val="00A56CC7"/>
    <w:rsid w:val="00A57322"/>
    <w:rsid w:val="00A577EC"/>
    <w:rsid w:val="00A604F4"/>
    <w:rsid w:val="00A6054A"/>
    <w:rsid w:val="00A605DC"/>
    <w:rsid w:val="00A60DC7"/>
    <w:rsid w:val="00A615D1"/>
    <w:rsid w:val="00A6299B"/>
    <w:rsid w:val="00A63B82"/>
    <w:rsid w:val="00A64285"/>
    <w:rsid w:val="00A64A89"/>
    <w:rsid w:val="00A678D6"/>
    <w:rsid w:val="00A67A58"/>
    <w:rsid w:val="00A70344"/>
    <w:rsid w:val="00A7246E"/>
    <w:rsid w:val="00A73310"/>
    <w:rsid w:val="00A7370E"/>
    <w:rsid w:val="00A73D92"/>
    <w:rsid w:val="00A74418"/>
    <w:rsid w:val="00A7524E"/>
    <w:rsid w:val="00A80928"/>
    <w:rsid w:val="00A80C6F"/>
    <w:rsid w:val="00A80D3F"/>
    <w:rsid w:val="00A81AC3"/>
    <w:rsid w:val="00A830ED"/>
    <w:rsid w:val="00A831CF"/>
    <w:rsid w:val="00A84303"/>
    <w:rsid w:val="00A868F7"/>
    <w:rsid w:val="00A8720E"/>
    <w:rsid w:val="00A87834"/>
    <w:rsid w:val="00A9027E"/>
    <w:rsid w:val="00A903B8"/>
    <w:rsid w:val="00A906DC"/>
    <w:rsid w:val="00A90E1B"/>
    <w:rsid w:val="00A90E9E"/>
    <w:rsid w:val="00A91029"/>
    <w:rsid w:val="00A91382"/>
    <w:rsid w:val="00A9167A"/>
    <w:rsid w:val="00A91A52"/>
    <w:rsid w:val="00A9287B"/>
    <w:rsid w:val="00A93067"/>
    <w:rsid w:val="00A93E20"/>
    <w:rsid w:val="00A94BCC"/>
    <w:rsid w:val="00A94DAF"/>
    <w:rsid w:val="00A9646E"/>
    <w:rsid w:val="00A968D9"/>
    <w:rsid w:val="00A97D19"/>
    <w:rsid w:val="00AA108A"/>
    <w:rsid w:val="00AA1CC9"/>
    <w:rsid w:val="00AA1E94"/>
    <w:rsid w:val="00AA2445"/>
    <w:rsid w:val="00AA2644"/>
    <w:rsid w:val="00AA28C3"/>
    <w:rsid w:val="00AA343B"/>
    <w:rsid w:val="00AA3C05"/>
    <w:rsid w:val="00AA3C32"/>
    <w:rsid w:val="00AA3C74"/>
    <w:rsid w:val="00AA448A"/>
    <w:rsid w:val="00AA4B35"/>
    <w:rsid w:val="00AA51A9"/>
    <w:rsid w:val="00AA57D7"/>
    <w:rsid w:val="00AA5814"/>
    <w:rsid w:val="00AA5A37"/>
    <w:rsid w:val="00AA685E"/>
    <w:rsid w:val="00AA732C"/>
    <w:rsid w:val="00AA7373"/>
    <w:rsid w:val="00AA7E93"/>
    <w:rsid w:val="00AB0239"/>
    <w:rsid w:val="00AB047A"/>
    <w:rsid w:val="00AB0BE9"/>
    <w:rsid w:val="00AB0DCA"/>
    <w:rsid w:val="00AB1C2A"/>
    <w:rsid w:val="00AB2C57"/>
    <w:rsid w:val="00AB2F7E"/>
    <w:rsid w:val="00AB50FE"/>
    <w:rsid w:val="00AB69D7"/>
    <w:rsid w:val="00AB6A11"/>
    <w:rsid w:val="00AB6F5A"/>
    <w:rsid w:val="00AB6F93"/>
    <w:rsid w:val="00AB755A"/>
    <w:rsid w:val="00AB7E09"/>
    <w:rsid w:val="00AC06BF"/>
    <w:rsid w:val="00AC106E"/>
    <w:rsid w:val="00AC1CA8"/>
    <w:rsid w:val="00AC20A7"/>
    <w:rsid w:val="00AC3554"/>
    <w:rsid w:val="00AC3A98"/>
    <w:rsid w:val="00AC3C67"/>
    <w:rsid w:val="00AC3DE0"/>
    <w:rsid w:val="00AC4418"/>
    <w:rsid w:val="00AC76C8"/>
    <w:rsid w:val="00AC7795"/>
    <w:rsid w:val="00AC7970"/>
    <w:rsid w:val="00AC7A93"/>
    <w:rsid w:val="00AC7E24"/>
    <w:rsid w:val="00AD0B79"/>
    <w:rsid w:val="00AD197F"/>
    <w:rsid w:val="00AD23DC"/>
    <w:rsid w:val="00AD2730"/>
    <w:rsid w:val="00AD3730"/>
    <w:rsid w:val="00AD3A85"/>
    <w:rsid w:val="00AD713B"/>
    <w:rsid w:val="00AD7A89"/>
    <w:rsid w:val="00AE0F7C"/>
    <w:rsid w:val="00AE1D57"/>
    <w:rsid w:val="00AE1D7C"/>
    <w:rsid w:val="00AE2C0D"/>
    <w:rsid w:val="00AE31FA"/>
    <w:rsid w:val="00AE32BE"/>
    <w:rsid w:val="00AE4630"/>
    <w:rsid w:val="00AE48DF"/>
    <w:rsid w:val="00AE4DD3"/>
    <w:rsid w:val="00AE4EC5"/>
    <w:rsid w:val="00AE511D"/>
    <w:rsid w:val="00AE52A1"/>
    <w:rsid w:val="00AE63AC"/>
    <w:rsid w:val="00AE6EB1"/>
    <w:rsid w:val="00AE7655"/>
    <w:rsid w:val="00AF03D6"/>
    <w:rsid w:val="00AF0684"/>
    <w:rsid w:val="00AF06B8"/>
    <w:rsid w:val="00AF2931"/>
    <w:rsid w:val="00AF443F"/>
    <w:rsid w:val="00AF45E0"/>
    <w:rsid w:val="00AF50DE"/>
    <w:rsid w:val="00AF5539"/>
    <w:rsid w:val="00AF5FF4"/>
    <w:rsid w:val="00AF6375"/>
    <w:rsid w:val="00AF724E"/>
    <w:rsid w:val="00AF741E"/>
    <w:rsid w:val="00B002A3"/>
    <w:rsid w:val="00B008F0"/>
    <w:rsid w:val="00B0099A"/>
    <w:rsid w:val="00B01468"/>
    <w:rsid w:val="00B01A13"/>
    <w:rsid w:val="00B02597"/>
    <w:rsid w:val="00B0383D"/>
    <w:rsid w:val="00B04144"/>
    <w:rsid w:val="00B051A9"/>
    <w:rsid w:val="00B05496"/>
    <w:rsid w:val="00B0584E"/>
    <w:rsid w:val="00B0585D"/>
    <w:rsid w:val="00B06713"/>
    <w:rsid w:val="00B06C57"/>
    <w:rsid w:val="00B0791D"/>
    <w:rsid w:val="00B11F62"/>
    <w:rsid w:val="00B11FF9"/>
    <w:rsid w:val="00B122AB"/>
    <w:rsid w:val="00B12F5B"/>
    <w:rsid w:val="00B1375B"/>
    <w:rsid w:val="00B13C21"/>
    <w:rsid w:val="00B14590"/>
    <w:rsid w:val="00B148E6"/>
    <w:rsid w:val="00B14EB6"/>
    <w:rsid w:val="00B17966"/>
    <w:rsid w:val="00B17C03"/>
    <w:rsid w:val="00B17F3B"/>
    <w:rsid w:val="00B2010B"/>
    <w:rsid w:val="00B21243"/>
    <w:rsid w:val="00B21843"/>
    <w:rsid w:val="00B221AD"/>
    <w:rsid w:val="00B22663"/>
    <w:rsid w:val="00B226A2"/>
    <w:rsid w:val="00B229EE"/>
    <w:rsid w:val="00B22F4A"/>
    <w:rsid w:val="00B230CB"/>
    <w:rsid w:val="00B23E19"/>
    <w:rsid w:val="00B23F58"/>
    <w:rsid w:val="00B253EE"/>
    <w:rsid w:val="00B25DBA"/>
    <w:rsid w:val="00B2615D"/>
    <w:rsid w:val="00B2649C"/>
    <w:rsid w:val="00B275E9"/>
    <w:rsid w:val="00B27986"/>
    <w:rsid w:val="00B27EAF"/>
    <w:rsid w:val="00B31259"/>
    <w:rsid w:val="00B31372"/>
    <w:rsid w:val="00B323FC"/>
    <w:rsid w:val="00B32A99"/>
    <w:rsid w:val="00B33B67"/>
    <w:rsid w:val="00B3474B"/>
    <w:rsid w:val="00B34CBD"/>
    <w:rsid w:val="00B35285"/>
    <w:rsid w:val="00B354B6"/>
    <w:rsid w:val="00B36485"/>
    <w:rsid w:val="00B37E09"/>
    <w:rsid w:val="00B40049"/>
    <w:rsid w:val="00B402D9"/>
    <w:rsid w:val="00B40BAB"/>
    <w:rsid w:val="00B4113D"/>
    <w:rsid w:val="00B41BA8"/>
    <w:rsid w:val="00B42215"/>
    <w:rsid w:val="00B42381"/>
    <w:rsid w:val="00B423A5"/>
    <w:rsid w:val="00B428B0"/>
    <w:rsid w:val="00B42C28"/>
    <w:rsid w:val="00B43A50"/>
    <w:rsid w:val="00B43BA3"/>
    <w:rsid w:val="00B441E5"/>
    <w:rsid w:val="00B4507F"/>
    <w:rsid w:val="00B4587D"/>
    <w:rsid w:val="00B45EA3"/>
    <w:rsid w:val="00B47236"/>
    <w:rsid w:val="00B47C5C"/>
    <w:rsid w:val="00B508B8"/>
    <w:rsid w:val="00B513F7"/>
    <w:rsid w:val="00B530AC"/>
    <w:rsid w:val="00B53698"/>
    <w:rsid w:val="00B53F05"/>
    <w:rsid w:val="00B5449C"/>
    <w:rsid w:val="00B54635"/>
    <w:rsid w:val="00B54800"/>
    <w:rsid w:val="00B548AA"/>
    <w:rsid w:val="00B55DE5"/>
    <w:rsid w:val="00B5642B"/>
    <w:rsid w:val="00B56498"/>
    <w:rsid w:val="00B56649"/>
    <w:rsid w:val="00B57CC0"/>
    <w:rsid w:val="00B57DB6"/>
    <w:rsid w:val="00B60514"/>
    <w:rsid w:val="00B60C3E"/>
    <w:rsid w:val="00B60F55"/>
    <w:rsid w:val="00B61B6F"/>
    <w:rsid w:val="00B62969"/>
    <w:rsid w:val="00B64042"/>
    <w:rsid w:val="00B65483"/>
    <w:rsid w:val="00B665A4"/>
    <w:rsid w:val="00B66E6F"/>
    <w:rsid w:val="00B67064"/>
    <w:rsid w:val="00B6718C"/>
    <w:rsid w:val="00B70065"/>
    <w:rsid w:val="00B708DD"/>
    <w:rsid w:val="00B710D2"/>
    <w:rsid w:val="00B72186"/>
    <w:rsid w:val="00B73224"/>
    <w:rsid w:val="00B735A4"/>
    <w:rsid w:val="00B735B6"/>
    <w:rsid w:val="00B7414B"/>
    <w:rsid w:val="00B74DEF"/>
    <w:rsid w:val="00B75293"/>
    <w:rsid w:val="00B752F1"/>
    <w:rsid w:val="00B7564C"/>
    <w:rsid w:val="00B75D87"/>
    <w:rsid w:val="00B75EE9"/>
    <w:rsid w:val="00B7673B"/>
    <w:rsid w:val="00B76AE0"/>
    <w:rsid w:val="00B7767B"/>
    <w:rsid w:val="00B80B7F"/>
    <w:rsid w:val="00B81FA0"/>
    <w:rsid w:val="00B8354D"/>
    <w:rsid w:val="00B83A5D"/>
    <w:rsid w:val="00B840B9"/>
    <w:rsid w:val="00B85460"/>
    <w:rsid w:val="00B85F98"/>
    <w:rsid w:val="00B86235"/>
    <w:rsid w:val="00B8664F"/>
    <w:rsid w:val="00B86A62"/>
    <w:rsid w:val="00B900D8"/>
    <w:rsid w:val="00B9034A"/>
    <w:rsid w:val="00B90D1E"/>
    <w:rsid w:val="00B91B65"/>
    <w:rsid w:val="00B91DC1"/>
    <w:rsid w:val="00B92862"/>
    <w:rsid w:val="00B92954"/>
    <w:rsid w:val="00B92D0C"/>
    <w:rsid w:val="00B9329F"/>
    <w:rsid w:val="00B9357D"/>
    <w:rsid w:val="00B95435"/>
    <w:rsid w:val="00B95B48"/>
    <w:rsid w:val="00B967D4"/>
    <w:rsid w:val="00B97005"/>
    <w:rsid w:val="00B972BA"/>
    <w:rsid w:val="00B9766D"/>
    <w:rsid w:val="00B977A5"/>
    <w:rsid w:val="00BA117A"/>
    <w:rsid w:val="00BA198E"/>
    <w:rsid w:val="00BA19B8"/>
    <w:rsid w:val="00BA2C4E"/>
    <w:rsid w:val="00BA32FB"/>
    <w:rsid w:val="00BA3D25"/>
    <w:rsid w:val="00BA4809"/>
    <w:rsid w:val="00BA542B"/>
    <w:rsid w:val="00BA5E88"/>
    <w:rsid w:val="00BA6046"/>
    <w:rsid w:val="00BA6B75"/>
    <w:rsid w:val="00BA75BD"/>
    <w:rsid w:val="00BB02F1"/>
    <w:rsid w:val="00BB0B8C"/>
    <w:rsid w:val="00BB1357"/>
    <w:rsid w:val="00BB26FF"/>
    <w:rsid w:val="00BB32FD"/>
    <w:rsid w:val="00BB445E"/>
    <w:rsid w:val="00BB4A5A"/>
    <w:rsid w:val="00BB4C21"/>
    <w:rsid w:val="00BB5C29"/>
    <w:rsid w:val="00BB5CE8"/>
    <w:rsid w:val="00BB60A8"/>
    <w:rsid w:val="00BB62A2"/>
    <w:rsid w:val="00BB6649"/>
    <w:rsid w:val="00BB729C"/>
    <w:rsid w:val="00BB74C9"/>
    <w:rsid w:val="00BC0AE4"/>
    <w:rsid w:val="00BC12F2"/>
    <w:rsid w:val="00BC1E92"/>
    <w:rsid w:val="00BC1F97"/>
    <w:rsid w:val="00BC260C"/>
    <w:rsid w:val="00BC2EA9"/>
    <w:rsid w:val="00BC3291"/>
    <w:rsid w:val="00BC3F8A"/>
    <w:rsid w:val="00BC446D"/>
    <w:rsid w:val="00BC46A1"/>
    <w:rsid w:val="00BC49DD"/>
    <w:rsid w:val="00BC4E8A"/>
    <w:rsid w:val="00BC5B54"/>
    <w:rsid w:val="00BC5DD7"/>
    <w:rsid w:val="00BC6603"/>
    <w:rsid w:val="00BC6D50"/>
    <w:rsid w:val="00BC7259"/>
    <w:rsid w:val="00BC7577"/>
    <w:rsid w:val="00BC7AF6"/>
    <w:rsid w:val="00BD2F51"/>
    <w:rsid w:val="00BD3A13"/>
    <w:rsid w:val="00BD430A"/>
    <w:rsid w:val="00BD53BA"/>
    <w:rsid w:val="00BD5606"/>
    <w:rsid w:val="00BD598B"/>
    <w:rsid w:val="00BD69BC"/>
    <w:rsid w:val="00BD6C02"/>
    <w:rsid w:val="00BD7668"/>
    <w:rsid w:val="00BD79A8"/>
    <w:rsid w:val="00BE006B"/>
    <w:rsid w:val="00BE083A"/>
    <w:rsid w:val="00BE0A6F"/>
    <w:rsid w:val="00BE0A89"/>
    <w:rsid w:val="00BE0D13"/>
    <w:rsid w:val="00BE195D"/>
    <w:rsid w:val="00BE1A99"/>
    <w:rsid w:val="00BE2759"/>
    <w:rsid w:val="00BE311C"/>
    <w:rsid w:val="00BE3D59"/>
    <w:rsid w:val="00BE3F88"/>
    <w:rsid w:val="00BE41AF"/>
    <w:rsid w:val="00BE4FED"/>
    <w:rsid w:val="00BE503B"/>
    <w:rsid w:val="00BE579C"/>
    <w:rsid w:val="00BE6662"/>
    <w:rsid w:val="00BE6CCB"/>
    <w:rsid w:val="00BE6CD5"/>
    <w:rsid w:val="00BE6E38"/>
    <w:rsid w:val="00BE7E58"/>
    <w:rsid w:val="00BF0209"/>
    <w:rsid w:val="00BF0CA6"/>
    <w:rsid w:val="00BF143B"/>
    <w:rsid w:val="00BF1D44"/>
    <w:rsid w:val="00BF1EF1"/>
    <w:rsid w:val="00BF2AA9"/>
    <w:rsid w:val="00BF3B85"/>
    <w:rsid w:val="00BF3F4A"/>
    <w:rsid w:val="00BF4E26"/>
    <w:rsid w:val="00BF6042"/>
    <w:rsid w:val="00BF68A2"/>
    <w:rsid w:val="00BF7362"/>
    <w:rsid w:val="00BF7846"/>
    <w:rsid w:val="00BF7A28"/>
    <w:rsid w:val="00C019FF"/>
    <w:rsid w:val="00C01A16"/>
    <w:rsid w:val="00C01A5A"/>
    <w:rsid w:val="00C01AD7"/>
    <w:rsid w:val="00C025BF"/>
    <w:rsid w:val="00C028A5"/>
    <w:rsid w:val="00C03ABB"/>
    <w:rsid w:val="00C045C7"/>
    <w:rsid w:val="00C052C6"/>
    <w:rsid w:val="00C053FB"/>
    <w:rsid w:val="00C058CB"/>
    <w:rsid w:val="00C0595D"/>
    <w:rsid w:val="00C062CF"/>
    <w:rsid w:val="00C067DB"/>
    <w:rsid w:val="00C06846"/>
    <w:rsid w:val="00C07B97"/>
    <w:rsid w:val="00C10243"/>
    <w:rsid w:val="00C10CB9"/>
    <w:rsid w:val="00C1161D"/>
    <w:rsid w:val="00C12865"/>
    <w:rsid w:val="00C13610"/>
    <w:rsid w:val="00C13990"/>
    <w:rsid w:val="00C141F5"/>
    <w:rsid w:val="00C144A6"/>
    <w:rsid w:val="00C155A5"/>
    <w:rsid w:val="00C16420"/>
    <w:rsid w:val="00C1649A"/>
    <w:rsid w:val="00C16B36"/>
    <w:rsid w:val="00C16D93"/>
    <w:rsid w:val="00C201C9"/>
    <w:rsid w:val="00C20A86"/>
    <w:rsid w:val="00C20D64"/>
    <w:rsid w:val="00C215F3"/>
    <w:rsid w:val="00C21A3D"/>
    <w:rsid w:val="00C21E1B"/>
    <w:rsid w:val="00C22385"/>
    <w:rsid w:val="00C22735"/>
    <w:rsid w:val="00C22E78"/>
    <w:rsid w:val="00C23C37"/>
    <w:rsid w:val="00C24B40"/>
    <w:rsid w:val="00C25055"/>
    <w:rsid w:val="00C25B2C"/>
    <w:rsid w:val="00C25C27"/>
    <w:rsid w:val="00C26B8D"/>
    <w:rsid w:val="00C2724A"/>
    <w:rsid w:val="00C273FB"/>
    <w:rsid w:val="00C27C9C"/>
    <w:rsid w:val="00C3055A"/>
    <w:rsid w:val="00C306F7"/>
    <w:rsid w:val="00C30940"/>
    <w:rsid w:val="00C30F8B"/>
    <w:rsid w:val="00C31D4D"/>
    <w:rsid w:val="00C32119"/>
    <w:rsid w:val="00C322B6"/>
    <w:rsid w:val="00C3248F"/>
    <w:rsid w:val="00C327E2"/>
    <w:rsid w:val="00C32B39"/>
    <w:rsid w:val="00C3313F"/>
    <w:rsid w:val="00C334C0"/>
    <w:rsid w:val="00C3438F"/>
    <w:rsid w:val="00C3454D"/>
    <w:rsid w:val="00C34616"/>
    <w:rsid w:val="00C3554F"/>
    <w:rsid w:val="00C3647B"/>
    <w:rsid w:val="00C378C5"/>
    <w:rsid w:val="00C4032E"/>
    <w:rsid w:val="00C405F2"/>
    <w:rsid w:val="00C4061D"/>
    <w:rsid w:val="00C40B74"/>
    <w:rsid w:val="00C419AD"/>
    <w:rsid w:val="00C41A50"/>
    <w:rsid w:val="00C41D2A"/>
    <w:rsid w:val="00C41EC1"/>
    <w:rsid w:val="00C42ABD"/>
    <w:rsid w:val="00C42F52"/>
    <w:rsid w:val="00C430F9"/>
    <w:rsid w:val="00C43AC6"/>
    <w:rsid w:val="00C46467"/>
    <w:rsid w:val="00C468EA"/>
    <w:rsid w:val="00C474CF"/>
    <w:rsid w:val="00C47723"/>
    <w:rsid w:val="00C47D4D"/>
    <w:rsid w:val="00C5113C"/>
    <w:rsid w:val="00C519AB"/>
    <w:rsid w:val="00C51C0C"/>
    <w:rsid w:val="00C51D7B"/>
    <w:rsid w:val="00C52743"/>
    <w:rsid w:val="00C52CB0"/>
    <w:rsid w:val="00C52E66"/>
    <w:rsid w:val="00C54E63"/>
    <w:rsid w:val="00C5558F"/>
    <w:rsid w:val="00C568D7"/>
    <w:rsid w:val="00C571D6"/>
    <w:rsid w:val="00C577DB"/>
    <w:rsid w:val="00C60526"/>
    <w:rsid w:val="00C60B49"/>
    <w:rsid w:val="00C61A2E"/>
    <w:rsid w:val="00C61D51"/>
    <w:rsid w:val="00C61F74"/>
    <w:rsid w:val="00C63F8C"/>
    <w:rsid w:val="00C63FB7"/>
    <w:rsid w:val="00C64192"/>
    <w:rsid w:val="00C6439B"/>
    <w:rsid w:val="00C651DA"/>
    <w:rsid w:val="00C665FB"/>
    <w:rsid w:val="00C66E5A"/>
    <w:rsid w:val="00C673FA"/>
    <w:rsid w:val="00C67A78"/>
    <w:rsid w:val="00C67BC4"/>
    <w:rsid w:val="00C67D17"/>
    <w:rsid w:val="00C67E16"/>
    <w:rsid w:val="00C70A2D"/>
    <w:rsid w:val="00C715FD"/>
    <w:rsid w:val="00C71A5A"/>
    <w:rsid w:val="00C72517"/>
    <w:rsid w:val="00C72BD1"/>
    <w:rsid w:val="00C73ECC"/>
    <w:rsid w:val="00C749C0"/>
    <w:rsid w:val="00C75229"/>
    <w:rsid w:val="00C75AED"/>
    <w:rsid w:val="00C76F0C"/>
    <w:rsid w:val="00C80F23"/>
    <w:rsid w:val="00C81870"/>
    <w:rsid w:val="00C83686"/>
    <w:rsid w:val="00C84246"/>
    <w:rsid w:val="00C85E41"/>
    <w:rsid w:val="00C92738"/>
    <w:rsid w:val="00C92933"/>
    <w:rsid w:val="00C93344"/>
    <w:rsid w:val="00C938A4"/>
    <w:rsid w:val="00C94081"/>
    <w:rsid w:val="00C9503C"/>
    <w:rsid w:val="00C9574B"/>
    <w:rsid w:val="00C96D38"/>
    <w:rsid w:val="00C97399"/>
    <w:rsid w:val="00CA04D8"/>
    <w:rsid w:val="00CA132A"/>
    <w:rsid w:val="00CA1F09"/>
    <w:rsid w:val="00CA2150"/>
    <w:rsid w:val="00CA2A57"/>
    <w:rsid w:val="00CA3DE7"/>
    <w:rsid w:val="00CA3EB4"/>
    <w:rsid w:val="00CA42CF"/>
    <w:rsid w:val="00CA4973"/>
    <w:rsid w:val="00CA4990"/>
    <w:rsid w:val="00CA51C2"/>
    <w:rsid w:val="00CA64F7"/>
    <w:rsid w:val="00CA69CE"/>
    <w:rsid w:val="00CA7C8E"/>
    <w:rsid w:val="00CB0271"/>
    <w:rsid w:val="00CB09B7"/>
    <w:rsid w:val="00CB13AA"/>
    <w:rsid w:val="00CB1E87"/>
    <w:rsid w:val="00CB3BC9"/>
    <w:rsid w:val="00CB5110"/>
    <w:rsid w:val="00CB5DC2"/>
    <w:rsid w:val="00CB6E76"/>
    <w:rsid w:val="00CB7CBE"/>
    <w:rsid w:val="00CC04C3"/>
    <w:rsid w:val="00CC0726"/>
    <w:rsid w:val="00CC0749"/>
    <w:rsid w:val="00CC085D"/>
    <w:rsid w:val="00CC0DA4"/>
    <w:rsid w:val="00CC1230"/>
    <w:rsid w:val="00CC178C"/>
    <w:rsid w:val="00CC20C4"/>
    <w:rsid w:val="00CC47B2"/>
    <w:rsid w:val="00CC48F1"/>
    <w:rsid w:val="00CC49C3"/>
    <w:rsid w:val="00CD19BC"/>
    <w:rsid w:val="00CD1EAB"/>
    <w:rsid w:val="00CD1F52"/>
    <w:rsid w:val="00CD202B"/>
    <w:rsid w:val="00CD2757"/>
    <w:rsid w:val="00CD2850"/>
    <w:rsid w:val="00CD3BC1"/>
    <w:rsid w:val="00CD5DD8"/>
    <w:rsid w:val="00CD61D8"/>
    <w:rsid w:val="00CD72B5"/>
    <w:rsid w:val="00CD73BD"/>
    <w:rsid w:val="00CE14B5"/>
    <w:rsid w:val="00CE1FC2"/>
    <w:rsid w:val="00CE2176"/>
    <w:rsid w:val="00CE24D6"/>
    <w:rsid w:val="00CE3381"/>
    <w:rsid w:val="00CE3ADA"/>
    <w:rsid w:val="00CE4562"/>
    <w:rsid w:val="00CE4BAC"/>
    <w:rsid w:val="00CE5615"/>
    <w:rsid w:val="00CE75C1"/>
    <w:rsid w:val="00CE76C1"/>
    <w:rsid w:val="00CE7880"/>
    <w:rsid w:val="00CE7987"/>
    <w:rsid w:val="00CE7A08"/>
    <w:rsid w:val="00CE7A2C"/>
    <w:rsid w:val="00CF0152"/>
    <w:rsid w:val="00CF1236"/>
    <w:rsid w:val="00CF1259"/>
    <w:rsid w:val="00CF19D0"/>
    <w:rsid w:val="00CF2EE9"/>
    <w:rsid w:val="00CF382E"/>
    <w:rsid w:val="00CF39E8"/>
    <w:rsid w:val="00CF3B25"/>
    <w:rsid w:val="00CF426C"/>
    <w:rsid w:val="00CF6A29"/>
    <w:rsid w:val="00CF7A95"/>
    <w:rsid w:val="00CF7CEE"/>
    <w:rsid w:val="00D01841"/>
    <w:rsid w:val="00D026D2"/>
    <w:rsid w:val="00D031DB"/>
    <w:rsid w:val="00D03A4D"/>
    <w:rsid w:val="00D03C43"/>
    <w:rsid w:val="00D03CB6"/>
    <w:rsid w:val="00D04B9F"/>
    <w:rsid w:val="00D05877"/>
    <w:rsid w:val="00D05B84"/>
    <w:rsid w:val="00D078F6"/>
    <w:rsid w:val="00D07BD1"/>
    <w:rsid w:val="00D10297"/>
    <w:rsid w:val="00D12B10"/>
    <w:rsid w:val="00D13185"/>
    <w:rsid w:val="00D13928"/>
    <w:rsid w:val="00D13D2F"/>
    <w:rsid w:val="00D13EC8"/>
    <w:rsid w:val="00D14278"/>
    <w:rsid w:val="00D15449"/>
    <w:rsid w:val="00D16868"/>
    <w:rsid w:val="00D16A38"/>
    <w:rsid w:val="00D17193"/>
    <w:rsid w:val="00D20545"/>
    <w:rsid w:val="00D2088D"/>
    <w:rsid w:val="00D20AD7"/>
    <w:rsid w:val="00D21B0D"/>
    <w:rsid w:val="00D243F8"/>
    <w:rsid w:val="00D24C35"/>
    <w:rsid w:val="00D25B04"/>
    <w:rsid w:val="00D26522"/>
    <w:rsid w:val="00D26801"/>
    <w:rsid w:val="00D30360"/>
    <w:rsid w:val="00D303B0"/>
    <w:rsid w:val="00D31EF7"/>
    <w:rsid w:val="00D32128"/>
    <w:rsid w:val="00D33AE2"/>
    <w:rsid w:val="00D3413F"/>
    <w:rsid w:val="00D34796"/>
    <w:rsid w:val="00D34D7D"/>
    <w:rsid w:val="00D35376"/>
    <w:rsid w:val="00D35FE6"/>
    <w:rsid w:val="00D36EDA"/>
    <w:rsid w:val="00D370EA"/>
    <w:rsid w:val="00D37CDD"/>
    <w:rsid w:val="00D37E5D"/>
    <w:rsid w:val="00D401D6"/>
    <w:rsid w:val="00D40491"/>
    <w:rsid w:val="00D404C2"/>
    <w:rsid w:val="00D40B4D"/>
    <w:rsid w:val="00D40BB3"/>
    <w:rsid w:val="00D40DA2"/>
    <w:rsid w:val="00D41A66"/>
    <w:rsid w:val="00D424AE"/>
    <w:rsid w:val="00D427CE"/>
    <w:rsid w:val="00D43905"/>
    <w:rsid w:val="00D43B37"/>
    <w:rsid w:val="00D4423F"/>
    <w:rsid w:val="00D442A8"/>
    <w:rsid w:val="00D44699"/>
    <w:rsid w:val="00D44B99"/>
    <w:rsid w:val="00D44D24"/>
    <w:rsid w:val="00D458F3"/>
    <w:rsid w:val="00D45C5A"/>
    <w:rsid w:val="00D46E99"/>
    <w:rsid w:val="00D47CC8"/>
    <w:rsid w:val="00D50047"/>
    <w:rsid w:val="00D52847"/>
    <w:rsid w:val="00D52B68"/>
    <w:rsid w:val="00D53902"/>
    <w:rsid w:val="00D53CE3"/>
    <w:rsid w:val="00D53D13"/>
    <w:rsid w:val="00D54B51"/>
    <w:rsid w:val="00D558E0"/>
    <w:rsid w:val="00D602C0"/>
    <w:rsid w:val="00D604A7"/>
    <w:rsid w:val="00D605BA"/>
    <w:rsid w:val="00D60CD1"/>
    <w:rsid w:val="00D612C5"/>
    <w:rsid w:val="00D639CB"/>
    <w:rsid w:val="00D63C74"/>
    <w:rsid w:val="00D646E1"/>
    <w:rsid w:val="00D6473D"/>
    <w:rsid w:val="00D64EB3"/>
    <w:rsid w:val="00D6526F"/>
    <w:rsid w:val="00D656C5"/>
    <w:rsid w:val="00D67333"/>
    <w:rsid w:val="00D70EDD"/>
    <w:rsid w:val="00D733F1"/>
    <w:rsid w:val="00D740B5"/>
    <w:rsid w:val="00D75FA7"/>
    <w:rsid w:val="00D76C6A"/>
    <w:rsid w:val="00D76F92"/>
    <w:rsid w:val="00D7790C"/>
    <w:rsid w:val="00D77B5F"/>
    <w:rsid w:val="00D802DE"/>
    <w:rsid w:val="00D805DD"/>
    <w:rsid w:val="00D80D6D"/>
    <w:rsid w:val="00D8125C"/>
    <w:rsid w:val="00D8177B"/>
    <w:rsid w:val="00D81D23"/>
    <w:rsid w:val="00D828AC"/>
    <w:rsid w:val="00D82E2A"/>
    <w:rsid w:val="00D83326"/>
    <w:rsid w:val="00D83424"/>
    <w:rsid w:val="00D84C38"/>
    <w:rsid w:val="00D854D4"/>
    <w:rsid w:val="00D867FC"/>
    <w:rsid w:val="00D87489"/>
    <w:rsid w:val="00D87BD1"/>
    <w:rsid w:val="00D87F03"/>
    <w:rsid w:val="00D9028C"/>
    <w:rsid w:val="00D90A1E"/>
    <w:rsid w:val="00D90BA1"/>
    <w:rsid w:val="00D9146E"/>
    <w:rsid w:val="00D91714"/>
    <w:rsid w:val="00D9401F"/>
    <w:rsid w:val="00D94B5D"/>
    <w:rsid w:val="00D969BC"/>
    <w:rsid w:val="00D96CFB"/>
    <w:rsid w:val="00D970E7"/>
    <w:rsid w:val="00DA1770"/>
    <w:rsid w:val="00DA28DA"/>
    <w:rsid w:val="00DA3164"/>
    <w:rsid w:val="00DA3861"/>
    <w:rsid w:val="00DA3DFE"/>
    <w:rsid w:val="00DA4E8B"/>
    <w:rsid w:val="00DA5223"/>
    <w:rsid w:val="00DA55E2"/>
    <w:rsid w:val="00DA65DF"/>
    <w:rsid w:val="00DA663D"/>
    <w:rsid w:val="00DA7394"/>
    <w:rsid w:val="00DA7ACF"/>
    <w:rsid w:val="00DB008C"/>
    <w:rsid w:val="00DB12EB"/>
    <w:rsid w:val="00DB13BD"/>
    <w:rsid w:val="00DB1E1D"/>
    <w:rsid w:val="00DB4C90"/>
    <w:rsid w:val="00DB56D9"/>
    <w:rsid w:val="00DB59E6"/>
    <w:rsid w:val="00DB69B1"/>
    <w:rsid w:val="00DB6A6B"/>
    <w:rsid w:val="00DB6DF9"/>
    <w:rsid w:val="00DB7B54"/>
    <w:rsid w:val="00DB7C23"/>
    <w:rsid w:val="00DC19C8"/>
    <w:rsid w:val="00DC1A21"/>
    <w:rsid w:val="00DC304F"/>
    <w:rsid w:val="00DC4FD3"/>
    <w:rsid w:val="00DC5458"/>
    <w:rsid w:val="00DC64F5"/>
    <w:rsid w:val="00DC742B"/>
    <w:rsid w:val="00DD0629"/>
    <w:rsid w:val="00DD064E"/>
    <w:rsid w:val="00DD0D20"/>
    <w:rsid w:val="00DD1189"/>
    <w:rsid w:val="00DD2B21"/>
    <w:rsid w:val="00DD5208"/>
    <w:rsid w:val="00DD6981"/>
    <w:rsid w:val="00DD7619"/>
    <w:rsid w:val="00DD7B9D"/>
    <w:rsid w:val="00DE0228"/>
    <w:rsid w:val="00DE1137"/>
    <w:rsid w:val="00DE1F25"/>
    <w:rsid w:val="00DE329B"/>
    <w:rsid w:val="00DE35F0"/>
    <w:rsid w:val="00DE4352"/>
    <w:rsid w:val="00DE47F2"/>
    <w:rsid w:val="00DE5E6A"/>
    <w:rsid w:val="00DE5F41"/>
    <w:rsid w:val="00DE6CD7"/>
    <w:rsid w:val="00DE7269"/>
    <w:rsid w:val="00DE7AAA"/>
    <w:rsid w:val="00DE7D15"/>
    <w:rsid w:val="00DF0BA0"/>
    <w:rsid w:val="00DF10A2"/>
    <w:rsid w:val="00DF1327"/>
    <w:rsid w:val="00DF14CB"/>
    <w:rsid w:val="00DF166C"/>
    <w:rsid w:val="00DF16F1"/>
    <w:rsid w:val="00DF184F"/>
    <w:rsid w:val="00DF1DEB"/>
    <w:rsid w:val="00DF1E48"/>
    <w:rsid w:val="00DF1F86"/>
    <w:rsid w:val="00DF2C98"/>
    <w:rsid w:val="00DF33E4"/>
    <w:rsid w:val="00DF399B"/>
    <w:rsid w:val="00DF3EC7"/>
    <w:rsid w:val="00DF458E"/>
    <w:rsid w:val="00DF5590"/>
    <w:rsid w:val="00DF59C2"/>
    <w:rsid w:val="00DF5F31"/>
    <w:rsid w:val="00DF5F36"/>
    <w:rsid w:val="00DF6BED"/>
    <w:rsid w:val="00DF6E28"/>
    <w:rsid w:val="00DF7F2D"/>
    <w:rsid w:val="00E00CF0"/>
    <w:rsid w:val="00E00D64"/>
    <w:rsid w:val="00E016B6"/>
    <w:rsid w:val="00E01919"/>
    <w:rsid w:val="00E02A24"/>
    <w:rsid w:val="00E0350D"/>
    <w:rsid w:val="00E03848"/>
    <w:rsid w:val="00E03A43"/>
    <w:rsid w:val="00E060C4"/>
    <w:rsid w:val="00E06772"/>
    <w:rsid w:val="00E1128B"/>
    <w:rsid w:val="00E113ED"/>
    <w:rsid w:val="00E11911"/>
    <w:rsid w:val="00E11F59"/>
    <w:rsid w:val="00E12351"/>
    <w:rsid w:val="00E128D8"/>
    <w:rsid w:val="00E1371B"/>
    <w:rsid w:val="00E13CB2"/>
    <w:rsid w:val="00E13CF0"/>
    <w:rsid w:val="00E13FE9"/>
    <w:rsid w:val="00E1410A"/>
    <w:rsid w:val="00E16047"/>
    <w:rsid w:val="00E163E9"/>
    <w:rsid w:val="00E1660A"/>
    <w:rsid w:val="00E16A29"/>
    <w:rsid w:val="00E175F9"/>
    <w:rsid w:val="00E17DA2"/>
    <w:rsid w:val="00E21C3B"/>
    <w:rsid w:val="00E2238F"/>
    <w:rsid w:val="00E22AF6"/>
    <w:rsid w:val="00E23FCA"/>
    <w:rsid w:val="00E2435D"/>
    <w:rsid w:val="00E245BE"/>
    <w:rsid w:val="00E24B0A"/>
    <w:rsid w:val="00E250DB"/>
    <w:rsid w:val="00E263B7"/>
    <w:rsid w:val="00E26F01"/>
    <w:rsid w:val="00E304AF"/>
    <w:rsid w:val="00E30A04"/>
    <w:rsid w:val="00E31D12"/>
    <w:rsid w:val="00E328E9"/>
    <w:rsid w:val="00E32EEE"/>
    <w:rsid w:val="00E34871"/>
    <w:rsid w:val="00E35177"/>
    <w:rsid w:val="00E36499"/>
    <w:rsid w:val="00E37E75"/>
    <w:rsid w:val="00E409F6"/>
    <w:rsid w:val="00E411A9"/>
    <w:rsid w:val="00E4194D"/>
    <w:rsid w:val="00E4219A"/>
    <w:rsid w:val="00E43640"/>
    <w:rsid w:val="00E4460F"/>
    <w:rsid w:val="00E44792"/>
    <w:rsid w:val="00E447E9"/>
    <w:rsid w:val="00E45504"/>
    <w:rsid w:val="00E45A54"/>
    <w:rsid w:val="00E46706"/>
    <w:rsid w:val="00E46742"/>
    <w:rsid w:val="00E47B18"/>
    <w:rsid w:val="00E47E40"/>
    <w:rsid w:val="00E5058E"/>
    <w:rsid w:val="00E506AE"/>
    <w:rsid w:val="00E50F0A"/>
    <w:rsid w:val="00E53514"/>
    <w:rsid w:val="00E5418C"/>
    <w:rsid w:val="00E54313"/>
    <w:rsid w:val="00E5546E"/>
    <w:rsid w:val="00E55A75"/>
    <w:rsid w:val="00E56975"/>
    <w:rsid w:val="00E57F05"/>
    <w:rsid w:val="00E60932"/>
    <w:rsid w:val="00E60E92"/>
    <w:rsid w:val="00E61216"/>
    <w:rsid w:val="00E61A46"/>
    <w:rsid w:val="00E62686"/>
    <w:rsid w:val="00E62DBB"/>
    <w:rsid w:val="00E6388D"/>
    <w:rsid w:val="00E63CD1"/>
    <w:rsid w:val="00E64D99"/>
    <w:rsid w:val="00E6520E"/>
    <w:rsid w:val="00E65255"/>
    <w:rsid w:val="00E65CA9"/>
    <w:rsid w:val="00E66CE5"/>
    <w:rsid w:val="00E67227"/>
    <w:rsid w:val="00E6733A"/>
    <w:rsid w:val="00E67980"/>
    <w:rsid w:val="00E67CCD"/>
    <w:rsid w:val="00E70340"/>
    <w:rsid w:val="00E70837"/>
    <w:rsid w:val="00E70AF1"/>
    <w:rsid w:val="00E71967"/>
    <w:rsid w:val="00E72B43"/>
    <w:rsid w:val="00E7426F"/>
    <w:rsid w:val="00E761CD"/>
    <w:rsid w:val="00E77502"/>
    <w:rsid w:val="00E77943"/>
    <w:rsid w:val="00E81C9F"/>
    <w:rsid w:val="00E82CAB"/>
    <w:rsid w:val="00E84376"/>
    <w:rsid w:val="00E84CCD"/>
    <w:rsid w:val="00E858DA"/>
    <w:rsid w:val="00E85A18"/>
    <w:rsid w:val="00E85D53"/>
    <w:rsid w:val="00E86173"/>
    <w:rsid w:val="00E8628E"/>
    <w:rsid w:val="00E86BC6"/>
    <w:rsid w:val="00E86CAA"/>
    <w:rsid w:val="00E8720C"/>
    <w:rsid w:val="00E872DF"/>
    <w:rsid w:val="00E879B2"/>
    <w:rsid w:val="00E87F69"/>
    <w:rsid w:val="00E9161B"/>
    <w:rsid w:val="00E921DF"/>
    <w:rsid w:val="00E93372"/>
    <w:rsid w:val="00E935E7"/>
    <w:rsid w:val="00E93E8B"/>
    <w:rsid w:val="00E93F96"/>
    <w:rsid w:val="00E94203"/>
    <w:rsid w:val="00E94B8E"/>
    <w:rsid w:val="00E9502C"/>
    <w:rsid w:val="00E95BA2"/>
    <w:rsid w:val="00E96363"/>
    <w:rsid w:val="00E96A3A"/>
    <w:rsid w:val="00E96B8F"/>
    <w:rsid w:val="00E96BA9"/>
    <w:rsid w:val="00EA1474"/>
    <w:rsid w:val="00EA19C3"/>
    <w:rsid w:val="00EA276F"/>
    <w:rsid w:val="00EA2B47"/>
    <w:rsid w:val="00EA4795"/>
    <w:rsid w:val="00EA49E3"/>
    <w:rsid w:val="00EA51EF"/>
    <w:rsid w:val="00EA577C"/>
    <w:rsid w:val="00EA6094"/>
    <w:rsid w:val="00EB009F"/>
    <w:rsid w:val="00EB17A2"/>
    <w:rsid w:val="00EB1EA1"/>
    <w:rsid w:val="00EB20B3"/>
    <w:rsid w:val="00EB22E4"/>
    <w:rsid w:val="00EB253E"/>
    <w:rsid w:val="00EB391F"/>
    <w:rsid w:val="00EB3B80"/>
    <w:rsid w:val="00EB46A6"/>
    <w:rsid w:val="00EB491E"/>
    <w:rsid w:val="00EB63FC"/>
    <w:rsid w:val="00EB64B9"/>
    <w:rsid w:val="00EB7038"/>
    <w:rsid w:val="00EC07ED"/>
    <w:rsid w:val="00EC0A70"/>
    <w:rsid w:val="00EC184D"/>
    <w:rsid w:val="00EC23C4"/>
    <w:rsid w:val="00EC3CF8"/>
    <w:rsid w:val="00EC47E7"/>
    <w:rsid w:val="00EC49E8"/>
    <w:rsid w:val="00EC4A72"/>
    <w:rsid w:val="00EC4A8D"/>
    <w:rsid w:val="00EC56D3"/>
    <w:rsid w:val="00EC57A8"/>
    <w:rsid w:val="00EC57F8"/>
    <w:rsid w:val="00EC5918"/>
    <w:rsid w:val="00EC6537"/>
    <w:rsid w:val="00EC7037"/>
    <w:rsid w:val="00ED0014"/>
    <w:rsid w:val="00ED03AB"/>
    <w:rsid w:val="00ED0690"/>
    <w:rsid w:val="00ED0E63"/>
    <w:rsid w:val="00ED11EE"/>
    <w:rsid w:val="00ED3198"/>
    <w:rsid w:val="00ED3342"/>
    <w:rsid w:val="00ED372C"/>
    <w:rsid w:val="00ED49BC"/>
    <w:rsid w:val="00ED4E4E"/>
    <w:rsid w:val="00ED5250"/>
    <w:rsid w:val="00ED58D2"/>
    <w:rsid w:val="00ED5BD7"/>
    <w:rsid w:val="00ED6304"/>
    <w:rsid w:val="00ED7FF5"/>
    <w:rsid w:val="00EE39A0"/>
    <w:rsid w:val="00EE3ED4"/>
    <w:rsid w:val="00EE408D"/>
    <w:rsid w:val="00EE4350"/>
    <w:rsid w:val="00EE4930"/>
    <w:rsid w:val="00EE6313"/>
    <w:rsid w:val="00EE64B8"/>
    <w:rsid w:val="00EE6714"/>
    <w:rsid w:val="00EE697E"/>
    <w:rsid w:val="00EE6EB2"/>
    <w:rsid w:val="00EE7DB5"/>
    <w:rsid w:val="00EF0BCD"/>
    <w:rsid w:val="00EF0E85"/>
    <w:rsid w:val="00EF0F2A"/>
    <w:rsid w:val="00EF1D08"/>
    <w:rsid w:val="00EF1FA4"/>
    <w:rsid w:val="00EF2016"/>
    <w:rsid w:val="00EF2282"/>
    <w:rsid w:val="00EF2535"/>
    <w:rsid w:val="00EF25CF"/>
    <w:rsid w:val="00EF2C5C"/>
    <w:rsid w:val="00EF443A"/>
    <w:rsid w:val="00EF6AAB"/>
    <w:rsid w:val="00EF6BCF"/>
    <w:rsid w:val="00EF7124"/>
    <w:rsid w:val="00EF7A36"/>
    <w:rsid w:val="00F00239"/>
    <w:rsid w:val="00F00C4F"/>
    <w:rsid w:val="00F01662"/>
    <w:rsid w:val="00F01855"/>
    <w:rsid w:val="00F01C49"/>
    <w:rsid w:val="00F01F19"/>
    <w:rsid w:val="00F03392"/>
    <w:rsid w:val="00F03F0A"/>
    <w:rsid w:val="00F042C4"/>
    <w:rsid w:val="00F0493B"/>
    <w:rsid w:val="00F05069"/>
    <w:rsid w:val="00F053D5"/>
    <w:rsid w:val="00F057C4"/>
    <w:rsid w:val="00F077D0"/>
    <w:rsid w:val="00F11D97"/>
    <w:rsid w:val="00F12D13"/>
    <w:rsid w:val="00F12E0E"/>
    <w:rsid w:val="00F13516"/>
    <w:rsid w:val="00F1520E"/>
    <w:rsid w:val="00F154CC"/>
    <w:rsid w:val="00F157BA"/>
    <w:rsid w:val="00F15ABB"/>
    <w:rsid w:val="00F16A4D"/>
    <w:rsid w:val="00F1788E"/>
    <w:rsid w:val="00F20A78"/>
    <w:rsid w:val="00F20B10"/>
    <w:rsid w:val="00F236FC"/>
    <w:rsid w:val="00F23A0B"/>
    <w:rsid w:val="00F24102"/>
    <w:rsid w:val="00F245C4"/>
    <w:rsid w:val="00F245D4"/>
    <w:rsid w:val="00F26652"/>
    <w:rsid w:val="00F2693B"/>
    <w:rsid w:val="00F27826"/>
    <w:rsid w:val="00F30283"/>
    <w:rsid w:val="00F31EBE"/>
    <w:rsid w:val="00F3273F"/>
    <w:rsid w:val="00F32830"/>
    <w:rsid w:val="00F32D01"/>
    <w:rsid w:val="00F34018"/>
    <w:rsid w:val="00F3411B"/>
    <w:rsid w:val="00F3549A"/>
    <w:rsid w:val="00F35589"/>
    <w:rsid w:val="00F368F0"/>
    <w:rsid w:val="00F37E2E"/>
    <w:rsid w:val="00F37F09"/>
    <w:rsid w:val="00F41F73"/>
    <w:rsid w:val="00F426F2"/>
    <w:rsid w:val="00F42DEC"/>
    <w:rsid w:val="00F4465E"/>
    <w:rsid w:val="00F46338"/>
    <w:rsid w:val="00F4755C"/>
    <w:rsid w:val="00F505D2"/>
    <w:rsid w:val="00F5116B"/>
    <w:rsid w:val="00F5369B"/>
    <w:rsid w:val="00F543D4"/>
    <w:rsid w:val="00F54E18"/>
    <w:rsid w:val="00F56775"/>
    <w:rsid w:val="00F57D43"/>
    <w:rsid w:val="00F57F08"/>
    <w:rsid w:val="00F6035B"/>
    <w:rsid w:val="00F6055D"/>
    <w:rsid w:val="00F61A2F"/>
    <w:rsid w:val="00F625F8"/>
    <w:rsid w:val="00F627CE"/>
    <w:rsid w:val="00F628B5"/>
    <w:rsid w:val="00F63E4F"/>
    <w:rsid w:val="00F67556"/>
    <w:rsid w:val="00F676E7"/>
    <w:rsid w:val="00F70468"/>
    <w:rsid w:val="00F7119D"/>
    <w:rsid w:val="00F7122B"/>
    <w:rsid w:val="00F71D84"/>
    <w:rsid w:val="00F71F04"/>
    <w:rsid w:val="00F72ACD"/>
    <w:rsid w:val="00F732F4"/>
    <w:rsid w:val="00F74CB8"/>
    <w:rsid w:val="00F75070"/>
    <w:rsid w:val="00F75FEB"/>
    <w:rsid w:val="00F761AA"/>
    <w:rsid w:val="00F76E79"/>
    <w:rsid w:val="00F77064"/>
    <w:rsid w:val="00F778C3"/>
    <w:rsid w:val="00F81600"/>
    <w:rsid w:val="00F822F2"/>
    <w:rsid w:val="00F84F53"/>
    <w:rsid w:val="00F8583D"/>
    <w:rsid w:val="00F85A0C"/>
    <w:rsid w:val="00F863B8"/>
    <w:rsid w:val="00F8662C"/>
    <w:rsid w:val="00F867F8"/>
    <w:rsid w:val="00F869B1"/>
    <w:rsid w:val="00F86B63"/>
    <w:rsid w:val="00F8775D"/>
    <w:rsid w:val="00F87EC6"/>
    <w:rsid w:val="00F90D44"/>
    <w:rsid w:val="00F91B75"/>
    <w:rsid w:val="00F928EA"/>
    <w:rsid w:val="00F92FBE"/>
    <w:rsid w:val="00F93FE1"/>
    <w:rsid w:val="00F947E7"/>
    <w:rsid w:val="00F95304"/>
    <w:rsid w:val="00F964D2"/>
    <w:rsid w:val="00F977E7"/>
    <w:rsid w:val="00F97DB8"/>
    <w:rsid w:val="00FA15EC"/>
    <w:rsid w:val="00FA1B01"/>
    <w:rsid w:val="00FA2425"/>
    <w:rsid w:val="00FA437B"/>
    <w:rsid w:val="00FA47EB"/>
    <w:rsid w:val="00FA4913"/>
    <w:rsid w:val="00FA4EEC"/>
    <w:rsid w:val="00FA5D2B"/>
    <w:rsid w:val="00FA5DB8"/>
    <w:rsid w:val="00FA6117"/>
    <w:rsid w:val="00FA716F"/>
    <w:rsid w:val="00FB13C9"/>
    <w:rsid w:val="00FB1424"/>
    <w:rsid w:val="00FB1A39"/>
    <w:rsid w:val="00FB1F02"/>
    <w:rsid w:val="00FB284D"/>
    <w:rsid w:val="00FB2EC2"/>
    <w:rsid w:val="00FB34D4"/>
    <w:rsid w:val="00FB49A7"/>
    <w:rsid w:val="00FB4D94"/>
    <w:rsid w:val="00FB59CE"/>
    <w:rsid w:val="00FB728D"/>
    <w:rsid w:val="00FB7B4A"/>
    <w:rsid w:val="00FC054D"/>
    <w:rsid w:val="00FC1305"/>
    <w:rsid w:val="00FC158A"/>
    <w:rsid w:val="00FC1F33"/>
    <w:rsid w:val="00FC221C"/>
    <w:rsid w:val="00FC2CA7"/>
    <w:rsid w:val="00FC320B"/>
    <w:rsid w:val="00FC38ED"/>
    <w:rsid w:val="00FC428D"/>
    <w:rsid w:val="00FC4F71"/>
    <w:rsid w:val="00FC4F7D"/>
    <w:rsid w:val="00FC6246"/>
    <w:rsid w:val="00FD10C3"/>
    <w:rsid w:val="00FD11EF"/>
    <w:rsid w:val="00FD290B"/>
    <w:rsid w:val="00FD3320"/>
    <w:rsid w:val="00FD396A"/>
    <w:rsid w:val="00FD40E7"/>
    <w:rsid w:val="00FD44F2"/>
    <w:rsid w:val="00FD534C"/>
    <w:rsid w:val="00FD597A"/>
    <w:rsid w:val="00FD6010"/>
    <w:rsid w:val="00FD6571"/>
    <w:rsid w:val="00FD663F"/>
    <w:rsid w:val="00FD6B75"/>
    <w:rsid w:val="00FD6E21"/>
    <w:rsid w:val="00FD784A"/>
    <w:rsid w:val="00FD7E72"/>
    <w:rsid w:val="00FE0EB9"/>
    <w:rsid w:val="00FE30A6"/>
    <w:rsid w:val="00FE4CE1"/>
    <w:rsid w:val="00FE4EE9"/>
    <w:rsid w:val="00FE4F1E"/>
    <w:rsid w:val="00FE55C2"/>
    <w:rsid w:val="00FE61B5"/>
    <w:rsid w:val="00FE63E2"/>
    <w:rsid w:val="00FE6D23"/>
    <w:rsid w:val="00FF07BD"/>
    <w:rsid w:val="00FF0ADB"/>
    <w:rsid w:val="00FF0FAC"/>
    <w:rsid w:val="00FF10DE"/>
    <w:rsid w:val="00FF1836"/>
    <w:rsid w:val="00FF273F"/>
    <w:rsid w:val="00FF4496"/>
    <w:rsid w:val="00FF4B0C"/>
    <w:rsid w:val="00FF547C"/>
    <w:rsid w:val="00FF5610"/>
    <w:rsid w:val="00FF58B7"/>
    <w:rsid w:val="00FF62B9"/>
    <w:rsid w:val="00FF6DB7"/>
    <w:rsid w:val="00FF731F"/>
    <w:rsid w:val="00FF75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uiPriority w:val="35"/>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uiPriority w:val="39"/>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Emphasis">
    <w:name w:val="Emphasis"/>
    <w:basedOn w:val="DefaultParagraphFont"/>
    <w:uiPriority w:val="20"/>
    <w:qFormat/>
    <w:rsid w:val="00C51D7B"/>
    <w:rPr>
      <w:i/>
      <w:iCs/>
    </w:rPr>
  </w:style>
  <w:style w:type="character" w:customStyle="1" w:styleId="apple-converted-space">
    <w:name w:val="apple-converted-space"/>
    <w:basedOn w:val="DefaultParagraphFont"/>
    <w:rsid w:val="00C51D7B"/>
  </w:style>
  <w:style w:type="character" w:customStyle="1" w:styleId="DissertationNormalChar">
    <w:name w:val="Dissertation Normal Char"/>
    <w:basedOn w:val="DefaultParagraphFont"/>
    <w:link w:val="DissertationNormal"/>
    <w:locked/>
    <w:rsid w:val="00F077D0"/>
    <w:rPr>
      <w:rFonts w:ascii="Arial" w:hAnsi="Arial" w:cs="Arial"/>
      <w:szCs w:val="24"/>
      <w:lang w:eastAsia="he-IL" w:bidi="he-IL"/>
    </w:rPr>
  </w:style>
  <w:style w:type="paragraph" w:customStyle="1" w:styleId="DissertationNormal">
    <w:name w:val="Dissertation Normal"/>
    <w:basedOn w:val="BodyText"/>
    <w:link w:val="DissertationNormalChar"/>
    <w:qFormat/>
    <w:rsid w:val="00F077D0"/>
    <w:rPr>
      <w:rFonts w:cs="Arial"/>
      <w:lang w:val="en-GB"/>
    </w:rPr>
  </w:style>
  <w:style w:type="character" w:customStyle="1" w:styleId="slug-doi">
    <w:name w:val="slug-doi"/>
    <w:basedOn w:val="DefaultParagraphFont"/>
    <w:rsid w:val="00F00239"/>
  </w:style>
  <w:style w:type="character" w:customStyle="1" w:styleId="FooterChar">
    <w:name w:val="Footer Char"/>
    <w:basedOn w:val="DefaultParagraphFont"/>
    <w:link w:val="Footer"/>
    <w:uiPriority w:val="99"/>
    <w:rsid w:val="00662EB6"/>
    <w:rPr>
      <w:lang w:val="en-US" w:eastAsia="he-IL" w:bidi="he-IL"/>
    </w:rPr>
  </w:style>
  <w:style w:type="paragraph" w:styleId="ListParagraph">
    <w:name w:val="List Paragraph"/>
    <w:basedOn w:val="Normal"/>
    <w:uiPriority w:val="34"/>
    <w:qFormat/>
    <w:rsid w:val="005E4C24"/>
    <w:pPr>
      <w:ind w:left="720"/>
      <w:contextualSpacing/>
    </w:pPr>
  </w:style>
  <w:style w:type="paragraph" w:styleId="Revision">
    <w:name w:val="Revision"/>
    <w:hidden/>
    <w:uiPriority w:val="99"/>
    <w:semiHidden/>
    <w:rsid w:val="00C749C0"/>
    <w:rPr>
      <w:lang w:val="en-US" w:eastAsia="he-IL"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uiPriority w:val="35"/>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uiPriority w:val="39"/>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Emphasis">
    <w:name w:val="Emphasis"/>
    <w:basedOn w:val="DefaultParagraphFont"/>
    <w:uiPriority w:val="20"/>
    <w:qFormat/>
    <w:rsid w:val="00C51D7B"/>
    <w:rPr>
      <w:i/>
      <w:iCs/>
    </w:rPr>
  </w:style>
  <w:style w:type="character" w:customStyle="1" w:styleId="apple-converted-space">
    <w:name w:val="apple-converted-space"/>
    <w:basedOn w:val="DefaultParagraphFont"/>
    <w:rsid w:val="00C51D7B"/>
  </w:style>
  <w:style w:type="character" w:customStyle="1" w:styleId="DissertationNormalChar">
    <w:name w:val="Dissertation Normal Char"/>
    <w:basedOn w:val="DefaultParagraphFont"/>
    <w:link w:val="DissertationNormal"/>
    <w:locked/>
    <w:rsid w:val="00F077D0"/>
    <w:rPr>
      <w:rFonts w:ascii="Arial" w:hAnsi="Arial" w:cs="Arial"/>
      <w:szCs w:val="24"/>
      <w:lang w:eastAsia="he-IL" w:bidi="he-IL"/>
    </w:rPr>
  </w:style>
  <w:style w:type="paragraph" w:customStyle="1" w:styleId="DissertationNormal">
    <w:name w:val="Dissertation Normal"/>
    <w:basedOn w:val="BodyText"/>
    <w:link w:val="DissertationNormalChar"/>
    <w:qFormat/>
    <w:rsid w:val="00F077D0"/>
    <w:rPr>
      <w:rFonts w:cs="Arial"/>
      <w:lang w:val="en-GB"/>
    </w:rPr>
  </w:style>
  <w:style w:type="character" w:customStyle="1" w:styleId="slug-doi">
    <w:name w:val="slug-doi"/>
    <w:basedOn w:val="DefaultParagraphFont"/>
    <w:rsid w:val="00F00239"/>
  </w:style>
  <w:style w:type="character" w:customStyle="1" w:styleId="FooterChar">
    <w:name w:val="Footer Char"/>
    <w:basedOn w:val="DefaultParagraphFont"/>
    <w:link w:val="Footer"/>
    <w:uiPriority w:val="99"/>
    <w:rsid w:val="00662EB6"/>
    <w:rPr>
      <w:lang w:val="en-US" w:eastAsia="he-IL" w:bidi="he-IL"/>
    </w:rPr>
  </w:style>
  <w:style w:type="paragraph" w:styleId="ListParagraph">
    <w:name w:val="List Paragraph"/>
    <w:basedOn w:val="Normal"/>
    <w:uiPriority w:val="34"/>
    <w:qFormat/>
    <w:rsid w:val="005E4C24"/>
    <w:pPr>
      <w:ind w:left="720"/>
      <w:contextualSpacing/>
    </w:pPr>
  </w:style>
  <w:style w:type="paragraph" w:styleId="Revision">
    <w:name w:val="Revision"/>
    <w:hidden/>
    <w:uiPriority w:val="99"/>
    <w:semiHidden/>
    <w:rsid w:val="00C749C0"/>
    <w:rPr>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50704">
      <w:bodyDiv w:val="1"/>
      <w:marLeft w:val="0"/>
      <w:marRight w:val="0"/>
      <w:marTop w:val="0"/>
      <w:marBottom w:val="0"/>
      <w:divBdr>
        <w:top w:val="none" w:sz="0" w:space="0" w:color="auto"/>
        <w:left w:val="none" w:sz="0" w:space="0" w:color="auto"/>
        <w:bottom w:val="none" w:sz="0" w:space="0" w:color="auto"/>
        <w:right w:val="none" w:sz="0" w:space="0" w:color="auto"/>
      </w:divBdr>
    </w:div>
    <w:div w:id="134415738">
      <w:bodyDiv w:val="1"/>
      <w:marLeft w:val="0"/>
      <w:marRight w:val="0"/>
      <w:marTop w:val="0"/>
      <w:marBottom w:val="0"/>
      <w:divBdr>
        <w:top w:val="none" w:sz="0" w:space="0" w:color="auto"/>
        <w:left w:val="none" w:sz="0" w:space="0" w:color="auto"/>
        <w:bottom w:val="none" w:sz="0" w:space="0" w:color="auto"/>
        <w:right w:val="none" w:sz="0" w:space="0" w:color="auto"/>
      </w:divBdr>
    </w:div>
    <w:div w:id="159587948">
      <w:bodyDiv w:val="1"/>
      <w:marLeft w:val="0"/>
      <w:marRight w:val="0"/>
      <w:marTop w:val="0"/>
      <w:marBottom w:val="0"/>
      <w:divBdr>
        <w:top w:val="none" w:sz="0" w:space="0" w:color="auto"/>
        <w:left w:val="none" w:sz="0" w:space="0" w:color="auto"/>
        <w:bottom w:val="none" w:sz="0" w:space="0" w:color="auto"/>
        <w:right w:val="none" w:sz="0" w:space="0" w:color="auto"/>
      </w:divBdr>
    </w:div>
    <w:div w:id="356004531">
      <w:bodyDiv w:val="1"/>
      <w:marLeft w:val="0"/>
      <w:marRight w:val="0"/>
      <w:marTop w:val="0"/>
      <w:marBottom w:val="0"/>
      <w:divBdr>
        <w:top w:val="none" w:sz="0" w:space="0" w:color="auto"/>
        <w:left w:val="none" w:sz="0" w:space="0" w:color="auto"/>
        <w:bottom w:val="none" w:sz="0" w:space="0" w:color="auto"/>
        <w:right w:val="none" w:sz="0" w:space="0" w:color="auto"/>
      </w:divBdr>
    </w:div>
    <w:div w:id="508056992">
      <w:bodyDiv w:val="1"/>
      <w:marLeft w:val="0"/>
      <w:marRight w:val="0"/>
      <w:marTop w:val="0"/>
      <w:marBottom w:val="0"/>
      <w:divBdr>
        <w:top w:val="none" w:sz="0" w:space="0" w:color="auto"/>
        <w:left w:val="none" w:sz="0" w:space="0" w:color="auto"/>
        <w:bottom w:val="none" w:sz="0" w:space="0" w:color="auto"/>
        <w:right w:val="none" w:sz="0" w:space="0" w:color="auto"/>
      </w:divBdr>
    </w:div>
    <w:div w:id="631520242">
      <w:bodyDiv w:val="1"/>
      <w:marLeft w:val="0"/>
      <w:marRight w:val="0"/>
      <w:marTop w:val="0"/>
      <w:marBottom w:val="0"/>
      <w:divBdr>
        <w:top w:val="none" w:sz="0" w:space="0" w:color="auto"/>
        <w:left w:val="none" w:sz="0" w:space="0" w:color="auto"/>
        <w:bottom w:val="none" w:sz="0" w:space="0" w:color="auto"/>
        <w:right w:val="none" w:sz="0" w:space="0" w:color="auto"/>
      </w:divBdr>
    </w:div>
    <w:div w:id="782500860">
      <w:bodyDiv w:val="1"/>
      <w:marLeft w:val="0"/>
      <w:marRight w:val="0"/>
      <w:marTop w:val="0"/>
      <w:marBottom w:val="0"/>
      <w:divBdr>
        <w:top w:val="none" w:sz="0" w:space="0" w:color="auto"/>
        <w:left w:val="none" w:sz="0" w:space="0" w:color="auto"/>
        <w:bottom w:val="none" w:sz="0" w:space="0" w:color="auto"/>
        <w:right w:val="none" w:sz="0" w:space="0" w:color="auto"/>
      </w:divBdr>
    </w:div>
    <w:div w:id="855074069">
      <w:bodyDiv w:val="1"/>
      <w:marLeft w:val="0"/>
      <w:marRight w:val="0"/>
      <w:marTop w:val="0"/>
      <w:marBottom w:val="0"/>
      <w:divBdr>
        <w:top w:val="none" w:sz="0" w:space="0" w:color="auto"/>
        <w:left w:val="none" w:sz="0" w:space="0" w:color="auto"/>
        <w:bottom w:val="none" w:sz="0" w:space="0" w:color="auto"/>
        <w:right w:val="none" w:sz="0" w:space="0" w:color="auto"/>
      </w:divBdr>
    </w:div>
    <w:div w:id="928929698">
      <w:bodyDiv w:val="1"/>
      <w:marLeft w:val="0"/>
      <w:marRight w:val="0"/>
      <w:marTop w:val="0"/>
      <w:marBottom w:val="0"/>
      <w:divBdr>
        <w:top w:val="none" w:sz="0" w:space="0" w:color="auto"/>
        <w:left w:val="none" w:sz="0" w:space="0" w:color="auto"/>
        <w:bottom w:val="none" w:sz="0" w:space="0" w:color="auto"/>
        <w:right w:val="none" w:sz="0" w:space="0" w:color="auto"/>
      </w:divBdr>
    </w:div>
    <w:div w:id="946887283">
      <w:bodyDiv w:val="1"/>
      <w:marLeft w:val="0"/>
      <w:marRight w:val="0"/>
      <w:marTop w:val="0"/>
      <w:marBottom w:val="0"/>
      <w:divBdr>
        <w:top w:val="none" w:sz="0" w:space="0" w:color="auto"/>
        <w:left w:val="none" w:sz="0" w:space="0" w:color="auto"/>
        <w:bottom w:val="none" w:sz="0" w:space="0" w:color="auto"/>
        <w:right w:val="none" w:sz="0" w:space="0" w:color="auto"/>
      </w:divBdr>
    </w:div>
    <w:div w:id="998389703">
      <w:bodyDiv w:val="1"/>
      <w:marLeft w:val="0"/>
      <w:marRight w:val="0"/>
      <w:marTop w:val="0"/>
      <w:marBottom w:val="0"/>
      <w:divBdr>
        <w:top w:val="none" w:sz="0" w:space="0" w:color="auto"/>
        <w:left w:val="none" w:sz="0" w:space="0" w:color="auto"/>
        <w:bottom w:val="none" w:sz="0" w:space="0" w:color="auto"/>
        <w:right w:val="none" w:sz="0" w:space="0" w:color="auto"/>
      </w:divBdr>
    </w:div>
    <w:div w:id="1020623976">
      <w:bodyDiv w:val="1"/>
      <w:marLeft w:val="0"/>
      <w:marRight w:val="0"/>
      <w:marTop w:val="0"/>
      <w:marBottom w:val="0"/>
      <w:divBdr>
        <w:top w:val="none" w:sz="0" w:space="0" w:color="auto"/>
        <w:left w:val="none" w:sz="0" w:space="0" w:color="auto"/>
        <w:bottom w:val="none" w:sz="0" w:space="0" w:color="auto"/>
        <w:right w:val="none" w:sz="0" w:space="0" w:color="auto"/>
      </w:divBdr>
    </w:div>
    <w:div w:id="1217354642">
      <w:bodyDiv w:val="1"/>
      <w:marLeft w:val="0"/>
      <w:marRight w:val="0"/>
      <w:marTop w:val="0"/>
      <w:marBottom w:val="0"/>
      <w:divBdr>
        <w:top w:val="none" w:sz="0" w:space="0" w:color="auto"/>
        <w:left w:val="none" w:sz="0" w:space="0" w:color="auto"/>
        <w:bottom w:val="none" w:sz="0" w:space="0" w:color="auto"/>
        <w:right w:val="none" w:sz="0" w:space="0" w:color="auto"/>
      </w:divBdr>
    </w:div>
    <w:div w:id="1248808497">
      <w:bodyDiv w:val="1"/>
      <w:marLeft w:val="0"/>
      <w:marRight w:val="0"/>
      <w:marTop w:val="0"/>
      <w:marBottom w:val="0"/>
      <w:divBdr>
        <w:top w:val="none" w:sz="0" w:space="0" w:color="auto"/>
        <w:left w:val="none" w:sz="0" w:space="0" w:color="auto"/>
        <w:bottom w:val="none" w:sz="0" w:space="0" w:color="auto"/>
        <w:right w:val="none" w:sz="0" w:space="0" w:color="auto"/>
      </w:divBdr>
    </w:div>
    <w:div w:id="1314867731">
      <w:bodyDiv w:val="1"/>
      <w:marLeft w:val="0"/>
      <w:marRight w:val="0"/>
      <w:marTop w:val="0"/>
      <w:marBottom w:val="0"/>
      <w:divBdr>
        <w:top w:val="none" w:sz="0" w:space="0" w:color="auto"/>
        <w:left w:val="none" w:sz="0" w:space="0" w:color="auto"/>
        <w:bottom w:val="none" w:sz="0" w:space="0" w:color="auto"/>
        <w:right w:val="none" w:sz="0" w:space="0" w:color="auto"/>
      </w:divBdr>
    </w:div>
    <w:div w:id="1389760693">
      <w:bodyDiv w:val="1"/>
      <w:marLeft w:val="0"/>
      <w:marRight w:val="0"/>
      <w:marTop w:val="0"/>
      <w:marBottom w:val="0"/>
      <w:divBdr>
        <w:top w:val="none" w:sz="0" w:space="0" w:color="auto"/>
        <w:left w:val="none" w:sz="0" w:space="0" w:color="auto"/>
        <w:bottom w:val="none" w:sz="0" w:space="0" w:color="auto"/>
        <w:right w:val="none" w:sz="0" w:space="0" w:color="auto"/>
      </w:divBdr>
    </w:div>
    <w:div w:id="1396395344">
      <w:bodyDiv w:val="1"/>
      <w:marLeft w:val="0"/>
      <w:marRight w:val="0"/>
      <w:marTop w:val="0"/>
      <w:marBottom w:val="0"/>
      <w:divBdr>
        <w:top w:val="none" w:sz="0" w:space="0" w:color="auto"/>
        <w:left w:val="none" w:sz="0" w:space="0" w:color="auto"/>
        <w:bottom w:val="none" w:sz="0" w:space="0" w:color="auto"/>
        <w:right w:val="none" w:sz="0" w:space="0" w:color="auto"/>
      </w:divBdr>
    </w:div>
    <w:div w:id="1610623433">
      <w:bodyDiv w:val="1"/>
      <w:marLeft w:val="0"/>
      <w:marRight w:val="0"/>
      <w:marTop w:val="0"/>
      <w:marBottom w:val="0"/>
      <w:divBdr>
        <w:top w:val="none" w:sz="0" w:space="0" w:color="auto"/>
        <w:left w:val="none" w:sz="0" w:space="0" w:color="auto"/>
        <w:bottom w:val="none" w:sz="0" w:space="0" w:color="auto"/>
        <w:right w:val="none" w:sz="0" w:space="0" w:color="auto"/>
      </w:divBdr>
    </w:div>
    <w:div w:id="1634403650">
      <w:bodyDiv w:val="1"/>
      <w:marLeft w:val="0"/>
      <w:marRight w:val="0"/>
      <w:marTop w:val="0"/>
      <w:marBottom w:val="0"/>
      <w:divBdr>
        <w:top w:val="none" w:sz="0" w:space="0" w:color="auto"/>
        <w:left w:val="none" w:sz="0" w:space="0" w:color="auto"/>
        <w:bottom w:val="none" w:sz="0" w:space="0" w:color="auto"/>
        <w:right w:val="none" w:sz="0" w:space="0" w:color="auto"/>
      </w:divBdr>
    </w:div>
    <w:div w:id="1671375041">
      <w:bodyDiv w:val="1"/>
      <w:marLeft w:val="0"/>
      <w:marRight w:val="0"/>
      <w:marTop w:val="0"/>
      <w:marBottom w:val="0"/>
      <w:divBdr>
        <w:top w:val="none" w:sz="0" w:space="0" w:color="auto"/>
        <w:left w:val="none" w:sz="0" w:space="0" w:color="auto"/>
        <w:bottom w:val="none" w:sz="0" w:space="0" w:color="auto"/>
        <w:right w:val="none" w:sz="0" w:space="0" w:color="auto"/>
      </w:divBdr>
    </w:div>
    <w:div w:id="1737822873">
      <w:bodyDiv w:val="1"/>
      <w:marLeft w:val="0"/>
      <w:marRight w:val="0"/>
      <w:marTop w:val="0"/>
      <w:marBottom w:val="0"/>
      <w:divBdr>
        <w:top w:val="none" w:sz="0" w:space="0" w:color="auto"/>
        <w:left w:val="none" w:sz="0" w:space="0" w:color="auto"/>
        <w:bottom w:val="none" w:sz="0" w:space="0" w:color="auto"/>
        <w:right w:val="none" w:sz="0" w:space="0" w:color="auto"/>
      </w:divBdr>
    </w:div>
    <w:div w:id="1748454560">
      <w:bodyDiv w:val="1"/>
      <w:marLeft w:val="0"/>
      <w:marRight w:val="0"/>
      <w:marTop w:val="0"/>
      <w:marBottom w:val="0"/>
      <w:divBdr>
        <w:top w:val="none" w:sz="0" w:space="0" w:color="auto"/>
        <w:left w:val="none" w:sz="0" w:space="0" w:color="auto"/>
        <w:bottom w:val="none" w:sz="0" w:space="0" w:color="auto"/>
        <w:right w:val="none" w:sz="0" w:space="0" w:color="auto"/>
      </w:divBdr>
    </w:div>
    <w:div w:id="1879931979">
      <w:bodyDiv w:val="1"/>
      <w:marLeft w:val="0"/>
      <w:marRight w:val="0"/>
      <w:marTop w:val="0"/>
      <w:marBottom w:val="0"/>
      <w:divBdr>
        <w:top w:val="none" w:sz="0" w:space="0" w:color="auto"/>
        <w:left w:val="none" w:sz="0" w:space="0" w:color="auto"/>
        <w:bottom w:val="none" w:sz="0" w:space="0" w:color="auto"/>
        <w:right w:val="none" w:sz="0" w:space="0" w:color="auto"/>
      </w:divBdr>
    </w:div>
    <w:div w:id="203392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xperiment-resources.com/research-hypothesis.html" TargetMode="External"/><Relationship Id="rId21" Type="http://schemas.openxmlformats.org/officeDocument/2006/relationships/image" Target="media/image6.png"/><Relationship Id="rId42" Type="http://schemas.openxmlformats.org/officeDocument/2006/relationships/hyperlink" Target="http://www.experiment-resources.com/research-hypothesis.html" TargetMode="External"/><Relationship Id="rId47" Type="http://schemas.openxmlformats.org/officeDocument/2006/relationships/hyperlink" Target="http://www.ejise.com" TargetMode="External"/><Relationship Id="rId63" Type="http://schemas.openxmlformats.org/officeDocument/2006/relationships/hyperlink" Target="http://www.arraydev.com/commerce/JIBC/2006-12/AYO-Ecommerce.asp" TargetMode="External"/><Relationship Id="rId68" Type="http://schemas.openxmlformats.org/officeDocument/2006/relationships/hyperlink" Target="http://www.added-value.com/source/wp-content/uploads/2012/01/17__report-eComm-Trust1999.pdf" TargetMode="External"/><Relationship Id="rId84" Type="http://schemas.openxmlformats.org/officeDocument/2006/relationships/hyperlink" Target="http://www.useit.com/alertbox/20030825.html" TargetMode="External"/><Relationship Id="rId89" Type="http://schemas.openxmlformats.org/officeDocument/2006/relationships/hyperlink" Target="http://woweffectng.com/new/why-most-nigerian-e-businesses-fail/" TargetMode="External"/><Relationship Id="rId7" Type="http://schemas.openxmlformats.org/officeDocument/2006/relationships/footnotes" Target="footnotes.xml"/><Relationship Id="rId71" Type="http://schemas.openxmlformats.org/officeDocument/2006/relationships/hyperlink" Target="http://eprints.aston.ac.uk/7644/" TargetMode="External"/><Relationship Id="rId92" Type="http://schemas.openxmlformats.org/officeDocument/2006/relationships/hyperlink" Target="http://www.usabilityprofessionals.org/usability_resources/conference/2004/UPA-2004-TullisStetson.pdf"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www.LiteraryWorld.com.ng" TargetMode="External"/><Relationship Id="rId11" Type="http://schemas.openxmlformats.org/officeDocument/2006/relationships/header" Target="header2.xml"/><Relationship Id="rId24" Type="http://schemas.openxmlformats.org/officeDocument/2006/relationships/hyperlink" Target="http://www.experiment-resources.com/null-hypothesis.html" TargetMode="External"/><Relationship Id="rId32" Type="http://schemas.openxmlformats.org/officeDocument/2006/relationships/chart" Target="charts/chart1.xml"/><Relationship Id="rId37" Type="http://schemas.openxmlformats.org/officeDocument/2006/relationships/hyperlink" Target="http://www.experiment-resources.com/null-hypothesis.html" TargetMode="External"/><Relationship Id="rId40" Type="http://schemas.openxmlformats.org/officeDocument/2006/relationships/hyperlink" Target="http://www.experiment-resources.com/research-hypothesis.html" TargetMode="External"/><Relationship Id="rId45" Type="http://schemas.openxmlformats.org/officeDocument/2006/relationships/hyperlink" Target="http://www.arraydev.com/commerce/jibc/2008-12/JIBCArticleTemplate-Tella.pdf" TargetMode="External"/><Relationship Id="rId53" Type="http://schemas.openxmlformats.org/officeDocument/2006/relationships/hyperlink" Target="http://www.arpapress.com/volumes/vol9Issue2/IJRRAS_9_2_18.pdf" TargetMode="External"/><Relationship Id="rId58" Type="http://schemas.openxmlformats.org/officeDocument/2006/relationships/hyperlink" Target="http://www.arpapress.com/volumes/vol9Issue2/IJRRAS_9_2_18.pdf" TargetMode="External"/><Relationship Id="rId66" Type="http://schemas.openxmlformats.org/officeDocument/2006/relationships/hyperlink" Target="http://www.eric.ed.gov/PDFS/ED495498.pdf" TargetMode="External"/><Relationship Id="rId74" Type="http://schemas.openxmlformats.org/officeDocument/2006/relationships/hyperlink" Target="http://www.tandfonline.com.ezproxy.liv.ac.uk/doi/pdf/10.1080/10705519909540118" TargetMode="External"/><Relationship Id="rId79" Type="http://schemas.openxmlformats.org/officeDocument/2006/relationships/hyperlink" Target="http://www.iso.org/iso/iso_catalogue/catalogue_ics/catalogue_detail_ics.htm?csnumber=52075" TargetMode="External"/><Relationship Id="rId87" Type="http://schemas.openxmlformats.org/officeDocument/2006/relationships/hyperlink" Target="http://www.useit.com/alertbox/number-of-test-users.html" TargetMode="External"/><Relationship Id="rId102" Type="http://schemas.openxmlformats.org/officeDocument/2006/relationships/image" Target="media/image13.jpeg"/><Relationship Id="rId5" Type="http://schemas.openxmlformats.org/officeDocument/2006/relationships/settings" Target="settings.xml"/><Relationship Id="rId61" Type="http://schemas.openxmlformats.org/officeDocument/2006/relationships/hyperlink" Target="http://www.arpapress.com/volumes/vol9Issue2/IJRRAS_9_2_18.pdf" TargetMode="External"/><Relationship Id="rId82" Type="http://schemas.openxmlformats.org/officeDocument/2006/relationships/hyperlink" Target="http://www.misrc.umn.edu/wpaper/WorkingPapers/9601.pdf" TargetMode="External"/><Relationship Id="rId90" Type="http://schemas.openxmlformats.org/officeDocument/2006/relationships/hyperlink" Target="http://www.nap.edu/readingroom.php?book=biomems&amp;page=cjohnson.html" TargetMode="External"/><Relationship Id="rId95" Type="http://schemas.openxmlformats.org/officeDocument/2006/relationships/hyperlink" Target="http://www.usability.gov/basics/index.html" TargetMode="External"/><Relationship Id="rId19" Type="http://schemas.openxmlformats.org/officeDocument/2006/relationships/image" Target="media/image4.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www.experiment-resources.com/research-hypothesis.html" TargetMode="External"/><Relationship Id="rId30" Type="http://schemas.openxmlformats.org/officeDocument/2006/relationships/image" Target="media/image8.png"/><Relationship Id="rId35" Type="http://schemas.openxmlformats.org/officeDocument/2006/relationships/chart" Target="charts/chart4.xml"/><Relationship Id="rId43" Type="http://schemas.openxmlformats.org/officeDocument/2006/relationships/image" Target="media/image9.png"/><Relationship Id="rId48" Type="http://schemas.openxmlformats.org/officeDocument/2006/relationships/hyperlink" Target="http://www.arpapress.com/volumes/vol9Issue2/IJRRAS_9_2_18.pdf" TargetMode="External"/><Relationship Id="rId56" Type="http://schemas.openxmlformats.org/officeDocument/2006/relationships/hyperlink" Target="http://www.arpapress.com/volumes/vol9Issue2/IJRRAS_9_2_18.pdf" TargetMode="External"/><Relationship Id="rId64" Type="http://schemas.openxmlformats.org/officeDocument/2006/relationships/hyperlink" Target="http://www.arraydev.com/commerce/jibc/2008-08/Ayo.pdf" TargetMode="External"/><Relationship Id="rId69" Type="http://schemas.openxmlformats.org/officeDocument/2006/relationships/hyperlink" Target="http://www.surveysystem.com/sscalc.htm" TargetMode="External"/><Relationship Id="rId77" Type="http://schemas.openxmlformats.org/officeDocument/2006/relationships/hyperlink" Target="http://www.iso.org/iso/iso_catalogue/catalogue_tc/catalogue_detail.htm?csnumber=22749" TargetMode="External"/><Relationship Id="rId100" Type="http://schemas.openxmlformats.org/officeDocument/2006/relationships/hyperlink" Target="http://www.LiteraryWorld.com.ng"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arpapress.com/volumes/vol9Issue2/IJRRAS_9_2_18.pdf" TargetMode="External"/><Relationship Id="rId72" Type="http://schemas.openxmlformats.org/officeDocument/2006/relationships/hyperlink" Target="mailto:webmaster@cardsatyourfingertips.co.uk?subject=M.Sc%20thesis%20-%20maximizing%20consumer%20trust" TargetMode="External"/><Relationship Id="rId80" Type="http://schemas.openxmlformats.org/officeDocument/2006/relationships/hyperlink" Target="http://www.sensible.com/downloads/DMMTchapter09_for_personal_use_only.pdf" TargetMode="External"/><Relationship Id="rId85" Type="http://schemas.openxmlformats.org/officeDocument/2006/relationships/hyperlink" Target="http://www.useit.com/papers/heuristic/" TargetMode="External"/><Relationship Id="rId93" Type="http://schemas.openxmlformats.org/officeDocument/2006/relationships/hyperlink" Target="http://nigeria.unfpa.org/pdf/nigeria_2010.pdf" TargetMode="External"/><Relationship Id="rId98"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UsabilityProfessionalsPix"/><Relationship Id="rId25" Type="http://schemas.openxmlformats.org/officeDocument/2006/relationships/hyperlink" Target="http://www.experiment-resources.com/null-hypothesis.html" TargetMode="External"/><Relationship Id="rId33" Type="http://schemas.openxmlformats.org/officeDocument/2006/relationships/chart" Target="charts/chart2.xml"/><Relationship Id="rId38" Type="http://schemas.openxmlformats.org/officeDocument/2006/relationships/hyperlink" Target="http://www.experiment-resources.com/null-hypothesis.html" TargetMode="External"/><Relationship Id="rId46" Type="http://schemas.openxmlformats.org/officeDocument/2006/relationships/hyperlink" Target="http://www.arraydev.com/commerce/jibc/2010-04/Adesina.pdf" TargetMode="External"/><Relationship Id="rId59" Type="http://schemas.openxmlformats.org/officeDocument/2006/relationships/hyperlink" Target="http://www.arpapress.com/volumes/vol9Issue2/IJRRAS_9_2_18.pdf" TargetMode="External"/><Relationship Id="rId67" Type="http://schemas.openxmlformats.org/officeDocument/2006/relationships/hyperlink" Target="http://www.cenbank.org/cashless/" TargetMode="External"/><Relationship Id="rId103" Type="http://schemas.openxmlformats.org/officeDocument/2006/relationships/header" Target="header4.xml"/><Relationship Id="rId20" Type="http://schemas.openxmlformats.org/officeDocument/2006/relationships/image" Target="media/image5.png"/><Relationship Id="rId41" Type="http://schemas.openxmlformats.org/officeDocument/2006/relationships/hyperlink" Target="http://www.experiment-resources.com/research-hypothesis.html" TargetMode="External"/><Relationship Id="rId54" Type="http://schemas.openxmlformats.org/officeDocument/2006/relationships/hyperlink" Target="http://www.arpapress.com/volumes/vol9Issue2/IJRRAS_9_2_18.pdf" TargetMode="External"/><Relationship Id="rId62" Type="http://schemas.openxmlformats.org/officeDocument/2006/relationships/hyperlink" Target="http://www.arpapress.com/volumes/vol9Issue2/IJRRAS_9_2_18.pdf" TargetMode="External"/><Relationship Id="rId70" Type="http://schemas.openxmlformats.org/officeDocument/2006/relationships/hyperlink" Target="http://www.sciencedirect.com.ezproxy.liv.ac.uk/science/book/9780123739339" TargetMode="External"/><Relationship Id="rId75" Type="http://schemas.openxmlformats.org/officeDocument/2006/relationships/hyperlink" Target="http://cnx.org/content/col10522/latest/" TargetMode="External"/><Relationship Id="rId83" Type="http://schemas.openxmlformats.org/officeDocument/2006/relationships/hyperlink" Target="http://misrc.umn.edu/wpaper/workingpapers/9604.pdf" TargetMode="External"/><Relationship Id="rId88" Type="http://schemas.openxmlformats.org/officeDocument/2006/relationships/hyperlink" Target="http://www.nigerianstat.gov.ng/" TargetMode="External"/><Relationship Id="rId91" Type="http://schemas.openxmlformats.org/officeDocument/2006/relationships/hyperlink" Target="http://www.eui.eu/Personal/Guiso/Courses/Lecture%207/Understandingtrust.pdf" TargetMode="External"/><Relationship Id="rId96" Type="http://schemas.openxmlformats.org/officeDocument/2006/relationships/hyperlink" Target="http://www.webster-dictionary.org/definition/trus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experiment-resources.com/null-hypothesis.html" TargetMode="External"/><Relationship Id="rId28" Type="http://schemas.openxmlformats.org/officeDocument/2006/relationships/hyperlink" Target="http://www.experiment-resources.com/research-hypothesis.html" TargetMode="External"/><Relationship Id="rId36" Type="http://schemas.openxmlformats.org/officeDocument/2006/relationships/chart" Target="charts/chart5.xml"/><Relationship Id="rId49" Type="http://schemas.openxmlformats.org/officeDocument/2006/relationships/hyperlink" Target="http://www.arpapress.com/volumes/vol9Issue2/IJRRAS_9_2_18.pdf" TargetMode="External"/><Relationship Id="rId57" Type="http://schemas.openxmlformats.org/officeDocument/2006/relationships/hyperlink" Target="http://www.arpapress.com/volumes/vol9Issue2/IJRRAS_9_2_18.pdf" TargetMode="External"/><Relationship Id="rId10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www.LiteraryWorld.com.ng" TargetMode="External"/><Relationship Id="rId44" Type="http://schemas.openxmlformats.org/officeDocument/2006/relationships/hyperlink" Target="http://www.LiteraryWorld.Com.ng" TargetMode="External"/><Relationship Id="rId52" Type="http://schemas.openxmlformats.org/officeDocument/2006/relationships/hyperlink" Target="http://www.arpapress.com/volumes/vol9Issue2/IJRRAS_9_2_18.pdf" TargetMode="External"/><Relationship Id="rId60" Type="http://schemas.openxmlformats.org/officeDocument/2006/relationships/hyperlink" Target="http://www.arpapress.com/volumes/vol9Issue2/IJRRAS_9_2_18.pdf" TargetMode="External"/><Relationship Id="rId65" Type="http://schemas.openxmlformats.org/officeDocument/2006/relationships/hyperlink" Target="http://www.sciencedirect.com/science/book/9780123750921" TargetMode="External"/><Relationship Id="rId73" Type="http://schemas.openxmlformats.org/officeDocument/2006/relationships/hyperlink" Target="http://www.gnbo.com.ng/" TargetMode="External"/><Relationship Id="rId78" Type="http://schemas.openxmlformats.org/officeDocument/2006/relationships/hyperlink" Target="http://www.iso.org/iso/iso_catalogue/catalogue_tc/catalogue_detail.htm?csnumber=37031" TargetMode="External"/><Relationship Id="rId81" Type="http://schemas.openxmlformats.org/officeDocument/2006/relationships/hyperlink" Target="http://www.jstor.org" TargetMode="External"/><Relationship Id="rId86" Type="http://schemas.openxmlformats.org/officeDocument/2006/relationships/hyperlink" Target="http://www.nngroup.com/services/testing.html" TargetMode="External"/><Relationship Id="rId94" Type="http://schemas.openxmlformats.org/officeDocument/2006/relationships/hyperlink" Target="http://www.usability.gov/guidelines/guidelines_book.pdf" TargetMode="External"/><Relationship Id="rId99" Type="http://schemas.openxmlformats.org/officeDocument/2006/relationships/image" Target="media/image11.emf"/><Relationship Id="rId10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9" Type="http://schemas.openxmlformats.org/officeDocument/2006/relationships/hyperlink" Target="http://www.experiment-resources.com/null-hypothesis.html" TargetMode="External"/><Relationship Id="rId34" Type="http://schemas.openxmlformats.org/officeDocument/2006/relationships/chart" Target="charts/chart3.xml"/><Relationship Id="rId50" Type="http://schemas.openxmlformats.org/officeDocument/2006/relationships/hyperlink" Target="http://www.arpapress.com/volumes/vol9Issue2/IJRRAS_9_2_18.pdf" TargetMode="External"/><Relationship Id="rId55" Type="http://schemas.openxmlformats.org/officeDocument/2006/relationships/hyperlink" Target="http://www.arpapress.com/volumes/vol9Issue2/IJRRAS_9_2_18.pdf" TargetMode="External"/><Relationship Id="rId76" Type="http://schemas.openxmlformats.org/officeDocument/2006/relationships/hyperlink" Target="http://www.internetworldstats.com/stats1.htm" TargetMode="External"/><Relationship Id="rId97" Type="http://schemas.openxmlformats.org/officeDocument/2006/relationships/hyperlink" Target="http://www.usabilityprofessionals.org/usability_resources/conference/2004/UPA-2004-TullisStetson.pdf" TargetMode="External"/><Relationship Id="rId104"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vy\Dropbox\DS\SurveySummary_0723201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vy\Dropbox\DS\SurveySummary_0723201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vy\Dropbox\DS\SummaryNumeric.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Ivy\Dropbox\DS\SummaryNumeric.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Ivy\Dropbox\DS\SummaryNumeric.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333333"/>
                </a:solidFill>
                <a:latin typeface="Microsoft Sans Serif"/>
                <a:ea typeface="Microsoft Sans Serif"/>
                <a:cs typeface="Microsoft Sans Serif"/>
              </a:defRPr>
            </a:pPr>
            <a:r>
              <a:rPr lang="en-GB" sz="1200"/>
              <a:t>Frequency</a:t>
            </a:r>
            <a:r>
              <a:rPr lang="en-GB" sz="1200" baseline="0"/>
              <a:t> of </a:t>
            </a:r>
            <a:r>
              <a:rPr lang="en-GB" sz="1200"/>
              <a:t>Internet</a:t>
            </a:r>
            <a:r>
              <a:rPr lang="en-GB" sz="1200" baseline="0"/>
              <a:t> use</a:t>
            </a:r>
            <a:endParaRPr lang="en-GB" sz="1200"/>
          </a:p>
        </c:rich>
      </c:tx>
      <c:layout>
        <c:manualLayout>
          <c:xMode val="edge"/>
          <c:yMode val="edge"/>
          <c:x val="0.29166721347331576"/>
          <c:y val="3.5294117647058879E-2"/>
        </c:manualLayout>
      </c:layout>
      <c:overlay val="0"/>
      <c:spPr>
        <a:noFill/>
        <a:ln w="25400">
          <a:noFill/>
        </a:ln>
      </c:spPr>
    </c:title>
    <c:autoTitleDeleted val="0"/>
    <c:plotArea>
      <c:layout>
        <c:manualLayout>
          <c:layoutTarget val="inner"/>
          <c:xMode val="edge"/>
          <c:yMode val="edge"/>
          <c:x val="0.20138923032842096"/>
          <c:y val="0.20000028722467719"/>
          <c:w val="0.41840348714784004"/>
          <c:h val="0.70882454736981293"/>
        </c:manualLayout>
      </c:layout>
      <c:pieChart>
        <c:varyColors val="1"/>
        <c:ser>
          <c:idx val="0"/>
          <c:order val="0"/>
          <c:spPr>
            <a:solidFill>
              <a:srgbClr val="9999FF"/>
            </a:solidFill>
            <a:ln w="12700">
              <a:solidFill>
                <a:srgbClr val="333333"/>
              </a:solidFill>
              <a:prstDash val="solid"/>
            </a:ln>
          </c:spPr>
          <c:dPt>
            <c:idx val="1"/>
            <c:bubble3D val="0"/>
            <c:spPr>
              <a:solidFill>
                <a:srgbClr val="993366"/>
              </a:solidFill>
              <a:ln w="12700">
                <a:solidFill>
                  <a:srgbClr val="333333"/>
                </a:solidFill>
                <a:prstDash val="solid"/>
              </a:ln>
            </c:spPr>
          </c:dPt>
          <c:dPt>
            <c:idx val="2"/>
            <c:bubble3D val="0"/>
            <c:spPr>
              <a:solidFill>
                <a:srgbClr val="FFFFCC"/>
              </a:solidFill>
              <a:ln w="12700">
                <a:solidFill>
                  <a:srgbClr val="333333"/>
                </a:solidFill>
                <a:prstDash val="solid"/>
              </a:ln>
            </c:spPr>
          </c:dPt>
          <c:dPt>
            <c:idx val="3"/>
            <c:bubble3D val="0"/>
            <c:spPr>
              <a:solidFill>
                <a:srgbClr val="CCFFFF"/>
              </a:solidFill>
              <a:ln w="12700">
                <a:solidFill>
                  <a:srgbClr val="333333"/>
                </a:solidFill>
                <a:prstDash val="solid"/>
              </a:ln>
            </c:spPr>
          </c:dPt>
          <c:dPt>
            <c:idx val="4"/>
            <c:bubble3D val="0"/>
            <c:spPr>
              <a:solidFill>
                <a:srgbClr val="660066"/>
              </a:solidFill>
              <a:ln w="12700">
                <a:solidFill>
                  <a:srgbClr val="333333"/>
                </a:solidFill>
                <a:prstDash val="solid"/>
              </a:ln>
            </c:spPr>
          </c:dPt>
          <c:cat>
            <c:strRef>
              <c:f>'[SurveySummary_07232012.xls]Question 7'!$A$4:$A$8</c:f>
              <c:strCache>
                <c:ptCount val="5"/>
                <c:pt idx="0">
                  <c:v>Daily</c:v>
                </c:pt>
                <c:pt idx="1">
                  <c:v>Weekly</c:v>
                </c:pt>
                <c:pt idx="2">
                  <c:v>Monthly</c:v>
                </c:pt>
                <c:pt idx="3">
                  <c:v>Occasionally</c:v>
                </c:pt>
                <c:pt idx="4">
                  <c:v>Never</c:v>
                </c:pt>
              </c:strCache>
            </c:strRef>
          </c:cat>
          <c:val>
            <c:numRef>
              <c:f>'[SurveySummary_07232012.xls]Question 7'!$C$4:$C$8</c:f>
              <c:numCache>
                <c:formatCode>0.0%</c:formatCode>
                <c:ptCount val="5"/>
                <c:pt idx="0">
                  <c:v>0.92599999999999993</c:v>
                </c:pt>
                <c:pt idx="1">
                  <c:v>5.0000000000000031E-2</c:v>
                </c:pt>
                <c:pt idx="2">
                  <c:v>8.0000000000000158E-3</c:v>
                </c:pt>
                <c:pt idx="3">
                  <c:v>1.7000000000000019E-2</c:v>
                </c:pt>
                <c:pt idx="4">
                  <c:v>0</c:v>
                </c:pt>
              </c:numCache>
            </c:numRef>
          </c:val>
        </c:ser>
        <c:dLbls>
          <c:showLegendKey val="0"/>
          <c:showVal val="0"/>
          <c:showCatName val="0"/>
          <c:showSerName val="0"/>
          <c:showPercent val="0"/>
          <c:showBubbleSize val="0"/>
          <c:showLeaderLines val="1"/>
        </c:dLbls>
        <c:firstSliceAng val="0"/>
      </c:pieChart>
      <c:spPr>
        <a:solidFill>
          <a:srgbClr val="EEEEEE"/>
        </a:solidFill>
        <a:ln w="25400">
          <a:noFill/>
        </a:ln>
      </c:spPr>
    </c:plotArea>
    <c:legend>
      <c:legendPos val="r"/>
      <c:legendEntry>
        <c:idx val="4"/>
        <c:delete val="1"/>
      </c:legendEntry>
      <c:layout>
        <c:manualLayout>
          <c:xMode val="edge"/>
          <c:yMode val="edge"/>
          <c:x val="0.65738342178593256"/>
          <c:y val="0.53559393211441864"/>
          <c:w val="0.20498701228237967"/>
          <c:h val="0.34792330619689532"/>
        </c:manualLayout>
      </c:layout>
      <c:overlay val="0"/>
      <c:spPr>
        <a:solidFill>
          <a:srgbClr val="FFFFFF"/>
        </a:solidFill>
        <a:ln w="3175">
          <a:solidFill>
            <a:srgbClr val="333333"/>
          </a:solidFill>
          <a:prstDash val="solid"/>
        </a:ln>
      </c:spPr>
      <c:txPr>
        <a:bodyPr/>
        <a:lstStyle/>
        <a:p>
          <a:pPr>
            <a:defRPr sz="845" b="0" i="0" u="none" strike="noStrike" baseline="0">
              <a:solidFill>
                <a:srgbClr val="333333"/>
              </a:solidFill>
              <a:latin typeface="Microsoft Sans Serif"/>
              <a:ea typeface="Microsoft Sans Serif"/>
              <a:cs typeface="Microsoft Sans Serif"/>
            </a:defRPr>
          </a:pPr>
          <a:endParaRPr lang="en-US"/>
        </a:p>
      </c:txPr>
    </c:legend>
    <c:plotVisOnly val="1"/>
    <c:dispBlanksAs val="zero"/>
    <c:showDLblsOverMax val="0"/>
  </c:chart>
  <c:spPr>
    <a:solidFill>
      <a:srgbClr val="EEEEEE"/>
    </a:solidFill>
    <a:ln w="3175">
      <a:solidFill>
        <a:srgbClr val="333333"/>
      </a:solidFill>
      <a:prstDash val="solid"/>
    </a:ln>
  </c:spPr>
  <c:txPr>
    <a:bodyPr/>
    <a:lstStyle/>
    <a:p>
      <a:pPr>
        <a:defRPr sz="1000" b="0" i="0" u="none" strike="noStrike" baseline="0">
          <a:solidFill>
            <a:srgbClr val="333333"/>
          </a:solidFill>
          <a:latin typeface="Microsoft Sans Serif"/>
          <a:ea typeface="Microsoft Sans Serif"/>
          <a:cs typeface="Microsoft Sans Serif"/>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333333"/>
                </a:solidFill>
                <a:latin typeface="Arial" pitchFamily="34" charset="0"/>
                <a:ea typeface="Microsoft Sans Serif"/>
                <a:cs typeface="Arial" pitchFamily="34" charset="0"/>
              </a:defRPr>
            </a:pPr>
            <a:r>
              <a:rPr lang="en-GB" sz="1200">
                <a:latin typeface="Arial" pitchFamily="34" charset="0"/>
                <a:cs typeface="Arial" pitchFamily="34" charset="0"/>
              </a:rPr>
              <a:t>Activities</a:t>
            </a:r>
            <a:r>
              <a:rPr lang="en-GB" sz="1200" baseline="0">
                <a:latin typeface="Arial" pitchFamily="34" charset="0"/>
                <a:cs typeface="Arial" pitchFamily="34" charset="0"/>
              </a:rPr>
              <a:t> on the </a:t>
            </a:r>
            <a:r>
              <a:rPr lang="en-GB" sz="1200">
                <a:latin typeface="Arial" pitchFamily="34" charset="0"/>
                <a:cs typeface="Arial" pitchFamily="34" charset="0"/>
              </a:rPr>
              <a:t>Internet</a:t>
            </a:r>
          </a:p>
        </c:rich>
      </c:tx>
      <c:layout>
        <c:manualLayout>
          <c:xMode val="edge"/>
          <c:yMode val="edge"/>
          <c:x val="0.26134856568621667"/>
          <c:y val="5.3619905775376377E-2"/>
        </c:manualLayout>
      </c:layout>
      <c:overlay val="0"/>
      <c:spPr>
        <a:noFill/>
        <a:ln w="25400">
          <a:noFill/>
        </a:ln>
      </c:spPr>
    </c:title>
    <c:autoTitleDeleted val="0"/>
    <c:plotArea>
      <c:layout>
        <c:manualLayout>
          <c:layoutTarget val="inner"/>
          <c:xMode val="edge"/>
          <c:yMode val="edge"/>
          <c:x val="0.12152798381887447"/>
          <c:y val="0.18235320305779418"/>
          <c:w val="0.85416811484123156"/>
          <c:h val="0.53235370570097773"/>
        </c:manualLayout>
      </c:layout>
      <c:barChart>
        <c:barDir val="col"/>
        <c:grouping val="clustered"/>
        <c:varyColors val="0"/>
        <c:ser>
          <c:idx val="0"/>
          <c:order val="0"/>
          <c:spPr>
            <a:solidFill>
              <a:srgbClr val="9999FF"/>
            </a:solidFill>
            <a:ln w="12700">
              <a:solidFill>
                <a:srgbClr val="333333"/>
              </a:solidFill>
              <a:prstDash val="solid"/>
            </a:ln>
          </c:spPr>
          <c:invertIfNegative val="0"/>
          <c:cat>
            <c:strRef>
              <c:f>'[SurveySummary_07232012.xls]Question 8'!$A$4:$A$10</c:f>
              <c:strCache>
                <c:ptCount val="7"/>
                <c:pt idx="0">
                  <c:v>games</c:v>
                </c:pt>
                <c:pt idx="1">
                  <c:v>entertainment</c:v>
                </c:pt>
                <c:pt idx="2">
                  <c:v>shop</c:v>
                </c:pt>
                <c:pt idx="3">
                  <c:v>chat</c:v>
                </c:pt>
                <c:pt idx="4">
                  <c:v>read news</c:v>
                </c:pt>
                <c:pt idx="5">
                  <c:v>research</c:v>
                </c:pt>
                <c:pt idx="6">
                  <c:v>email</c:v>
                </c:pt>
              </c:strCache>
            </c:strRef>
          </c:cat>
          <c:val>
            <c:numRef>
              <c:f>'[SurveySummary_07232012.xls]Question 8'!$C$4:$C$10</c:f>
              <c:numCache>
                <c:formatCode>0.0%</c:formatCode>
                <c:ptCount val="7"/>
                <c:pt idx="0">
                  <c:v>0.18300000000000022</c:v>
                </c:pt>
                <c:pt idx="1">
                  <c:v>0.47500000000000031</c:v>
                </c:pt>
                <c:pt idx="2">
                  <c:v>0.50800000000000001</c:v>
                </c:pt>
                <c:pt idx="3">
                  <c:v>0.66700000000000115</c:v>
                </c:pt>
                <c:pt idx="4">
                  <c:v>0.81700000000000061</c:v>
                </c:pt>
                <c:pt idx="5">
                  <c:v>0.93299999999999994</c:v>
                </c:pt>
                <c:pt idx="6">
                  <c:v>0.95000000000000062</c:v>
                </c:pt>
              </c:numCache>
            </c:numRef>
          </c:val>
        </c:ser>
        <c:dLbls>
          <c:showLegendKey val="0"/>
          <c:showVal val="0"/>
          <c:showCatName val="0"/>
          <c:showSerName val="0"/>
          <c:showPercent val="0"/>
          <c:showBubbleSize val="0"/>
        </c:dLbls>
        <c:gapWidth val="150"/>
        <c:axId val="119112064"/>
        <c:axId val="119113600"/>
      </c:barChart>
      <c:catAx>
        <c:axId val="119112064"/>
        <c:scaling>
          <c:orientation val="minMax"/>
        </c:scaling>
        <c:delete val="0"/>
        <c:axPos val="b"/>
        <c:numFmt formatCode="General" sourceLinked="1"/>
        <c:majorTickMark val="out"/>
        <c:minorTickMark val="none"/>
        <c:tickLblPos val="nextTo"/>
        <c:spPr>
          <a:ln w="3175">
            <a:solidFill>
              <a:srgbClr val="333333"/>
            </a:solidFill>
            <a:prstDash val="solid"/>
          </a:ln>
        </c:spPr>
        <c:txPr>
          <a:bodyPr rot="-2700000" vert="horz"/>
          <a:lstStyle/>
          <a:p>
            <a:pPr>
              <a:defRPr sz="1000" b="0" i="0" u="none" strike="noStrike" baseline="0">
                <a:solidFill>
                  <a:srgbClr val="333333"/>
                </a:solidFill>
                <a:latin typeface="Microsoft Sans Serif"/>
                <a:ea typeface="Microsoft Sans Serif"/>
                <a:cs typeface="Microsoft Sans Serif"/>
              </a:defRPr>
            </a:pPr>
            <a:endParaRPr lang="en-US"/>
          </a:p>
        </c:txPr>
        <c:crossAx val="119113600"/>
        <c:crosses val="autoZero"/>
        <c:auto val="1"/>
        <c:lblAlgn val="ctr"/>
        <c:lblOffset val="100"/>
        <c:tickLblSkip val="1"/>
        <c:tickMarkSkip val="1"/>
        <c:noMultiLvlLbl val="0"/>
      </c:catAx>
      <c:valAx>
        <c:axId val="119113600"/>
        <c:scaling>
          <c:orientation val="minMax"/>
        </c:scaling>
        <c:delete val="0"/>
        <c:axPos val="l"/>
        <c:majorGridlines>
          <c:spPr>
            <a:ln w="3175">
              <a:solidFill>
                <a:srgbClr val="333333"/>
              </a:solidFill>
              <a:prstDash val="solid"/>
            </a:ln>
          </c:spPr>
        </c:majorGridlines>
        <c:numFmt formatCode="0.0%" sourceLinked="1"/>
        <c:majorTickMark val="out"/>
        <c:minorTickMark val="none"/>
        <c:tickLblPos val="nextTo"/>
        <c:spPr>
          <a:ln w="3175">
            <a:solidFill>
              <a:srgbClr val="333333"/>
            </a:solidFill>
            <a:prstDash val="solid"/>
          </a:ln>
        </c:spPr>
        <c:txPr>
          <a:bodyPr rot="0" vert="horz"/>
          <a:lstStyle/>
          <a:p>
            <a:pPr>
              <a:defRPr sz="1000" b="0" i="0" u="none" strike="noStrike" baseline="0">
                <a:solidFill>
                  <a:srgbClr val="333333"/>
                </a:solidFill>
                <a:latin typeface="Microsoft Sans Serif"/>
                <a:ea typeface="Microsoft Sans Serif"/>
                <a:cs typeface="Microsoft Sans Serif"/>
              </a:defRPr>
            </a:pPr>
            <a:endParaRPr lang="en-US"/>
          </a:p>
        </c:txPr>
        <c:crossAx val="119112064"/>
        <c:crossesAt val="1"/>
        <c:crossBetween val="between"/>
      </c:valAx>
      <c:spPr>
        <a:solidFill>
          <a:srgbClr val="EEEEEE"/>
        </a:solidFill>
        <a:ln w="25400">
          <a:noFill/>
        </a:ln>
      </c:spPr>
    </c:plotArea>
    <c:plotVisOnly val="1"/>
    <c:dispBlanksAs val="gap"/>
    <c:showDLblsOverMax val="0"/>
  </c:chart>
  <c:spPr>
    <a:solidFill>
      <a:srgbClr val="EEEEEE"/>
    </a:solidFill>
    <a:ln w="3175">
      <a:solidFill>
        <a:srgbClr val="333333"/>
      </a:solidFill>
      <a:prstDash val="solid"/>
    </a:ln>
  </c:spPr>
  <c:txPr>
    <a:bodyPr/>
    <a:lstStyle/>
    <a:p>
      <a:pPr>
        <a:defRPr sz="1000" b="0" i="0" u="none" strike="noStrike" baseline="0">
          <a:solidFill>
            <a:srgbClr val="333333"/>
          </a:solidFill>
          <a:latin typeface="Microsoft Sans Serif"/>
          <a:ea typeface="Microsoft Sans Serif"/>
          <a:cs typeface="Microsoft Sans Serif"/>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GB"/>
              <a:t>Usability Response Distribution</a:t>
            </a:r>
          </a:p>
        </c:rich>
      </c:tx>
      <c:overlay val="0"/>
    </c:title>
    <c:autoTitleDeleted val="0"/>
    <c:plotArea>
      <c:layout/>
      <c:barChart>
        <c:barDir val="col"/>
        <c:grouping val="clustered"/>
        <c:varyColors val="0"/>
        <c:ser>
          <c:idx val="0"/>
          <c:order val="0"/>
          <c:invertIfNegative val="0"/>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showLegendKey val="0"/>
            <c:showVal val="0"/>
            <c:showCatName val="0"/>
            <c:showSerName val="0"/>
            <c:showPercent val="0"/>
            <c:showBubbleSize val="0"/>
          </c:dLbls>
          <c:cat>
            <c:strRef>
              <c:f>'[SummaryNumeric.xls]USAB NEW HISTOGRAM '!$D$2:$D$7</c:f>
              <c:strCache>
                <c:ptCount val="5"/>
                <c:pt idx="0">
                  <c:v>Strongly Disagree</c:v>
                </c:pt>
                <c:pt idx="4">
                  <c:v>Strongly Agree</c:v>
                </c:pt>
              </c:strCache>
            </c:strRef>
          </c:cat>
          <c:val>
            <c:numRef>
              <c:f>'[SummaryNumeric.xls]USAB NEW HISTOGRAM '!$E$2:$E$7</c:f>
              <c:numCache>
                <c:formatCode>General</c:formatCode>
                <c:ptCount val="6"/>
                <c:pt idx="0">
                  <c:v>2</c:v>
                </c:pt>
                <c:pt idx="1">
                  <c:v>16</c:v>
                </c:pt>
                <c:pt idx="2">
                  <c:v>103</c:v>
                </c:pt>
                <c:pt idx="3">
                  <c:v>423</c:v>
                </c:pt>
                <c:pt idx="4">
                  <c:v>188</c:v>
                </c:pt>
              </c:numCache>
            </c:numRef>
          </c:val>
        </c:ser>
        <c:dLbls>
          <c:showLegendKey val="0"/>
          <c:showVal val="0"/>
          <c:showCatName val="0"/>
          <c:showSerName val="0"/>
          <c:showPercent val="0"/>
          <c:showBubbleSize val="0"/>
        </c:dLbls>
        <c:gapWidth val="0"/>
        <c:axId val="127818752"/>
        <c:axId val="128459520"/>
      </c:barChart>
      <c:catAx>
        <c:axId val="127818752"/>
        <c:scaling>
          <c:orientation val="minMax"/>
        </c:scaling>
        <c:delete val="0"/>
        <c:axPos val="b"/>
        <c:majorTickMark val="none"/>
        <c:minorTickMark val="none"/>
        <c:tickLblPos val="nextTo"/>
        <c:crossAx val="128459520"/>
        <c:crosses val="autoZero"/>
        <c:auto val="1"/>
        <c:lblAlgn val="ctr"/>
        <c:lblOffset val="100"/>
        <c:noMultiLvlLbl val="0"/>
      </c:catAx>
      <c:valAx>
        <c:axId val="128459520"/>
        <c:scaling>
          <c:orientation val="minMax"/>
        </c:scaling>
        <c:delete val="0"/>
        <c:axPos val="l"/>
        <c:title>
          <c:tx>
            <c:rich>
              <a:bodyPr/>
              <a:lstStyle/>
              <a:p>
                <a:pPr>
                  <a:defRPr/>
                </a:pPr>
                <a:r>
                  <a:rPr lang="en-GB"/>
                  <a:t>Number of responses</a:t>
                </a:r>
              </a:p>
            </c:rich>
          </c:tx>
          <c:overlay val="0"/>
        </c:title>
        <c:numFmt formatCode="General" sourceLinked="1"/>
        <c:majorTickMark val="out"/>
        <c:minorTickMark val="none"/>
        <c:tickLblPos val="nextTo"/>
        <c:crossAx val="12781875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Trust Response Distribution</a:t>
            </a:r>
          </a:p>
        </c:rich>
      </c:tx>
      <c:overlay val="0"/>
    </c:title>
    <c:autoTitleDeleted val="0"/>
    <c:plotArea>
      <c:layout/>
      <c:barChart>
        <c:barDir val="col"/>
        <c:grouping val="clustered"/>
        <c:varyColors val="0"/>
        <c:ser>
          <c:idx val="0"/>
          <c:order val="0"/>
          <c:invertIfNegative val="0"/>
          <c:dLbls>
            <c:showLegendKey val="0"/>
            <c:showVal val="1"/>
            <c:showCatName val="0"/>
            <c:showSerName val="0"/>
            <c:showPercent val="0"/>
            <c:showBubbleSize val="0"/>
            <c:showLeaderLines val="0"/>
          </c:dLbls>
          <c:cat>
            <c:strRef>
              <c:f>'[SummaryNumeric.xls]TRUS NEW HISTOGRAM'!$D$4:$D$9</c:f>
              <c:strCache>
                <c:ptCount val="5"/>
                <c:pt idx="0">
                  <c:v>Strongly Disagree</c:v>
                </c:pt>
                <c:pt idx="4">
                  <c:v>Strongly Agree</c:v>
                </c:pt>
              </c:strCache>
            </c:strRef>
          </c:cat>
          <c:val>
            <c:numRef>
              <c:f>'[SummaryNumeric.xls]TRUS NEW HISTOGRAM'!$E$4:$E$9</c:f>
              <c:numCache>
                <c:formatCode>General</c:formatCode>
                <c:ptCount val="6"/>
                <c:pt idx="0">
                  <c:v>3</c:v>
                </c:pt>
                <c:pt idx="1">
                  <c:v>70</c:v>
                </c:pt>
                <c:pt idx="2">
                  <c:v>272</c:v>
                </c:pt>
                <c:pt idx="3">
                  <c:v>299</c:v>
                </c:pt>
                <c:pt idx="4">
                  <c:v>88</c:v>
                </c:pt>
              </c:numCache>
            </c:numRef>
          </c:val>
        </c:ser>
        <c:dLbls>
          <c:showLegendKey val="0"/>
          <c:showVal val="0"/>
          <c:showCatName val="0"/>
          <c:showSerName val="0"/>
          <c:showPercent val="0"/>
          <c:showBubbleSize val="0"/>
        </c:dLbls>
        <c:gapWidth val="0"/>
        <c:axId val="135737344"/>
        <c:axId val="193721088"/>
      </c:barChart>
      <c:catAx>
        <c:axId val="135737344"/>
        <c:scaling>
          <c:orientation val="minMax"/>
        </c:scaling>
        <c:delete val="0"/>
        <c:axPos val="b"/>
        <c:majorTickMark val="none"/>
        <c:minorTickMark val="none"/>
        <c:tickLblPos val="nextTo"/>
        <c:crossAx val="193721088"/>
        <c:crosses val="autoZero"/>
        <c:auto val="1"/>
        <c:lblAlgn val="ctr"/>
        <c:lblOffset val="100"/>
        <c:noMultiLvlLbl val="0"/>
      </c:catAx>
      <c:valAx>
        <c:axId val="193721088"/>
        <c:scaling>
          <c:orientation val="minMax"/>
        </c:scaling>
        <c:delete val="0"/>
        <c:axPos val="l"/>
        <c:title>
          <c:tx>
            <c:rich>
              <a:bodyPr/>
              <a:lstStyle/>
              <a:p>
                <a:pPr>
                  <a:defRPr/>
                </a:pPr>
                <a:r>
                  <a:rPr lang="en-GB"/>
                  <a:t>Number of responses</a:t>
                </a:r>
              </a:p>
            </c:rich>
          </c:tx>
          <c:overlay val="0"/>
        </c:title>
        <c:numFmt formatCode="General" sourceLinked="1"/>
        <c:majorTickMark val="out"/>
        <c:minorTickMark val="none"/>
        <c:tickLblPos val="nextTo"/>
        <c:crossAx val="13573734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GB"/>
              <a:t>Bivirate Plot </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24016975990176331"/>
                  <c:y val="-6.4515370417280074E-2"/>
                </c:manualLayout>
              </c:layout>
              <c:tx>
                <c:rich>
                  <a:bodyPr/>
                  <a:lstStyle/>
                  <a:p>
                    <a:pPr>
                      <a:defRPr/>
                    </a:pPr>
                    <a:r>
                      <a:rPr lang="en-GB" sz="1200" b="1" baseline="0">
                        <a:latin typeface="Arial" pitchFamily="34" charset="0"/>
                        <a:cs typeface="Arial" pitchFamily="34" charset="0"/>
                      </a:rPr>
                      <a:t>y = 0.7681x + 0.4469
R² = 0.3567</a:t>
                    </a:r>
                    <a:endParaRPr lang="en-GB" sz="1200" b="1">
                      <a:latin typeface="Arial" pitchFamily="34" charset="0"/>
                      <a:cs typeface="Arial" pitchFamily="34" charset="0"/>
                    </a:endParaRPr>
                  </a:p>
                </c:rich>
              </c:tx>
              <c:numFmt formatCode="General" sourceLinked="0"/>
            </c:trendlineLbl>
          </c:trendline>
          <c:xVal>
            <c:numRef>
              <c:f>[SummaryNumeric.xls]MANIPULATED!$N$3:$N$124</c:f>
              <c:numCache>
                <c:formatCode>General</c:formatCode>
                <c:ptCount val="122"/>
                <c:pt idx="0">
                  <c:v>4.7</c:v>
                </c:pt>
                <c:pt idx="1">
                  <c:v>4</c:v>
                </c:pt>
                <c:pt idx="2">
                  <c:v>4.8</c:v>
                </c:pt>
                <c:pt idx="3">
                  <c:v>4.5999999999999996</c:v>
                </c:pt>
                <c:pt idx="4">
                  <c:v>3.5</c:v>
                </c:pt>
                <c:pt idx="5">
                  <c:v>4</c:v>
                </c:pt>
                <c:pt idx="6">
                  <c:v>4.4000000000000004</c:v>
                </c:pt>
                <c:pt idx="7">
                  <c:v>4.8</c:v>
                </c:pt>
                <c:pt idx="8">
                  <c:v>4.5999999999999996</c:v>
                </c:pt>
                <c:pt idx="9">
                  <c:v>4.3</c:v>
                </c:pt>
                <c:pt idx="10">
                  <c:v>4.9000000000000004</c:v>
                </c:pt>
                <c:pt idx="11">
                  <c:v>4.7</c:v>
                </c:pt>
                <c:pt idx="12">
                  <c:v>5</c:v>
                </c:pt>
                <c:pt idx="13">
                  <c:v>4.2</c:v>
                </c:pt>
                <c:pt idx="14">
                  <c:v>4.5</c:v>
                </c:pt>
                <c:pt idx="15">
                  <c:v>4.2</c:v>
                </c:pt>
                <c:pt idx="16">
                  <c:v>4.2</c:v>
                </c:pt>
                <c:pt idx="17">
                  <c:v>4.3</c:v>
                </c:pt>
                <c:pt idx="18">
                  <c:v>4.9000000000000004</c:v>
                </c:pt>
                <c:pt idx="19">
                  <c:v>4.5</c:v>
                </c:pt>
                <c:pt idx="20">
                  <c:v>4.5</c:v>
                </c:pt>
                <c:pt idx="21">
                  <c:v>4.2</c:v>
                </c:pt>
                <c:pt idx="22">
                  <c:v>3.9</c:v>
                </c:pt>
                <c:pt idx="23">
                  <c:v>3.4</c:v>
                </c:pt>
                <c:pt idx="24">
                  <c:v>3.5</c:v>
                </c:pt>
                <c:pt idx="25">
                  <c:v>4.5</c:v>
                </c:pt>
                <c:pt idx="26">
                  <c:v>4.2</c:v>
                </c:pt>
                <c:pt idx="27">
                  <c:v>4.0999999999999996</c:v>
                </c:pt>
                <c:pt idx="28">
                  <c:v>4.8</c:v>
                </c:pt>
                <c:pt idx="29">
                  <c:v>4.0999999999999996</c:v>
                </c:pt>
                <c:pt idx="30">
                  <c:v>3.5</c:v>
                </c:pt>
                <c:pt idx="31">
                  <c:v>2.9</c:v>
                </c:pt>
                <c:pt idx="32">
                  <c:v>4.9000000000000004</c:v>
                </c:pt>
                <c:pt idx="33">
                  <c:v>4.7</c:v>
                </c:pt>
                <c:pt idx="34">
                  <c:v>4</c:v>
                </c:pt>
                <c:pt idx="35">
                  <c:v>3.2</c:v>
                </c:pt>
                <c:pt idx="36">
                  <c:v>3.6</c:v>
                </c:pt>
                <c:pt idx="37">
                  <c:v>4.7</c:v>
                </c:pt>
                <c:pt idx="38">
                  <c:v>4.8</c:v>
                </c:pt>
                <c:pt idx="39">
                  <c:v>3.5</c:v>
                </c:pt>
                <c:pt idx="40">
                  <c:v>3.9</c:v>
                </c:pt>
                <c:pt idx="41">
                  <c:v>4.3</c:v>
                </c:pt>
                <c:pt idx="42">
                  <c:v>4</c:v>
                </c:pt>
                <c:pt idx="43">
                  <c:v>4.8</c:v>
                </c:pt>
                <c:pt idx="44">
                  <c:v>4.5</c:v>
                </c:pt>
                <c:pt idx="45">
                  <c:v>4</c:v>
                </c:pt>
                <c:pt idx="46">
                  <c:v>4.8</c:v>
                </c:pt>
                <c:pt idx="47">
                  <c:v>2.6</c:v>
                </c:pt>
                <c:pt idx="48">
                  <c:v>4.5</c:v>
                </c:pt>
                <c:pt idx="49">
                  <c:v>4.3</c:v>
                </c:pt>
                <c:pt idx="50">
                  <c:v>3.9</c:v>
                </c:pt>
                <c:pt idx="51">
                  <c:v>4.3</c:v>
                </c:pt>
                <c:pt idx="52">
                  <c:v>4</c:v>
                </c:pt>
                <c:pt idx="53">
                  <c:v>4.4000000000000004</c:v>
                </c:pt>
                <c:pt idx="54">
                  <c:v>3.6</c:v>
                </c:pt>
                <c:pt idx="55">
                  <c:v>3.9</c:v>
                </c:pt>
                <c:pt idx="56">
                  <c:v>4</c:v>
                </c:pt>
                <c:pt idx="57">
                  <c:v>3.8</c:v>
                </c:pt>
                <c:pt idx="58">
                  <c:v>3.3</c:v>
                </c:pt>
                <c:pt idx="59">
                  <c:v>4</c:v>
                </c:pt>
                <c:pt idx="60">
                  <c:v>4.0999999999999996</c:v>
                </c:pt>
                <c:pt idx="61">
                  <c:v>4.2</c:v>
                </c:pt>
                <c:pt idx="62">
                  <c:v>4.0999999999999996</c:v>
                </c:pt>
                <c:pt idx="63">
                  <c:v>4.7</c:v>
                </c:pt>
                <c:pt idx="64">
                  <c:v>4.5999999999999996</c:v>
                </c:pt>
                <c:pt idx="65">
                  <c:v>3.4</c:v>
                </c:pt>
                <c:pt idx="66">
                  <c:v>3.9</c:v>
                </c:pt>
                <c:pt idx="67">
                  <c:v>5</c:v>
                </c:pt>
                <c:pt idx="68">
                  <c:v>3.5</c:v>
                </c:pt>
                <c:pt idx="69">
                  <c:v>3.9</c:v>
                </c:pt>
                <c:pt idx="70">
                  <c:v>4.3</c:v>
                </c:pt>
                <c:pt idx="71">
                  <c:v>4.8</c:v>
                </c:pt>
                <c:pt idx="72">
                  <c:v>3.1</c:v>
                </c:pt>
                <c:pt idx="73">
                  <c:v>4.4000000000000004</c:v>
                </c:pt>
                <c:pt idx="74">
                  <c:v>1.8</c:v>
                </c:pt>
                <c:pt idx="75">
                  <c:v>4.3</c:v>
                </c:pt>
                <c:pt idx="76">
                  <c:v>4.5</c:v>
                </c:pt>
                <c:pt idx="77">
                  <c:v>4.0999999999999996</c:v>
                </c:pt>
                <c:pt idx="78">
                  <c:v>4</c:v>
                </c:pt>
                <c:pt idx="79">
                  <c:v>3.2</c:v>
                </c:pt>
                <c:pt idx="80">
                  <c:v>4</c:v>
                </c:pt>
                <c:pt idx="81">
                  <c:v>5</c:v>
                </c:pt>
                <c:pt idx="82">
                  <c:v>4.0999999999999996</c:v>
                </c:pt>
                <c:pt idx="83">
                  <c:v>4.2</c:v>
                </c:pt>
                <c:pt idx="84">
                  <c:v>3.3</c:v>
                </c:pt>
                <c:pt idx="85">
                  <c:v>4.4000000000000004</c:v>
                </c:pt>
                <c:pt idx="86">
                  <c:v>4.5</c:v>
                </c:pt>
                <c:pt idx="87">
                  <c:v>4.3</c:v>
                </c:pt>
                <c:pt idx="88">
                  <c:v>3.9</c:v>
                </c:pt>
                <c:pt idx="89">
                  <c:v>4.9000000000000004</c:v>
                </c:pt>
                <c:pt idx="90">
                  <c:v>4.3</c:v>
                </c:pt>
                <c:pt idx="91">
                  <c:v>4.7</c:v>
                </c:pt>
                <c:pt idx="92">
                  <c:v>4.2</c:v>
                </c:pt>
                <c:pt idx="93">
                  <c:v>5</c:v>
                </c:pt>
                <c:pt idx="94">
                  <c:v>3.6</c:v>
                </c:pt>
                <c:pt idx="95">
                  <c:v>4.5</c:v>
                </c:pt>
                <c:pt idx="96">
                  <c:v>3.7</c:v>
                </c:pt>
                <c:pt idx="97">
                  <c:v>3.4</c:v>
                </c:pt>
                <c:pt idx="98">
                  <c:v>3</c:v>
                </c:pt>
                <c:pt idx="99">
                  <c:v>5</c:v>
                </c:pt>
                <c:pt idx="100">
                  <c:v>3.8</c:v>
                </c:pt>
                <c:pt idx="101">
                  <c:v>4.9000000000000004</c:v>
                </c:pt>
                <c:pt idx="102">
                  <c:v>3.4</c:v>
                </c:pt>
                <c:pt idx="103">
                  <c:v>4</c:v>
                </c:pt>
                <c:pt idx="104">
                  <c:v>4.4000000000000004</c:v>
                </c:pt>
                <c:pt idx="105">
                  <c:v>4.7</c:v>
                </c:pt>
                <c:pt idx="106">
                  <c:v>3.9</c:v>
                </c:pt>
                <c:pt idx="107">
                  <c:v>4.0999999999999996</c:v>
                </c:pt>
                <c:pt idx="108">
                  <c:v>3.9</c:v>
                </c:pt>
                <c:pt idx="109">
                  <c:v>3.5</c:v>
                </c:pt>
                <c:pt idx="110">
                  <c:v>4</c:v>
                </c:pt>
                <c:pt idx="111">
                  <c:v>4</c:v>
                </c:pt>
                <c:pt idx="112">
                  <c:v>1.5</c:v>
                </c:pt>
                <c:pt idx="113">
                  <c:v>4.7</c:v>
                </c:pt>
                <c:pt idx="114">
                  <c:v>4</c:v>
                </c:pt>
                <c:pt idx="115">
                  <c:v>4</c:v>
                </c:pt>
                <c:pt idx="116">
                  <c:v>3.1</c:v>
                </c:pt>
                <c:pt idx="117">
                  <c:v>3.8</c:v>
                </c:pt>
                <c:pt idx="118">
                  <c:v>4</c:v>
                </c:pt>
                <c:pt idx="119">
                  <c:v>4</c:v>
                </c:pt>
                <c:pt idx="120">
                  <c:v>4.5999999999999996</c:v>
                </c:pt>
                <c:pt idx="121">
                  <c:v>4.9000000000000004</c:v>
                </c:pt>
              </c:numCache>
            </c:numRef>
          </c:xVal>
          <c:yVal>
            <c:numRef>
              <c:f>[SummaryNumeric.xls]MANIPULATED!$O$3:$O$124</c:f>
              <c:numCache>
                <c:formatCode>General</c:formatCode>
                <c:ptCount val="122"/>
                <c:pt idx="0">
                  <c:v>3.4</c:v>
                </c:pt>
                <c:pt idx="1">
                  <c:v>4</c:v>
                </c:pt>
                <c:pt idx="2">
                  <c:v>4.7</c:v>
                </c:pt>
                <c:pt idx="3">
                  <c:v>4.5</c:v>
                </c:pt>
                <c:pt idx="4">
                  <c:v>3.1</c:v>
                </c:pt>
                <c:pt idx="5">
                  <c:v>4</c:v>
                </c:pt>
                <c:pt idx="6">
                  <c:v>3.2</c:v>
                </c:pt>
                <c:pt idx="7">
                  <c:v>2.1</c:v>
                </c:pt>
                <c:pt idx="8">
                  <c:v>4.0999999999999996</c:v>
                </c:pt>
                <c:pt idx="9">
                  <c:v>4.3</c:v>
                </c:pt>
                <c:pt idx="10">
                  <c:v>4.8</c:v>
                </c:pt>
                <c:pt idx="11">
                  <c:v>4.4000000000000004</c:v>
                </c:pt>
                <c:pt idx="12">
                  <c:v>5</c:v>
                </c:pt>
                <c:pt idx="13">
                  <c:v>3.7</c:v>
                </c:pt>
                <c:pt idx="14">
                  <c:v>4.4000000000000004</c:v>
                </c:pt>
                <c:pt idx="15">
                  <c:v>3.7</c:v>
                </c:pt>
                <c:pt idx="16">
                  <c:v>4.3</c:v>
                </c:pt>
                <c:pt idx="17">
                  <c:v>4.0999999999999996</c:v>
                </c:pt>
                <c:pt idx="18">
                  <c:v>4.5999999999999996</c:v>
                </c:pt>
                <c:pt idx="19">
                  <c:v>4.2</c:v>
                </c:pt>
                <c:pt idx="20">
                  <c:v>4.5999999999999996</c:v>
                </c:pt>
                <c:pt idx="21">
                  <c:v>3.4</c:v>
                </c:pt>
                <c:pt idx="22">
                  <c:v>3.2</c:v>
                </c:pt>
                <c:pt idx="23">
                  <c:v>3.2</c:v>
                </c:pt>
                <c:pt idx="24">
                  <c:v>1.6</c:v>
                </c:pt>
                <c:pt idx="25">
                  <c:v>3.9</c:v>
                </c:pt>
                <c:pt idx="26">
                  <c:v>3.8</c:v>
                </c:pt>
                <c:pt idx="27">
                  <c:v>4.4000000000000004</c:v>
                </c:pt>
                <c:pt idx="28">
                  <c:v>4.4000000000000004</c:v>
                </c:pt>
                <c:pt idx="29">
                  <c:v>2.7</c:v>
                </c:pt>
                <c:pt idx="30">
                  <c:v>3.3</c:v>
                </c:pt>
                <c:pt idx="31">
                  <c:v>2.9</c:v>
                </c:pt>
                <c:pt idx="32">
                  <c:v>3.9</c:v>
                </c:pt>
                <c:pt idx="33">
                  <c:v>4.7</c:v>
                </c:pt>
                <c:pt idx="34">
                  <c:v>2.5</c:v>
                </c:pt>
                <c:pt idx="35">
                  <c:v>2.9</c:v>
                </c:pt>
                <c:pt idx="36">
                  <c:v>4.0999999999999996</c:v>
                </c:pt>
                <c:pt idx="37">
                  <c:v>3.6</c:v>
                </c:pt>
                <c:pt idx="38">
                  <c:v>3.6</c:v>
                </c:pt>
                <c:pt idx="39">
                  <c:v>2.5</c:v>
                </c:pt>
                <c:pt idx="40">
                  <c:v>2.9</c:v>
                </c:pt>
                <c:pt idx="41">
                  <c:v>3.9</c:v>
                </c:pt>
                <c:pt idx="42">
                  <c:v>4.3</c:v>
                </c:pt>
                <c:pt idx="43">
                  <c:v>5</c:v>
                </c:pt>
                <c:pt idx="44">
                  <c:v>4</c:v>
                </c:pt>
                <c:pt idx="45">
                  <c:v>4.5</c:v>
                </c:pt>
                <c:pt idx="46">
                  <c:v>4.5</c:v>
                </c:pt>
                <c:pt idx="47">
                  <c:v>2.6</c:v>
                </c:pt>
                <c:pt idx="48">
                  <c:v>4.0999999999999996</c:v>
                </c:pt>
                <c:pt idx="49">
                  <c:v>3.7</c:v>
                </c:pt>
                <c:pt idx="50">
                  <c:v>3.2</c:v>
                </c:pt>
                <c:pt idx="51">
                  <c:v>3.9</c:v>
                </c:pt>
                <c:pt idx="52">
                  <c:v>3.3</c:v>
                </c:pt>
                <c:pt idx="53">
                  <c:v>4.0999999999999996</c:v>
                </c:pt>
                <c:pt idx="54">
                  <c:v>4.4000000000000004</c:v>
                </c:pt>
                <c:pt idx="55">
                  <c:v>2.4</c:v>
                </c:pt>
                <c:pt idx="56">
                  <c:v>3.8</c:v>
                </c:pt>
                <c:pt idx="57">
                  <c:v>3.5</c:v>
                </c:pt>
                <c:pt idx="58">
                  <c:v>1.9000000000000001</c:v>
                </c:pt>
                <c:pt idx="59">
                  <c:v>3.3</c:v>
                </c:pt>
                <c:pt idx="60">
                  <c:v>3.5</c:v>
                </c:pt>
                <c:pt idx="61">
                  <c:v>3.4</c:v>
                </c:pt>
                <c:pt idx="62">
                  <c:v>2.8</c:v>
                </c:pt>
                <c:pt idx="63">
                  <c:v>4.5</c:v>
                </c:pt>
                <c:pt idx="64">
                  <c:v>4.5999999999999996</c:v>
                </c:pt>
                <c:pt idx="65">
                  <c:v>3</c:v>
                </c:pt>
                <c:pt idx="66">
                  <c:v>3.1</c:v>
                </c:pt>
                <c:pt idx="67">
                  <c:v>3.3</c:v>
                </c:pt>
                <c:pt idx="68">
                  <c:v>2.7</c:v>
                </c:pt>
                <c:pt idx="69">
                  <c:v>2.9</c:v>
                </c:pt>
                <c:pt idx="70">
                  <c:v>2.8</c:v>
                </c:pt>
                <c:pt idx="71">
                  <c:v>4.0999999999999996</c:v>
                </c:pt>
                <c:pt idx="72">
                  <c:v>2.8</c:v>
                </c:pt>
                <c:pt idx="73">
                  <c:v>4.2</c:v>
                </c:pt>
                <c:pt idx="74">
                  <c:v>2</c:v>
                </c:pt>
                <c:pt idx="75">
                  <c:v>2</c:v>
                </c:pt>
                <c:pt idx="76">
                  <c:v>4</c:v>
                </c:pt>
                <c:pt idx="77">
                  <c:v>4.3</c:v>
                </c:pt>
                <c:pt idx="78">
                  <c:v>1.9000000000000001</c:v>
                </c:pt>
                <c:pt idx="79">
                  <c:v>2.9</c:v>
                </c:pt>
                <c:pt idx="80">
                  <c:v>4</c:v>
                </c:pt>
                <c:pt idx="81">
                  <c:v>4.4000000000000004</c:v>
                </c:pt>
                <c:pt idx="82">
                  <c:v>4.0999999999999996</c:v>
                </c:pt>
                <c:pt idx="83">
                  <c:v>4</c:v>
                </c:pt>
                <c:pt idx="84">
                  <c:v>3.2</c:v>
                </c:pt>
                <c:pt idx="85">
                  <c:v>3.2</c:v>
                </c:pt>
                <c:pt idx="86">
                  <c:v>4.4000000000000004</c:v>
                </c:pt>
                <c:pt idx="87">
                  <c:v>3.3</c:v>
                </c:pt>
                <c:pt idx="88">
                  <c:v>2.9</c:v>
                </c:pt>
                <c:pt idx="89">
                  <c:v>5</c:v>
                </c:pt>
                <c:pt idx="90">
                  <c:v>3.1</c:v>
                </c:pt>
                <c:pt idx="91">
                  <c:v>3.2</c:v>
                </c:pt>
                <c:pt idx="92">
                  <c:v>4.5</c:v>
                </c:pt>
                <c:pt idx="93">
                  <c:v>4.8</c:v>
                </c:pt>
                <c:pt idx="94">
                  <c:v>3.8</c:v>
                </c:pt>
                <c:pt idx="95">
                  <c:v>3.2</c:v>
                </c:pt>
                <c:pt idx="96">
                  <c:v>3</c:v>
                </c:pt>
                <c:pt idx="97">
                  <c:v>3.3</c:v>
                </c:pt>
                <c:pt idx="98">
                  <c:v>2.2999999999999998</c:v>
                </c:pt>
                <c:pt idx="99">
                  <c:v>3.5</c:v>
                </c:pt>
                <c:pt idx="100">
                  <c:v>3.9</c:v>
                </c:pt>
                <c:pt idx="101">
                  <c:v>3.4</c:v>
                </c:pt>
                <c:pt idx="102">
                  <c:v>3.2</c:v>
                </c:pt>
                <c:pt idx="103">
                  <c:v>3.6</c:v>
                </c:pt>
                <c:pt idx="104">
                  <c:v>4.5999999999999996</c:v>
                </c:pt>
                <c:pt idx="105">
                  <c:v>4.5999999999999996</c:v>
                </c:pt>
                <c:pt idx="106">
                  <c:v>2.7</c:v>
                </c:pt>
                <c:pt idx="107">
                  <c:v>3.3</c:v>
                </c:pt>
                <c:pt idx="108">
                  <c:v>3.5</c:v>
                </c:pt>
                <c:pt idx="109">
                  <c:v>2.8</c:v>
                </c:pt>
                <c:pt idx="110">
                  <c:v>3.1</c:v>
                </c:pt>
                <c:pt idx="111">
                  <c:v>3.2</c:v>
                </c:pt>
                <c:pt idx="112">
                  <c:v>1.6</c:v>
                </c:pt>
                <c:pt idx="113">
                  <c:v>4.5999999999999996</c:v>
                </c:pt>
                <c:pt idx="114">
                  <c:v>4</c:v>
                </c:pt>
                <c:pt idx="115">
                  <c:v>4</c:v>
                </c:pt>
                <c:pt idx="116">
                  <c:v>4.3</c:v>
                </c:pt>
                <c:pt idx="117">
                  <c:v>4.8</c:v>
                </c:pt>
                <c:pt idx="118">
                  <c:v>3</c:v>
                </c:pt>
                <c:pt idx="119">
                  <c:v>3</c:v>
                </c:pt>
                <c:pt idx="120">
                  <c:v>4.0999999999999996</c:v>
                </c:pt>
                <c:pt idx="121">
                  <c:v>3.8</c:v>
                </c:pt>
              </c:numCache>
            </c:numRef>
          </c:yVal>
          <c:smooth val="0"/>
        </c:ser>
        <c:dLbls>
          <c:showLegendKey val="0"/>
          <c:showVal val="0"/>
          <c:showCatName val="0"/>
          <c:showSerName val="0"/>
          <c:showPercent val="0"/>
          <c:showBubbleSize val="0"/>
        </c:dLbls>
        <c:axId val="39520128"/>
        <c:axId val="39546880"/>
      </c:scatterChart>
      <c:valAx>
        <c:axId val="39520128"/>
        <c:scaling>
          <c:orientation val="minMax"/>
          <c:max val="5.5"/>
          <c:min val="1.5"/>
        </c:scaling>
        <c:delete val="0"/>
        <c:axPos val="b"/>
        <c:title>
          <c:tx>
            <c:rich>
              <a:bodyPr/>
              <a:lstStyle/>
              <a:p>
                <a:pPr>
                  <a:defRPr/>
                </a:pPr>
                <a:r>
                  <a:rPr lang="en-GB" sz="1200">
                    <a:latin typeface="Arial" pitchFamily="34" charset="0"/>
                    <a:cs typeface="Arial" pitchFamily="34" charset="0"/>
                  </a:rPr>
                  <a:t>Usability</a:t>
                </a:r>
              </a:p>
            </c:rich>
          </c:tx>
          <c:overlay val="0"/>
        </c:title>
        <c:numFmt formatCode="General" sourceLinked="1"/>
        <c:majorTickMark val="out"/>
        <c:minorTickMark val="none"/>
        <c:tickLblPos val="nextTo"/>
        <c:crossAx val="39546880"/>
        <c:crosses val="autoZero"/>
        <c:crossBetween val="midCat"/>
      </c:valAx>
      <c:valAx>
        <c:axId val="39546880"/>
        <c:scaling>
          <c:orientation val="minMax"/>
          <c:max val="5.5"/>
          <c:min val="1"/>
        </c:scaling>
        <c:delete val="0"/>
        <c:axPos val="l"/>
        <c:majorGridlines/>
        <c:minorGridlines/>
        <c:title>
          <c:tx>
            <c:rich>
              <a:bodyPr/>
              <a:lstStyle/>
              <a:p>
                <a:pPr>
                  <a:defRPr/>
                </a:pPr>
                <a:r>
                  <a:rPr lang="en-GB" sz="1200">
                    <a:latin typeface="Arial" pitchFamily="34" charset="0"/>
                    <a:cs typeface="Arial" pitchFamily="34" charset="0"/>
                  </a:rPr>
                  <a:t>Trust</a:t>
                </a:r>
              </a:p>
            </c:rich>
          </c:tx>
          <c:overlay val="0"/>
        </c:title>
        <c:numFmt formatCode="General" sourceLinked="1"/>
        <c:majorTickMark val="out"/>
        <c:minorTickMark val="none"/>
        <c:tickLblPos val="nextTo"/>
        <c:crossAx val="395201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B6CB7-0A5E-491F-894C-4D53B2B9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59</Pages>
  <Words>16839</Words>
  <Characters>95988</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UoL Masters Dissertation</vt:lpstr>
    </vt:vector>
  </TitlesOfParts>
  <Company>Laureate Online Education, University of Liverpool M.Sc in IT</Company>
  <LinksUpToDate>false</LinksUpToDate>
  <CharactersWithSpaces>112602</CharactersWithSpaces>
  <SharedDoc>false</SharedDoc>
  <HLinks>
    <vt:vector size="672" baseType="variant">
      <vt:variant>
        <vt:i4>3670128</vt:i4>
      </vt:variant>
      <vt:variant>
        <vt:i4>456</vt:i4>
      </vt:variant>
      <vt:variant>
        <vt:i4>0</vt:i4>
      </vt:variant>
      <vt:variant>
        <vt:i4>5</vt:i4>
      </vt:variant>
      <vt:variant>
        <vt:lpwstr>http://compagno/TROST/info/2005/08/i050809c.htm</vt:lpwstr>
      </vt:variant>
      <vt:variant>
        <vt:lpwstr/>
      </vt:variant>
      <vt:variant>
        <vt:i4>3670129</vt:i4>
      </vt:variant>
      <vt:variant>
        <vt:i4>453</vt:i4>
      </vt:variant>
      <vt:variant>
        <vt:i4>0</vt:i4>
      </vt:variant>
      <vt:variant>
        <vt:i4>5</vt:i4>
      </vt:variant>
      <vt:variant>
        <vt:lpwstr>http://compagno/TROST/info/2005/08/i050809b.htm</vt:lpwstr>
      </vt:variant>
      <vt:variant>
        <vt:lpwstr/>
      </vt:variant>
      <vt:variant>
        <vt:i4>1114142</vt:i4>
      </vt:variant>
      <vt:variant>
        <vt:i4>450</vt:i4>
      </vt:variant>
      <vt:variant>
        <vt:i4>0</vt:i4>
      </vt:variant>
      <vt:variant>
        <vt:i4>5</vt:i4>
      </vt:variant>
      <vt:variant>
        <vt:lpwstr>http://compagno/TROST/info/2005/08/i050803c.htm</vt:lpwstr>
      </vt:variant>
      <vt:variant>
        <vt:lpwstr>Attribution#Attribution</vt:lpwstr>
      </vt:variant>
      <vt:variant>
        <vt:i4>3276832</vt:i4>
      </vt:variant>
      <vt:variant>
        <vt:i4>447</vt:i4>
      </vt:variant>
      <vt:variant>
        <vt:i4>0</vt:i4>
      </vt:variant>
      <vt:variant>
        <vt:i4>5</vt:i4>
      </vt:variant>
      <vt:variant>
        <vt:lpwstr>http://compagno/TROST/info/2005/08/i050803c.htm</vt:lpwstr>
      </vt:variant>
      <vt:variant>
        <vt:lpwstr>Contributors#Contributors</vt:lpwstr>
      </vt:variant>
      <vt:variant>
        <vt:i4>2752568</vt:i4>
      </vt:variant>
      <vt:variant>
        <vt:i4>444</vt:i4>
      </vt:variant>
      <vt:variant>
        <vt:i4>0</vt:i4>
      </vt:variant>
      <vt:variant>
        <vt:i4>5</vt:i4>
      </vt:variant>
      <vt:variant>
        <vt:lpwstr>http://compagno/TROST/info/2005/08/i050803c.htm</vt:lpwstr>
      </vt:variant>
      <vt:variant>
        <vt:lpwstr>References#References</vt:lpwstr>
      </vt:variant>
      <vt:variant>
        <vt:i4>1114115</vt:i4>
      </vt:variant>
      <vt:variant>
        <vt:i4>441</vt:i4>
      </vt:variant>
      <vt:variant>
        <vt:i4>0</vt:i4>
      </vt:variant>
      <vt:variant>
        <vt:i4>5</vt:i4>
      </vt:variant>
      <vt:variant>
        <vt:lpwstr>http://compagno/TROST/info/2005/08/i050803c.htm</vt:lpwstr>
      </vt:variant>
      <vt:variant>
        <vt:lpwstr>Sources#Sources</vt:lpwstr>
      </vt:variant>
      <vt:variant>
        <vt:i4>1638411</vt:i4>
      </vt:variant>
      <vt:variant>
        <vt:i4>438</vt:i4>
      </vt:variant>
      <vt:variant>
        <vt:i4>0</vt:i4>
      </vt:variant>
      <vt:variant>
        <vt:i4>5</vt:i4>
      </vt:variant>
      <vt:variant>
        <vt:lpwstr>http://compagno/TROST/info/2005/08/i050803c.htm</vt:lpwstr>
      </vt:variant>
      <vt:variant>
        <vt:lpwstr>Related_Patterns#Related_Patterns</vt:lpwstr>
      </vt:variant>
      <vt:variant>
        <vt:i4>3538980</vt:i4>
      </vt:variant>
      <vt:variant>
        <vt:i4>435</vt:i4>
      </vt:variant>
      <vt:variant>
        <vt:i4>0</vt:i4>
      </vt:variant>
      <vt:variant>
        <vt:i4>5</vt:i4>
      </vt:variant>
      <vt:variant>
        <vt:lpwstr>http://compagno/TROST/info/2005/08/i050803c.htm</vt:lpwstr>
      </vt:variant>
      <vt:variant>
        <vt:lpwstr>Variants#Variants</vt:lpwstr>
      </vt:variant>
      <vt:variant>
        <vt:i4>327703</vt:i4>
      </vt:variant>
      <vt:variant>
        <vt:i4>432</vt:i4>
      </vt:variant>
      <vt:variant>
        <vt:i4>0</vt:i4>
      </vt:variant>
      <vt:variant>
        <vt:i4>5</vt:i4>
      </vt:variant>
      <vt:variant>
        <vt:lpwstr>http://compagno/TROST/info/2005/08/i050803c.htm</vt:lpwstr>
      </vt:variant>
      <vt:variant>
        <vt:lpwstr>Known_Examples#Known_Examples</vt:lpwstr>
      </vt:variant>
      <vt:variant>
        <vt:i4>1114133</vt:i4>
      </vt:variant>
      <vt:variant>
        <vt:i4>429</vt:i4>
      </vt:variant>
      <vt:variant>
        <vt:i4>0</vt:i4>
      </vt:variant>
      <vt:variant>
        <vt:i4>5</vt:i4>
      </vt:variant>
      <vt:variant>
        <vt:lpwstr>http://compagno/TROST/info/2005/08/i050803c.htm</vt:lpwstr>
      </vt:variant>
      <vt:variant>
        <vt:lpwstr>Usage#Usage</vt:lpwstr>
      </vt:variant>
      <vt:variant>
        <vt:i4>1114115</vt:i4>
      </vt:variant>
      <vt:variant>
        <vt:i4>426</vt:i4>
      </vt:variant>
      <vt:variant>
        <vt:i4>0</vt:i4>
      </vt:variant>
      <vt:variant>
        <vt:i4>5</vt:i4>
      </vt:variant>
      <vt:variant>
        <vt:lpwstr>http://compagno/TROST/info/2005/08/i050803c.htm</vt:lpwstr>
      </vt:variant>
      <vt:variant>
        <vt:lpwstr>Next_Challenges#Next_Challenges</vt:lpwstr>
      </vt:variant>
      <vt:variant>
        <vt:i4>1114115</vt:i4>
      </vt:variant>
      <vt:variant>
        <vt:i4>423</vt:i4>
      </vt:variant>
      <vt:variant>
        <vt:i4>0</vt:i4>
      </vt:variant>
      <vt:variant>
        <vt:i4>5</vt:i4>
      </vt:variant>
      <vt:variant>
        <vt:lpwstr>http://compagno/TROST/info/2005/08/i050803c.htm</vt:lpwstr>
      </vt:variant>
      <vt:variant>
        <vt:lpwstr>Risks#Risks</vt:lpwstr>
      </vt:variant>
      <vt:variant>
        <vt:i4>6619255</vt:i4>
      </vt:variant>
      <vt:variant>
        <vt:i4>420</vt:i4>
      </vt:variant>
      <vt:variant>
        <vt:i4>0</vt:i4>
      </vt:variant>
      <vt:variant>
        <vt:i4>5</vt:i4>
      </vt:variant>
      <vt:variant>
        <vt:lpwstr>http://compagno/TROST/info/2005/08/i050803c.htm</vt:lpwstr>
      </vt:variant>
      <vt:variant>
        <vt:lpwstr>Trade-Offs#Trade-Offs</vt:lpwstr>
      </vt:variant>
      <vt:variant>
        <vt:i4>1114115</vt:i4>
      </vt:variant>
      <vt:variant>
        <vt:i4>417</vt:i4>
      </vt:variant>
      <vt:variant>
        <vt:i4>0</vt:i4>
      </vt:variant>
      <vt:variant>
        <vt:i4>5</vt:i4>
      </vt:variant>
      <vt:variant>
        <vt:lpwstr>http://compagno/TROST/info/2005/08/i050803c.htm</vt:lpwstr>
      </vt:variant>
      <vt:variant>
        <vt:lpwstr>Limitations#Limitations</vt:lpwstr>
      </vt:variant>
      <vt:variant>
        <vt:i4>3538980</vt:i4>
      </vt:variant>
      <vt:variant>
        <vt:i4>414</vt:i4>
      </vt:variant>
      <vt:variant>
        <vt:i4>0</vt:i4>
      </vt:variant>
      <vt:variant>
        <vt:i4>5</vt:i4>
      </vt:variant>
      <vt:variant>
        <vt:lpwstr>http://compagno/TROST/info/2005/08/i050803c.htm</vt:lpwstr>
      </vt:variant>
      <vt:variant>
        <vt:lpwstr>Benefits#Benefits</vt:lpwstr>
      </vt:variant>
      <vt:variant>
        <vt:i4>3932206</vt:i4>
      </vt:variant>
      <vt:variant>
        <vt:i4>411</vt:i4>
      </vt:variant>
      <vt:variant>
        <vt:i4>0</vt:i4>
      </vt:variant>
      <vt:variant>
        <vt:i4>5</vt:i4>
      </vt:variant>
      <vt:variant>
        <vt:lpwstr>http://compagno/TROST/info/2005/08/i050803c.htm</vt:lpwstr>
      </vt:variant>
      <vt:variant>
        <vt:lpwstr>Consequences#Consequences</vt:lpwstr>
      </vt:variant>
      <vt:variant>
        <vt:i4>1114115</vt:i4>
      </vt:variant>
      <vt:variant>
        <vt:i4>408</vt:i4>
      </vt:variant>
      <vt:variant>
        <vt:i4>0</vt:i4>
      </vt:variant>
      <vt:variant>
        <vt:i4>5</vt:i4>
      </vt:variant>
      <vt:variant>
        <vt:lpwstr>http://compagno/TROST/info/2005/08/i050803c.htm</vt:lpwstr>
      </vt:variant>
      <vt:variant>
        <vt:lpwstr>Trustworthiness#Trustworthiness</vt:lpwstr>
      </vt:variant>
      <vt:variant>
        <vt:i4>1114133</vt:i4>
      </vt:variant>
      <vt:variant>
        <vt:i4>405</vt:i4>
      </vt:variant>
      <vt:variant>
        <vt:i4>0</vt:i4>
      </vt:variant>
      <vt:variant>
        <vt:i4>5</vt:i4>
      </vt:variant>
      <vt:variant>
        <vt:lpwstr>http://compagno/TROST/info/2005/08/i050803c.htm</vt:lpwstr>
      </vt:variant>
      <vt:variant>
        <vt:lpwstr>Performance/Scale#Performance/Scale</vt:lpwstr>
      </vt:variant>
      <vt:variant>
        <vt:i4>7274620</vt:i4>
      </vt:variant>
      <vt:variant>
        <vt:i4>402</vt:i4>
      </vt:variant>
      <vt:variant>
        <vt:i4>0</vt:i4>
      </vt:variant>
      <vt:variant>
        <vt:i4>5</vt:i4>
      </vt:variant>
      <vt:variant>
        <vt:lpwstr>http://compagno/TROST/info/2005/08/i050803c.htm</vt:lpwstr>
      </vt:variant>
      <vt:variant>
        <vt:lpwstr>Support/Repair#Support/Repair</vt:lpwstr>
      </vt:variant>
      <vt:variant>
        <vt:i4>1114121</vt:i4>
      </vt:variant>
      <vt:variant>
        <vt:i4>399</vt:i4>
      </vt:variant>
      <vt:variant>
        <vt:i4>0</vt:i4>
      </vt:variant>
      <vt:variant>
        <vt:i4>5</vt:i4>
      </vt:variant>
      <vt:variant>
        <vt:lpwstr>http://compagno/TROST/info/2005/08/i050803c.htm</vt:lpwstr>
      </vt:variant>
      <vt:variant>
        <vt:lpwstr>Usability#Usability</vt:lpwstr>
      </vt:variant>
      <vt:variant>
        <vt:i4>3407910</vt:i4>
      </vt:variant>
      <vt:variant>
        <vt:i4>396</vt:i4>
      </vt:variant>
      <vt:variant>
        <vt:i4>0</vt:i4>
      </vt:variant>
      <vt:variant>
        <vt:i4>5</vt:i4>
      </vt:variant>
      <vt:variant>
        <vt:lpwstr>http://compagno/TROST/info/2005/08/i050803c.htm</vt:lpwstr>
      </vt:variant>
      <vt:variant>
        <vt:lpwstr>Operations#Operations</vt:lpwstr>
      </vt:variant>
      <vt:variant>
        <vt:i4>2359356</vt:i4>
      </vt:variant>
      <vt:variant>
        <vt:i4>393</vt:i4>
      </vt:variant>
      <vt:variant>
        <vt:i4>0</vt:i4>
      </vt:variant>
      <vt:variant>
        <vt:i4>5</vt:i4>
      </vt:variant>
      <vt:variant>
        <vt:lpwstr>http://compagno/TROST/info/2005/08/i050803c.htm</vt:lpwstr>
      </vt:variant>
      <vt:variant>
        <vt:lpwstr>Security#Security</vt:lpwstr>
      </vt:variant>
      <vt:variant>
        <vt:i4>2818110</vt:i4>
      </vt:variant>
      <vt:variant>
        <vt:i4>390</vt:i4>
      </vt:variant>
      <vt:variant>
        <vt:i4>0</vt:i4>
      </vt:variant>
      <vt:variant>
        <vt:i4>5</vt:i4>
      </vt:variant>
      <vt:variant>
        <vt:lpwstr>http://compagno/TROST/info/2005/08/i050803c.htm</vt:lpwstr>
      </vt:variant>
      <vt:variant>
        <vt:lpwstr>Deployment#Deployment</vt:lpwstr>
      </vt:variant>
      <vt:variant>
        <vt:i4>6357093</vt:i4>
      </vt:variant>
      <vt:variant>
        <vt:i4>387</vt:i4>
      </vt:variant>
      <vt:variant>
        <vt:i4>0</vt:i4>
      </vt:variant>
      <vt:variant>
        <vt:i4>5</vt:i4>
      </vt:variant>
      <vt:variant>
        <vt:lpwstr>http://compagno/TROST/info/2005/08/i050803c.htm</vt:lpwstr>
      </vt:variant>
      <vt:variant>
        <vt:lpwstr>Safety/Failure#Safety/Failure</vt:lpwstr>
      </vt:variant>
      <vt:variant>
        <vt:i4>1114135</vt:i4>
      </vt:variant>
      <vt:variant>
        <vt:i4>384</vt:i4>
      </vt:variant>
      <vt:variant>
        <vt:i4>0</vt:i4>
      </vt:variant>
      <vt:variant>
        <vt:i4>5</vt:i4>
      </vt:variant>
      <vt:variant>
        <vt:lpwstr>http://compagno/TROST/info/2005/08/i050803c.htm</vt:lpwstr>
      </vt:variant>
      <vt:variant>
        <vt:lpwstr>Testing#Testing</vt:lpwstr>
      </vt:variant>
      <vt:variant>
        <vt:i4>3604517</vt:i4>
      </vt:variant>
      <vt:variant>
        <vt:i4>381</vt:i4>
      </vt:variant>
      <vt:variant>
        <vt:i4>0</vt:i4>
      </vt:variant>
      <vt:variant>
        <vt:i4>5</vt:i4>
      </vt:variant>
      <vt:variant>
        <vt:lpwstr>http://compagno/TROST/info/2005/08/i050803c.htm</vt:lpwstr>
      </vt:variant>
      <vt:variant>
        <vt:lpwstr>Considerations#Considerations</vt:lpwstr>
      </vt:variant>
      <vt:variant>
        <vt:i4>1114142</vt:i4>
      </vt:variant>
      <vt:variant>
        <vt:i4>378</vt:i4>
      </vt:variant>
      <vt:variant>
        <vt:i4>0</vt:i4>
      </vt:variant>
      <vt:variant>
        <vt:i4>5</vt:i4>
      </vt:variant>
      <vt:variant>
        <vt:lpwstr>http://compagno/TROST/info/2005/08/i050803c.htm</vt:lpwstr>
      </vt:variant>
      <vt:variant>
        <vt:lpwstr>Realization#Realization</vt:lpwstr>
      </vt:variant>
      <vt:variant>
        <vt:i4>3407910</vt:i4>
      </vt:variant>
      <vt:variant>
        <vt:i4>375</vt:i4>
      </vt:variant>
      <vt:variant>
        <vt:i4>0</vt:i4>
      </vt:variant>
      <vt:variant>
        <vt:i4>5</vt:i4>
      </vt:variant>
      <vt:variant>
        <vt:lpwstr>http://compagno/TROST/info/2005/08/i050803c.htm</vt:lpwstr>
      </vt:variant>
      <vt:variant>
        <vt:lpwstr>Diagrams#Diagrams</vt:lpwstr>
      </vt:variant>
      <vt:variant>
        <vt:i4>3014716</vt:i4>
      </vt:variant>
      <vt:variant>
        <vt:i4>372</vt:i4>
      </vt:variant>
      <vt:variant>
        <vt:i4>0</vt:i4>
      </vt:variant>
      <vt:variant>
        <vt:i4>5</vt:i4>
      </vt:variant>
      <vt:variant>
        <vt:lpwstr>http://compagno/TROST/info/2005/08/i050803c.htm</vt:lpwstr>
      </vt:variant>
      <vt:variant>
        <vt:lpwstr>Models#Models</vt:lpwstr>
      </vt:variant>
      <vt:variant>
        <vt:i4>2293806</vt:i4>
      </vt:variant>
      <vt:variant>
        <vt:i4>369</vt:i4>
      </vt:variant>
      <vt:variant>
        <vt:i4>0</vt:i4>
      </vt:variant>
      <vt:variant>
        <vt:i4>5</vt:i4>
      </vt:variant>
      <vt:variant>
        <vt:lpwstr>http://compagno/TROST/info/2005/08/i050803c.htm</vt:lpwstr>
      </vt:variant>
      <vt:variant>
        <vt:lpwstr>Detail#Detail</vt:lpwstr>
      </vt:variant>
      <vt:variant>
        <vt:i4>2490420</vt:i4>
      </vt:variant>
      <vt:variant>
        <vt:i4>366</vt:i4>
      </vt:variant>
      <vt:variant>
        <vt:i4>0</vt:i4>
      </vt:variant>
      <vt:variant>
        <vt:i4>5</vt:i4>
      </vt:variant>
      <vt:variant>
        <vt:lpwstr>http://compagno/TROST/info/2005/08/i050803c.htm</vt:lpwstr>
      </vt:variant>
      <vt:variant>
        <vt:lpwstr>Sketches#Sketches</vt:lpwstr>
      </vt:variant>
      <vt:variant>
        <vt:i4>1114115</vt:i4>
      </vt:variant>
      <vt:variant>
        <vt:i4>363</vt:i4>
      </vt:variant>
      <vt:variant>
        <vt:i4>0</vt:i4>
      </vt:variant>
      <vt:variant>
        <vt:i4>5</vt:i4>
      </vt:variant>
      <vt:variant>
        <vt:lpwstr>http://compagno/TROST/info/2005/08/i050803c.htm</vt:lpwstr>
      </vt:variant>
      <vt:variant>
        <vt:lpwstr>Prerequisites#Prerequisites</vt:lpwstr>
      </vt:variant>
      <vt:variant>
        <vt:i4>1114133</vt:i4>
      </vt:variant>
      <vt:variant>
        <vt:i4>360</vt:i4>
      </vt:variant>
      <vt:variant>
        <vt:i4>0</vt:i4>
      </vt:variant>
      <vt:variant>
        <vt:i4>5</vt:i4>
      </vt:variant>
      <vt:variant>
        <vt:lpwstr>http://compagno/TROST/info/2005/08/i050803c.htm</vt:lpwstr>
      </vt:variant>
      <vt:variant>
        <vt:lpwstr>Rationale#Rationale</vt:lpwstr>
      </vt:variant>
      <vt:variant>
        <vt:i4>1114116</vt:i4>
      </vt:variant>
      <vt:variant>
        <vt:i4>357</vt:i4>
      </vt:variant>
      <vt:variant>
        <vt:i4>0</vt:i4>
      </vt:variant>
      <vt:variant>
        <vt:i4>5</vt:i4>
      </vt:variant>
      <vt:variant>
        <vt:lpwstr>http://compagno/TROST/info/2005/08/i050803c.htm</vt:lpwstr>
      </vt:variant>
      <vt:variant>
        <vt:lpwstr>Key_Statement#Key_Statement</vt:lpwstr>
      </vt:variant>
      <vt:variant>
        <vt:i4>2359341</vt:i4>
      </vt:variant>
      <vt:variant>
        <vt:i4>354</vt:i4>
      </vt:variant>
      <vt:variant>
        <vt:i4>0</vt:i4>
      </vt:variant>
      <vt:variant>
        <vt:i4>5</vt:i4>
      </vt:variant>
      <vt:variant>
        <vt:lpwstr>http://compagno/TROST/info/2005/08/i050803c.htm</vt:lpwstr>
      </vt:variant>
      <vt:variant>
        <vt:lpwstr>Approach#Approach</vt:lpwstr>
      </vt:variant>
      <vt:variant>
        <vt:i4>3735595</vt:i4>
      </vt:variant>
      <vt:variant>
        <vt:i4>351</vt:i4>
      </vt:variant>
      <vt:variant>
        <vt:i4>0</vt:i4>
      </vt:variant>
      <vt:variant>
        <vt:i4>5</vt:i4>
      </vt:variant>
      <vt:variant>
        <vt:lpwstr>http://compagno/TROST/info/2005/08/i050803c.htm</vt:lpwstr>
      </vt:variant>
      <vt:variant>
        <vt:lpwstr>Concerns#Concerns</vt:lpwstr>
      </vt:variant>
      <vt:variant>
        <vt:i4>3932217</vt:i4>
      </vt:variant>
      <vt:variant>
        <vt:i4>348</vt:i4>
      </vt:variant>
      <vt:variant>
        <vt:i4>0</vt:i4>
      </vt:variant>
      <vt:variant>
        <vt:i4>5</vt:i4>
      </vt:variant>
      <vt:variant>
        <vt:lpwstr>http://compagno/TROST/info/2005/08/i050803c.htm</vt:lpwstr>
      </vt:variant>
      <vt:variant>
        <vt:lpwstr>Background#Background</vt:lpwstr>
      </vt:variant>
      <vt:variant>
        <vt:i4>4063275</vt:i4>
      </vt:variant>
      <vt:variant>
        <vt:i4>345</vt:i4>
      </vt:variant>
      <vt:variant>
        <vt:i4>0</vt:i4>
      </vt:variant>
      <vt:variant>
        <vt:i4>5</vt:i4>
      </vt:variant>
      <vt:variant>
        <vt:lpwstr>http://compagno/TROST/info/2005/08/i050803c.htm</vt:lpwstr>
      </vt:variant>
      <vt:variant>
        <vt:lpwstr>Intent#Intent</vt:lpwstr>
      </vt:variant>
      <vt:variant>
        <vt:i4>1114142</vt:i4>
      </vt:variant>
      <vt:variant>
        <vt:i4>342</vt:i4>
      </vt:variant>
      <vt:variant>
        <vt:i4>0</vt:i4>
      </vt:variant>
      <vt:variant>
        <vt:i4>5</vt:i4>
      </vt:variant>
      <vt:variant>
        <vt:lpwstr>http://compagno/TROST/info/2005/08/i050803c.htm</vt:lpwstr>
      </vt:variant>
      <vt:variant>
        <vt:lpwstr>Intention#Intention</vt:lpwstr>
      </vt:variant>
      <vt:variant>
        <vt:i4>1114115</vt:i4>
      </vt:variant>
      <vt:variant>
        <vt:i4>339</vt:i4>
      </vt:variant>
      <vt:variant>
        <vt:i4>0</vt:i4>
      </vt:variant>
      <vt:variant>
        <vt:i4>5</vt:i4>
      </vt:variant>
      <vt:variant>
        <vt:lpwstr>http://compagno/TROST/info/2005/08/i050803c.htm</vt:lpwstr>
      </vt:variant>
      <vt:variant>
        <vt:lpwstr>Indications#Indications</vt:lpwstr>
      </vt:variant>
      <vt:variant>
        <vt:i4>1114121</vt:i4>
      </vt:variant>
      <vt:variant>
        <vt:i4>336</vt:i4>
      </vt:variant>
      <vt:variant>
        <vt:i4>0</vt:i4>
      </vt:variant>
      <vt:variant>
        <vt:i4>5</vt:i4>
      </vt:variant>
      <vt:variant>
        <vt:lpwstr>http://compagno/TROST/info/2005/08/i050803c.htm</vt:lpwstr>
      </vt:variant>
      <vt:variant>
        <vt:lpwstr>Applicability#Applicability</vt:lpwstr>
      </vt:variant>
      <vt:variant>
        <vt:i4>1114116</vt:i4>
      </vt:variant>
      <vt:variant>
        <vt:i4>333</vt:i4>
      </vt:variant>
      <vt:variant>
        <vt:i4>0</vt:i4>
      </vt:variant>
      <vt:variant>
        <vt:i4>5</vt:i4>
      </vt:variant>
      <vt:variant>
        <vt:lpwstr>http://compagno/TROST/info/2005/08/i050803c.htm</vt:lpwstr>
      </vt:variant>
      <vt:variant>
        <vt:lpwstr>Context#Context</vt:lpwstr>
      </vt:variant>
      <vt:variant>
        <vt:i4>2949183</vt:i4>
      </vt:variant>
      <vt:variant>
        <vt:i4>330</vt:i4>
      </vt:variant>
      <vt:variant>
        <vt:i4>0</vt:i4>
      </vt:variant>
      <vt:variant>
        <vt:i4>5</vt:i4>
      </vt:variant>
      <vt:variant>
        <vt:lpwstr>http://compagno/TROST/info/2005/08/i050803c.htm</vt:lpwstr>
      </vt:variant>
      <vt:variant>
        <vt:lpwstr>Perspectives#Perspectives</vt:lpwstr>
      </vt:variant>
      <vt:variant>
        <vt:i4>1114142</vt:i4>
      </vt:variant>
      <vt:variant>
        <vt:i4>327</vt:i4>
      </vt:variant>
      <vt:variant>
        <vt:i4>0</vt:i4>
      </vt:variant>
      <vt:variant>
        <vt:i4>5</vt:i4>
      </vt:variant>
      <vt:variant>
        <vt:lpwstr>http://compagno/TROST/info/2005/08/i050803c.htm</vt:lpwstr>
      </vt:variant>
      <vt:variant>
        <vt:lpwstr>Situation#Situation</vt:lpwstr>
      </vt:variant>
      <vt:variant>
        <vt:i4>3670058</vt:i4>
      </vt:variant>
      <vt:variant>
        <vt:i4>324</vt:i4>
      </vt:variant>
      <vt:variant>
        <vt:i4>0</vt:i4>
      </vt:variant>
      <vt:variant>
        <vt:i4>5</vt:i4>
      </vt:variant>
      <vt:variant>
        <vt:lpwstr>http://compagno/TROST/info/2005/08/i050803c.htm</vt:lpwstr>
      </vt:variant>
      <vt:variant>
        <vt:lpwstr>Keywords#Keywords</vt:lpwstr>
      </vt:variant>
      <vt:variant>
        <vt:i4>1114133</vt:i4>
      </vt:variant>
      <vt:variant>
        <vt:i4>321</vt:i4>
      </vt:variant>
      <vt:variant>
        <vt:i4>0</vt:i4>
      </vt:variant>
      <vt:variant>
        <vt:i4>5</vt:i4>
      </vt:variant>
      <vt:variant>
        <vt:lpwstr>http://compagno/TROST/info/2005/08/i050803c.htm</vt:lpwstr>
      </vt:variant>
      <vt:variant>
        <vt:lpwstr>Archetype#Archetype</vt:lpwstr>
      </vt:variant>
      <vt:variant>
        <vt:i4>2752558</vt:i4>
      </vt:variant>
      <vt:variant>
        <vt:i4>318</vt:i4>
      </vt:variant>
      <vt:variant>
        <vt:i4>0</vt:i4>
      </vt:variant>
      <vt:variant>
        <vt:i4>5</vt:i4>
      </vt:variant>
      <vt:variant>
        <vt:lpwstr>http://compagno/TROST/info/2005/08/i050803c.htm</vt:lpwstr>
      </vt:variant>
      <vt:variant>
        <vt:lpwstr>Type#Type</vt:lpwstr>
      </vt:variant>
      <vt:variant>
        <vt:i4>1114115</vt:i4>
      </vt:variant>
      <vt:variant>
        <vt:i4>315</vt:i4>
      </vt:variant>
      <vt:variant>
        <vt:i4>0</vt:i4>
      </vt:variant>
      <vt:variant>
        <vt:i4>5</vt:i4>
      </vt:variant>
      <vt:variant>
        <vt:lpwstr>http://compagno/TROST/info/2005/08/i050803c.htm</vt:lpwstr>
      </vt:variant>
      <vt:variant>
        <vt:lpwstr>Also_Known_As#Also_Known_As</vt:lpwstr>
      </vt:variant>
      <vt:variant>
        <vt:i4>1114121</vt:i4>
      </vt:variant>
      <vt:variant>
        <vt:i4>312</vt:i4>
      </vt:variant>
      <vt:variant>
        <vt:i4>0</vt:i4>
      </vt:variant>
      <vt:variant>
        <vt:i4>5</vt:i4>
      </vt:variant>
      <vt:variant>
        <vt:lpwstr>http://compagno/TROST/info/2005/08/i050803c.htm</vt:lpwstr>
      </vt:variant>
      <vt:variant>
        <vt:lpwstr>Summary#Summary</vt:lpwstr>
      </vt:variant>
      <vt:variant>
        <vt:i4>1114142</vt:i4>
      </vt:variant>
      <vt:variant>
        <vt:i4>309</vt:i4>
      </vt:variant>
      <vt:variant>
        <vt:i4>0</vt:i4>
      </vt:variant>
      <vt:variant>
        <vt:i4>5</vt:i4>
      </vt:variant>
      <vt:variant>
        <vt:lpwstr>http://compagno/TROST/info/2005/08/i050803c.htm</vt:lpwstr>
      </vt:variant>
      <vt:variant>
        <vt:lpwstr>Version#Version</vt:lpwstr>
      </vt:variant>
      <vt:variant>
        <vt:i4>3473457</vt:i4>
      </vt:variant>
      <vt:variant>
        <vt:i4>306</vt:i4>
      </vt:variant>
      <vt:variant>
        <vt:i4>0</vt:i4>
      </vt:variant>
      <vt:variant>
        <vt:i4>5</vt:i4>
      </vt:variant>
      <vt:variant>
        <vt:lpwstr>http://compagno/TROST/info/2005/08/i050803c.htm</vt:lpwstr>
      </vt:variant>
      <vt:variant>
        <vt:lpwstr>Name#Name</vt:lpwstr>
      </vt:variant>
      <vt:variant>
        <vt:i4>3670071</vt:i4>
      </vt:variant>
      <vt:variant>
        <vt:i4>303</vt:i4>
      </vt:variant>
      <vt:variant>
        <vt:i4>0</vt:i4>
      </vt:variant>
      <vt:variant>
        <vt:i4>5</vt:i4>
      </vt:variant>
      <vt:variant>
        <vt:lpwstr>http://compagno/TROST/info/2005/08/i050803c.htm</vt:lpwstr>
      </vt:variant>
      <vt:variant>
        <vt:lpwstr>Identification#Identification</vt:lpwstr>
      </vt:variant>
      <vt:variant>
        <vt:i4>1441831</vt:i4>
      </vt:variant>
      <vt:variant>
        <vt:i4>297</vt:i4>
      </vt:variant>
      <vt:variant>
        <vt:i4>0</vt:i4>
      </vt:variant>
      <vt:variant>
        <vt:i4>5</vt:i4>
      </vt:variant>
      <vt:variant>
        <vt:lpwstr/>
      </vt:variant>
      <vt:variant>
        <vt:lpwstr>_Sources</vt:lpwstr>
      </vt:variant>
      <vt:variant>
        <vt:i4>7405643</vt:i4>
      </vt:variant>
      <vt:variant>
        <vt:i4>294</vt:i4>
      </vt:variant>
      <vt:variant>
        <vt:i4>0</vt:i4>
      </vt:variant>
      <vt:variant>
        <vt:i4>5</vt:i4>
      </vt:variant>
      <vt:variant>
        <vt:lpwstr/>
      </vt:variant>
      <vt:variant>
        <vt:lpwstr>_Usage</vt:lpwstr>
      </vt:variant>
      <vt:variant>
        <vt:i4>1441844</vt:i4>
      </vt:variant>
      <vt:variant>
        <vt:i4>291</vt:i4>
      </vt:variant>
      <vt:variant>
        <vt:i4>0</vt:i4>
      </vt:variant>
      <vt:variant>
        <vt:i4>5</vt:i4>
      </vt:variant>
      <vt:variant>
        <vt:lpwstr/>
      </vt:variant>
      <vt:variant>
        <vt:lpwstr>_Consequences</vt:lpwstr>
      </vt:variant>
      <vt:variant>
        <vt:i4>6750286</vt:i4>
      </vt:variant>
      <vt:variant>
        <vt:i4>288</vt:i4>
      </vt:variant>
      <vt:variant>
        <vt:i4>0</vt:i4>
      </vt:variant>
      <vt:variant>
        <vt:i4>5</vt:i4>
      </vt:variant>
      <vt:variant>
        <vt:lpwstr/>
      </vt:variant>
      <vt:variant>
        <vt:lpwstr>_Considerations</vt:lpwstr>
      </vt:variant>
      <vt:variant>
        <vt:i4>1835063</vt:i4>
      </vt:variant>
      <vt:variant>
        <vt:i4>285</vt:i4>
      </vt:variant>
      <vt:variant>
        <vt:i4>0</vt:i4>
      </vt:variant>
      <vt:variant>
        <vt:i4>5</vt:i4>
      </vt:variant>
      <vt:variant>
        <vt:lpwstr/>
      </vt:variant>
      <vt:variant>
        <vt:lpwstr>_Realization</vt:lpwstr>
      </vt:variant>
      <vt:variant>
        <vt:i4>1900604</vt:i4>
      </vt:variant>
      <vt:variant>
        <vt:i4>282</vt:i4>
      </vt:variant>
      <vt:variant>
        <vt:i4>0</vt:i4>
      </vt:variant>
      <vt:variant>
        <vt:i4>5</vt:i4>
      </vt:variant>
      <vt:variant>
        <vt:lpwstr/>
      </vt:variant>
      <vt:variant>
        <vt:lpwstr>_Approach</vt:lpwstr>
      </vt:variant>
      <vt:variant>
        <vt:i4>393249</vt:i4>
      </vt:variant>
      <vt:variant>
        <vt:i4>279</vt:i4>
      </vt:variant>
      <vt:variant>
        <vt:i4>0</vt:i4>
      </vt:variant>
      <vt:variant>
        <vt:i4>5</vt:i4>
      </vt:variant>
      <vt:variant>
        <vt:lpwstr/>
      </vt:variant>
      <vt:variant>
        <vt:lpwstr>_Concerns</vt:lpwstr>
      </vt:variant>
      <vt:variant>
        <vt:i4>7602255</vt:i4>
      </vt:variant>
      <vt:variant>
        <vt:i4>276</vt:i4>
      </vt:variant>
      <vt:variant>
        <vt:i4>0</vt:i4>
      </vt:variant>
      <vt:variant>
        <vt:i4>5</vt:i4>
      </vt:variant>
      <vt:variant>
        <vt:lpwstr/>
      </vt:variant>
      <vt:variant>
        <vt:lpwstr>_Intention</vt:lpwstr>
      </vt:variant>
      <vt:variant>
        <vt:i4>6357080</vt:i4>
      </vt:variant>
      <vt:variant>
        <vt:i4>273</vt:i4>
      </vt:variant>
      <vt:variant>
        <vt:i4>0</vt:i4>
      </vt:variant>
      <vt:variant>
        <vt:i4>5</vt:i4>
      </vt:variant>
      <vt:variant>
        <vt:lpwstr/>
      </vt:variant>
      <vt:variant>
        <vt:lpwstr>_Situation</vt:lpwstr>
      </vt:variant>
      <vt:variant>
        <vt:i4>6684765</vt:i4>
      </vt:variant>
      <vt:variant>
        <vt:i4>270</vt:i4>
      </vt:variant>
      <vt:variant>
        <vt:i4>0</vt:i4>
      </vt:variant>
      <vt:variant>
        <vt:i4>5</vt:i4>
      </vt:variant>
      <vt:variant>
        <vt:lpwstr/>
      </vt:variant>
      <vt:variant>
        <vt:lpwstr>_Identification</vt:lpwstr>
      </vt:variant>
      <vt:variant>
        <vt:i4>4194313</vt:i4>
      </vt:variant>
      <vt:variant>
        <vt:i4>261</vt:i4>
      </vt:variant>
      <vt:variant>
        <vt:i4>0</vt:i4>
      </vt:variant>
      <vt:variant>
        <vt:i4>5</vt:i4>
      </vt:variant>
      <vt:variant>
        <vt:lpwstr>http://trosting.org/info/2005/08/i050803e.htm</vt:lpwstr>
      </vt:variant>
      <vt:variant>
        <vt:lpwstr/>
      </vt:variant>
      <vt:variant>
        <vt:i4>4194318</vt:i4>
      </vt:variant>
      <vt:variant>
        <vt:i4>258</vt:i4>
      </vt:variant>
      <vt:variant>
        <vt:i4>0</vt:i4>
      </vt:variant>
      <vt:variant>
        <vt:i4>5</vt:i4>
      </vt:variant>
      <vt:variant>
        <vt:lpwstr>http://trosting.org/info/2005/08/i050803b.htm</vt:lpwstr>
      </vt:variant>
      <vt:variant>
        <vt:lpwstr/>
      </vt:variant>
      <vt:variant>
        <vt:i4>4128888</vt:i4>
      </vt:variant>
      <vt:variant>
        <vt:i4>255</vt:i4>
      </vt:variant>
      <vt:variant>
        <vt:i4>0</vt:i4>
      </vt:variant>
      <vt:variant>
        <vt:i4>5</vt:i4>
      </vt:variant>
      <vt:variant>
        <vt:lpwstr>http://halpierson.blogspot.com/2004/05/models.html</vt:lpwstr>
      </vt:variant>
      <vt:variant>
        <vt:lpwstr/>
      </vt:variant>
      <vt:variant>
        <vt:i4>6619178</vt:i4>
      </vt:variant>
      <vt:variant>
        <vt:i4>252</vt:i4>
      </vt:variant>
      <vt:variant>
        <vt:i4>0</vt:i4>
      </vt:variant>
      <vt:variant>
        <vt:i4>5</vt:i4>
      </vt:variant>
      <vt:variant>
        <vt:lpwstr>http://www.simpson.net/thesis/</vt:lpwstr>
      </vt:variant>
      <vt:variant>
        <vt:lpwstr/>
      </vt:variant>
      <vt:variant>
        <vt:i4>2621452</vt:i4>
      </vt:variant>
      <vt:variant>
        <vt:i4>249</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246</vt:i4>
      </vt:variant>
      <vt:variant>
        <vt:i4>0</vt:i4>
      </vt:variant>
      <vt:variant>
        <vt:i4>5</vt:i4>
      </vt:variant>
      <vt:variant>
        <vt:lpwstr/>
      </vt:variant>
      <vt:variant>
        <vt:lpwstr>Winograd1996</vt:lpwstr>
      </vt:variant>
      <vt:variant>
        <vt:i4>7995499</vt:i4>
      </vt:variant>
      <vt:variant>
        <vt:i4>243</vt:i4>
      </vt:variant>
      <vt:variant>
        <vt:i4>0</vt:i4>
      </vt:variant>
      <vt:variant>
        <vt:i4>5</vt:i4>
      </vt:variant>
      <vt:variant>
        <vt:lpwstr>http://www.liv.ac.uk/library/ohecampus/ref.htm</vt:lpwstr>
      </vt:variant>
      <vt:variant>
        <vt:lpwstr/>
      </vt:variant>
      <vt:variant>
        <vt:i4>7733304</vt:i4>
      </vt:variant>
      <vt:variant>
        <vt:i4>240</vt:i4>
      </vt:variant>
      <vt:variant>
        <vt:i4>0</vt:i4>
      </vt:variant>
      <vt:variant>
        <vt:i4>5</vt:i4>
      </vt:variant>
      <vt:variant>
        <vt:lpwstr/>
      </vt:variant>
      <vt:variant>
        <vt:lpwstr>Pierson2004</vt:lpwstr>
      </vt:variant>
      <vt:variant>
        <vt:i4>7143485</vt:i4>
      </vt:variant>
      <vt:variant>
        <vt:i4>237</vt:i4>
      </vt:variant>
      <vt:variant>
        <vt:i4>0</vt:i4>
      </vt:variant>
      <vt:variant>
        <vt:i4>5</vt:i4>
      </vt:variant>
      <vt:variant>
        <vt:lpwstr/>
      </vt:variant>
      <vt:variant>
        <vt:lpwstr>Denning1996</vt:lpwstr>
      </vt:variant>
      <vt:variant>
        <vt:i4>1638474</vt:i4>
      </vt:variant>
      <vt:variant>
        <vt:i4>234</vt:i4>
      </vt:variant>
      <vt:variant>
        <vt:i4>0</vt:i4>
      </vt:variant>
      <vt:variant>
        <vt:i4>5</vt:i4>
      </vt:variant>
      <vt:variant>
        <vt:lpwstr/>
      </vt:variant>
      <vt:variant>
        <vt:lpwstr>Alexander1977</vt:lpwstr>
      </vt:variant>
      <vt:variant>
        <vt:i4>262226</vt:i4>
      </vt:variant>
      <vt:variant>
        <vt:i4>231</vt:i4>
      </vt:variant>
      <vt:variant>
        <vt:i4>0</vt:i4>
      </vt:variant>
      <vt:variant>
        <vt:i4>5</vt:i4>
      </vt:variant>
      <vt:variant>
        <vt:lpwstr/>
      </vt:variant>
      <vt:variant>
        <vt:lpwstr>Gamma1995</vt:lpwstr>
      </vt:variant>
      <vt:variant>
        <vt:i4>917579</vt:i4>
      </vt:variant>
      <vt:variant>
        <vt:i4>228</vt:i4>
      </vt:variant>
      <vt:variant>
        <vt:i4>0</vt:i4>
      </vt:variant>
      <vt:variant>
        <vt:i4>5</vt:i4>
      </vt:variant>
      <vt:variant>
        <vt:lpwstr/>
      </vt:variant>
      <vt:variant>
        <vt:lpwstr>Garfinkel2005</vt:lpwstr>
      </vt:variant>
      <vt:variant>
        <vt:i4>7143456</vt:i4>
      </vt:variant>
      <vt:variant>
        <vt:i4>225</vt:i4>
      </vt:variant>
      <vt:variant>
        <vt:i4>0</vt:i4>
      </vt:variant>
      <vt:variant>
        <vt:i4>5</vt:i4>
      </vt:variant>
      <vt:variant>
        <vt:lpwstr/>
      </vt:variant>
      <vt:variant>
        <vt:lpwstr>Stoneburner2005</vt:lpwstr>
      </vt:variant>
      <vt:variant>
        <vt:i4>917579</vt:i4>
      </vt:variant>
      <vt:variant>
        <vt:i4>222</vt:i4>
      </vt:variant>
      <vt:variant>
        <vt:i4>0</vt:i4>
      </vt:variant>
      <vt:variant>
        <vt:i4>5</vt:i4>
      </vt:variant>
      <vt:variant>
        <vt:lpwstr/>
      </vt:variant>
      <vt:variant>
        <vt:lpwstr>Garfinkel2005</vt:lpwstr>
      </vt:variant>
      <vt:variant>
        <vt:i4>8257639</vt:i4>
      </vt:variant>
      <vt:variant>
        <vt:i4>219</vt:i4>
      </vt:variant>
      <vt:variant>
        <vt:i4>0</vt:i4>
      </vt:variant>
      <vt:variant>
        <vt:i4>5</vt:i4>
      </vt:variant>
      <vt:variant>
        <vt:lpwstr/>
      </vt:variant>
      <vt:variant>
        <vt:lpwstr>Fallow2004</vt:lpwstr>
      </vt:variant>
      <vt:variant>
        <vt:i4>1572913</vt:i4>
      </vt:variant>
      <vt:variant>
        <vt:i4>212</vt:i4>
      </vt:variant>
      <vt:variant>
        <vt:i4>0</vt:i4>
      </vt:variant>
      <vt:variant>
        <vt:i4>5</vt:i4>
      </vt:variant>
      <vt:variant>
        <vt:lpwstr/>
      </vt:variant>
      <vt:variant>
        <vt:lpwstr>_Toc120440499</vt:lpwstr>
      </vt:variant>
      <vt:variant>
        <vt:i4>1572913</vt:i4>
      </vt:variant>
      <vt:variant>
        <vt:i4>206</vt:i4>
      </vt:variant>
      <vt:variant>
        <vt:i4>0</vt:i4>
      </vt:variant>
      <vt:variant>
        <vt:i4>5</vt:i4>
      </vt:variant>
      <vt:variant>
        <vt:lpwstr/>
      </vt:variant>
      <vt:variant>
        <vt:lpwstr>_Toc120440498</vt:lpwstr>
      </vt:variant>
      <vt:variant>
        <vt:i4>1572913</vt:i4>
      </vt:variant>
      <vt:variant>
        <vt:i4>197</vt:i4>
      </vt:variant>
      <vt:variant>
        <vt:i4>0</vt:i4>
      </vt:variant>
      <vt:variant>
        <vt:i4>5</vt:i4>
      </vt:variant>
      <vt:variant>
        <vt:lpwstr/>
      </vt:variant>
      <vt:variant>
        <vt:lpwstr>_Toc120440497</vt:lpwstr>
      </vt:variant>
      <vt:variant>
        <vt:i4>1572913</vt:i4>
      </vt:variant>
      <vt:variant>
        <vt:i4>191</vt:i4>
      </vt:variant>
      <vt:variant>
        <vt:i4>0</vt:i4>
      </vt:variant>
      <vt:variant>
        <vt:i4>5</vt:i4>
      </vt:variant>
      <vt:variant>
        <vt:lpwstr/>
      </vt:variant>
      <vt:variant>
        <vt:lpwstr>_Toc120440496</vt:lpwstr>
      </vt:variant>
      <vt:variant>
        <vt:i4>1638454</vt:i4>
      </vt:variant>
      <vt:variant>
        <vt:i4>182</vt:i4>
      </vt:variant>
      <vt:variant>
        <vt:i4>0</vt:i4>
      </vt:variant>
      <vt:variant>
        <vt:i4>5</vt:i4>
      </vt:variant>
      <vt:variant>
        <vt:lpwstr/>
      </vt:variant>
      <vt:variant>
        <vt:lpwstr>_Toc283114631</vt:lpwstr>
      </vt:variant>
      <vt:variant>
        <vt:i4>1638454</vt:i4>
      </vt:variant>
      <vt:variant>
        <vt:i4>176</vt:i4>
      </vt:variant>
      <vt:variant>
        <vt:i4>0</vt:i4>
      </vt:variant>
      <vt:variant>
        <vt:i4>5</vt:i4>
      </vt:variant>
      <vt:variant>
        <vt:lpwstr/>
      </vt:variant>
      <vt:variant>
        <vt:lpwstr>_Toc283114630</vt:lpwstr>
      </vt:variant>
      <vt:variant>
        <vt:i4>1572918</vt:i4>
      </vt:variant>
      <vt:variant>
        <vt:i4>170</vt:i4>
      </vt:variant>
      <vt:variant>
        <vt:i4>0</vt:i4>
      </vt:variant>
      <vt:variant>
        <vt:i4>5</vt:i4>
      </vt:variant>
      <vt:variant>
        <vt:lpwstr/>
      </vt:variant>
      <vt:variant>
        <vt:lpwstr>_Toc283114629</vt:lpwstr>
      </vt:variant>
      <vt:variant>
        <vt:i4>1572918</vt:i4>
      </vt:variant>
      <vt:variant>
        <vt:i4>164</vt:i4>
      </vt:variant>
      <vt:variant>
        <vt:i4>0</vt:i4>
      </vt:variant>
      <vt:variant>
        <vt:i4>5</vt:i4>
      </vt:variant>
      <vt:variant>
        <vt:lpwstr/>
      </vt:variant>
      <vt:variant>
        <vt:lpwstr>_Toc283114628</vt:lpwstr>
      </vt:variant>
      <vt:variant>
        <vt:i4>1572918</vt:i4>
      </vt:variant>
      <vt:variant>
        <vt:i4>158</vt:i4>
      </vt:variant>
      <vt:variant>
        <vt:i4>0</vt:i4>
      </vt:variant>
      <vt:variant>
        <vt:i4>5</vt:i4>
      </vt:variant>
      <vt:variant>
        <vt:lpwstr/>
      </vt:variant>
      <vt:variant>
        <vt:lpwstr>_Toc283114627</vt:lpwstr>
      </vt:variant>
      <vt:variant>
        <vt:i4>1572918</vt:i4>
      </vt:variant>
      <vt:variant>
        <vt:i4>152</vt:i4>
      </vt:variant>
      <vt:variant>
        <vt:i4>0</vt:i4>
      </vt:variant>
      <vt:variant>
        <vt:i4>5</vt:i4>
      </vt:variant>
      <vt:variant>
        <vt:lpwstr/>
      </vt:variant>
      <vt:variant>
        <vt:lpwstr>_Toc283114626</vt:lpwstr>
      </vt:variant>
      <vt:variant>
        <vt:i4>1572918</vt:i4>
      </vt:variant>
      <vt:variant>
        <vt:i4>146</vt:i4>
      </vt:variant>
      <vt:variant>
        <vt:i4>0</vt:i4>
      </vt:variant>
      <vt:variant>
        <vt:i4>5</vt:i4>
      </vt:variant>
      <vt:variant>
        <vt:lpwstr/>
      </vt:variant>
      <vt:variant>
        <vt:lpwstr>_Toc283114625</vt:lpwstr>
      </vt:variant>
      <vt:variant>
        <vt:i4>1572918</vt:i4>
      </vt:variant>
      <vt:variant>
        <vt:i4>140</vt:i4>
      </vt:variant>
      <vt:variant>
        <vt:i4>0</vt:i4>
      </vt:variant>
      <vt:variant>
        <vt:i4>5</vt:i4>
      </vt:variant>
      <vt:variant>
        <vt:lpwstr/>
      </vt:variant>
      <vt:variant>
        <vt:lpwstr>_Toc283114624</vt:lpwstr>
      </vt:variant>
      <vt:variant>
        <vt:i4>1572918</vt:i4>
      </vt:variant>
      <vt:variant>
        <vt:i4>134</vt:i4>
      </vt:variant>
      <vt:variant>
        <vt:i4>0</vt:i4>
      </vt:variant>
      <vt:variant>
        <vt:i4>5</vt:i4>
      </vt:variant>
      <vt:variant>
        <vt:lpwstr/>
      </vt:variant>
      <vt:variant>
        <vt:lpwstr>_Toc283114623</vt:lpwstr>
      </vt:variant>
      <vt:variant>
        <vt:i4>1572918</vt:i4>
      </vt:variant>
      <vt:variant>
        <vt:i4>128</vt:i4>
      </vt:variant>
      <vt:variant>
        <vt:i4>0</vt:i4>
      </vt:variant>
      <vt:variant>
        <vt:i4>5</vt:i4>
      </vt:variant>
      <vt:variant>
        <vt:lpwstr/>
      </vt:variant>
      <vt:variant>
        <vt:lpwstr>_Toc283114622</vt:lpwstr>
      </vt:variant>
      <vt:variant>
        <vt:i4>1572918</vt:i4>
      </vt:variant>
      <vt:variant>
        <vt:i4>122</vt:i4>
      </vt:variant>
      <vt:variant>
        <vt:i4>0</vt:i4>
      </vt:variant>
      <vt:variant>
        <vt:i4>5</vt:i4>
      </vt:variant>
      <vt:variant>
        <vt:lpwstr/>
      </vt:variant>
      <vt:variant>
        <vt:lpwstr>_Toc283114621</vt:lpwstr>
      </vt:variant>
      <vt:variant>
        <vt:i4>1572918</vt:i4>
      </vt:variant>
      <vt:variant>
        <vt:i4>116</vt:i4>
      </vt:variant>
      <vt:variant>
        <vt:i4>0</vt:i4>
      </vt:variant>
      <vt:variant>
        <vt:i4>5</vt:i4>
      </vt:variant>
      <vt:variant>
        <vt:lpwstr/>
      </vt:variant>
      <vt:variant>
        <vt:lpwstr>_Toc283114620</vt:lpwstr>
      </vt:variant>
      <vt:variant>
        <vt:i4>1769526</vt:i4>
      </vt:variant>
      <vt:variant>
        <vt:i4>110</vt:i4>
      </vt:variant>
      <vt:variant>
        <vt:i4>0</vt:i4>
      </vt:variant>
      <vt:variant>
        <vt:i4>5</vt:i4>
      </vt:variant>
      <vt:variant>
        <vt:lpwstr/>
      </vt:variant>
      <vt:variant>
        <vt:lpwstr>_Toc283114619</vt:lpwstr>
      </vt:variant>
      <vt:variant>
        <vt:i4>1769526</vt:i4>
      </vt:variant>
      <vt:variant>
        <vt:i4>104</vt:i4>
      </vt:variant>
      <vt:variant>
        <vt:i4>0</vt:i4>
      </vt:variant>
      <vt:variant>
        <vt:i4>5</vt:i4>
      </vt:variant>
      <vt:variant>
        <vt:lpwstr/>
      </vt:variant>
      <vt:variant>
        <vt:lpwstr>_Toc283114618</vt:lpwstr>
      </vt:variant>
      <vt:variant>
        <vt:i4>1769526</vt:i4>
      </vt:variant>
      <vt:variant>
        <vt:i4>98</vt:i4>
      </vt:variant>
      <vt:variant>
        <vt:i4>0</vt:i4>
      </vt:variant>
      <vt:variant>
        <vt:i4>5</vt:i4>
      </vt:variant>
      <vt:variant>
        <vt:lpwstr/>
      </vt:variant>
      <vt:variant>
        <vt:lpwstr>_Toc283114617</vt:lpwstr>
      </vt:variant>
      <vt:variant>
        <vt:i4>1769526</vt:i4>
      </vt:variant>
      <vt:variant>
        <vt:i4>92</vt:i4>
      </vt:variant>
      <vt:variant>
        <vt:i4>0</vt:i4>
      </vt:variant>
      <vt:variant>
        <vt:i4>5</vt:i4>
      </vt:variant>
      <vt:variant>
        <vt:lpwstr/>
      </vt:variant>
      <vt:variant>
        <vt:lpwstr>_Toc283114616</vt:lpwstr>
      </vt:variant>
      <vt:variant>
        <vt:i4>1769526</vt:i4>
      </vt:variant>
      <vt:variant>
        <vt:i4>86</vt:i4>
      </vt:variant>
      <vt:variant>
        <vt:i4>0</vt:i4>
      </vt:variant>
      <vt:variant>
        <vt:i4>5</vt:i4>
      </vt:variant>
      <vt:variant>
        <vt:lpwstr/>
      </vt:variant>
      <vt:variant>
        <vt:lpwstr>_Toc283114615</vt:lpwstr>
      </vt:variant>
      <vt:variant>
        <vt:i4>1769526</vt:i4>
      </vt:variant>
      <vt:variant>
        <vt:i4>80</vt:i4>
      </vt:variant>
      <vt:variant>
        <vt:i4>0</vt:i4>
      </vt:variant>
      <vt:variant>
        <vt:i4>5</vt:i4>
      </vt:variant>
      <vt:variant>
        <vt:lpwstr/>
      </vt:variant>
      <vt:variant>
        <vt:lpwstr>_Toc283114614</vt:lpwstr>
      </vt:variant>
      <vt:variant>
        <vt:i4>1769526</vt:i4>
      </vt:variant>
      <vt:variant>
        <vt:i4>74</vt:i4>
      </vt:variant>
      <vt:variant>
        <vt:i4>0</vt:i4>
      </vt:variant>
      <vt:variant>
        <vt:i4>5</vt:i4>
      </vt:variant>
      <vt:variant>
        <vt:lpwstr/>
      </vt:variant>
      <vt:variant>
        <vt:lpwstr>_Toc283114613</vt:lpwstr>
      </vt:variant>
      <vt:variant>
        <vt:i4>1769526</vt:i4>
      </vt:variant>
      <vt:variant>
        <vt:i4>68</vt:i4>
      </vt:variant>
      <vt:variant>
        <vt:i4>0</vt:i4>
      </vt:variant>
      <vt:variant>
        <vt:i4>5</vt:i4>
      </vt:variant>
      <vt:variant>
        <vt:lpwstr/>
      </vt:variant>
      <vt:variant>
        <vt:lpwstr>_Toc283114612</vt:lpwstr>
      </vt:variant>
      <vt:variant>
        <vt:i4>1769526</vt:i4>
      </vt:variant>
      <vt:variant>
        <vt:i4>62</vt:i4>
      </vt:variant>
      <vt:variant>
        <vt:i4>0</vt:i4>
      </vt:variant>
      <vt:variant>
        <vt:i4>5</vt:i4>
      </vt:variant>
      <vt:variant>
        <vt:lpwstr/>
      </vt:variant>
      <vt:variant>
        <vt:lpwstr>_Toc283114611</vt:lpwstr>
      </vt:variant>
      <vt:variant>
        <vt:i4>1769526</vt:i4>
      </vt:variant>
      <vt:variant>
        <vt:i4>56</vt:i4>
      </vt:variant>
      <vt:variant>
        <vt:i4>0</vt:i4>
      </vt:variant>
      <vt:variant>
        <vt:i4>5</vt:i4>
      </vt:variant>
      <vt:variant>
        <vt:lpwstr/>
      </vt:variant>
      <vt:variant>
        <vt:lpwstr>_Toc283114610</vt:lpwstr>
      </vt:variant>
      <vt:variant>
        <vt:i4>1703990</vt:i4>
      </vt:variant>
      <vt:variant>
        <vt:i4>50</vt:i4>
      </vt:variant>
      <vt:variant>
        <vt:i4>0</vt:i4>
      </vt:variant>
      <vt:variant>
        <vt:i4>5</vt:i4>
      </vt:variant>
      <vt:variant>
        <vt:lpwstr/>
      </vt:variant>
      <vt:variant>
        <vt:lpwstr>_Toc283114609</vt:lpwstr>
      </vt:variant>
      <vt:variant>
        <vt:i4>1703990</vt:i4>
      </vt:variant>
      <vt:variant>
        <vt:i4>44</vt:i4>
      </vt:variant>
      <vt:variant>
        <vt:i4>0</vt:i4>
      </vt:variant>
      <vt:variant>
        <vt:i4>5</vt:i4>
      </vt:variant>
      <vt:variant>
        <vt:lpwstr/>
      </vt:variant>
      <vt:variant>
        <vt:lpwstr>_Toc283114608</vt:lpwstr>
      </vt:variant>
      <vt:variant>
        <vt:i4>1703990</vt:i4>
      </vt:variant>
      <vt:variant>
        <vt:i4>38</vt:i4>
      </vt:variant>
      <vt:variant>
        <vt:i4>0</vt:i4>
      </vt:variant>
      <vt:variant>
        <vt:i4>5</vt:i4>
      </vt:variant>
      <vt:variant>
        <vt:lpwstr/>
      </vt:variant>
      <vt:variant>
        <vt:lpwstr>_Toc283114607</vt:lpwstr>
      </vt:variant>
      <vt:variant>
        <vt:i4>1703990</vt:i4>
      </vt:variant>
      <vt:variant>
        <vt:i4>32</vt:i4>
      </vt:variant>
      <vt:variant>
        <vt:i4>0</vt:i4>
      </vt:variant>
      <vt:variant>
        <vt:i4>5</vt:i4>
      </vt:variant>
      <vt:variant>
        <vt:lpwstr/>
      </vt:variant>
      <vt:variant>
        <vt:lpwstr>_Toc283114606</vt:lpwstr>
      </vt:variant>
      <vt:variant>
        <vt:i4>1703990</vt:i4>
      </vt:variant>
      <vt:variant>
        <vt:i4>26</vt:i4>
      </vt:variant>
      <vt:variant>
        <vt:i4>0</vt:i4>
      </vt:variant>
      <vt:variant>
        <vt:i4>5</vt:i4>
      </vt:variant>
      <vt:variant>
        <vt:lpwstr/>
      </vt:variant>
      <vt:variant>
        <vt:lpwstr>_Toc283114605</vt:lpwstr>
      </vt:variant>
      <vt:variant>
        <vt:i4>1703990</vt:i4>
      </vt:variant>
      <vt:variant>
        <vt:i4>20</vt:i4>
      </vt:variant>
      <vt:variant>
        <vt:i4>0</vt:i4>
      </vt:variant>
      <vt:variant>
        <vt:i4>5</vt:i4>
      </vt:variant>
      <vt:variant>
        <vt:lpwstr/>
      </vt:variant>
      <vt:variant>
        <vt:lpwstr>_Toc283114604</vt:lpwstr>
      </vt:variant>
      <vt:variant>
        <vt:i4>1703990</vt:i4>
      </vt:variant>
      <vt:variant>
        <vt:i4>14</vt:i4>
      </vt:variant>
      <vt:variant>
        <vt:i4>0</vt:i4>
      </vt:variant>
      <vt:variant>
        <vt:i4>5</vt:i4>
      </vt:variant>
      <vt:variant>
        <vt:lpwstr/>
      </vt:variant>
      <vt:variant>
        <vt:lpwstr>_Toc283114603</vt:lpwstr>
      </vt:variant>
      <vt:variant>
        <vt:i4>1703990</vt:i4>
      </vt:variant>
      <vt:variant>
        <vt:i4>8</vt:i4>
      </vt:variant>
      <vt:variant>
        <vt:i4>0</vt:i4>
      </vt:variant>
      <vt:variant>
        <vt:i4>5</vt:i4>
      </vt:variant>
      <vt:variant>
        <vt:lpwstr/>
      </vt:variant>
      <vt:variant>
        <vt:lpwstr>_Toc283114602</vt:lpwstr>
      </vt:variant>
      <vt:variant>
        <vt:i4>1703990</vt:i4>
      </vt:variant>
      <vt:variant>
        <vt:i4>2</vt:i4>
      </vt:variant>
      <vt:variant>
        <vt:i4>0</vt:i4>
      </vt:variant>
      <vt:variant>
        <vt:i4>5</vt:i4>
      </vt:variant>
      <vt:variant>
        <vt:lpwstr/>
      </vt:variant>
      <vt:variant>
        <vt:lpwstr>_Toc283114601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UoL Masters Dissertation</dc:title>
  <dc:subject>Website Usability and Consumer Trust in Nigeria</dc:subject>
  <dc:creator>Vivian Atureta</dc:creator>
  <cp:keywords>Website Usability, Trust, E-Commerce</cp:keywords>
  <cp:lastModifiedBy>Ivy</cp:lastModifiedBy>
  <cp:revision>3</cp:revision>
  <cp:lastPrinted>2012-08-20T15:08:00Z</cp:lastPrinted>
  <dcterms:created xsi:type="dcterms:W3CDTF">2012-08-20T15:07:00Z</dcterms:created>
  <dcterms:modified xsi:type="dcterms:W3CDTF">2012-08-20T15:11:00Z</dcterms:modified>
  <cp:category>UoL Documents</cp:category>
  <cp:contentStatus>Draft</cp:contentStatus>
</cp:coreProperties>
</file>